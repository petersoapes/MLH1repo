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6013C" w14:textId="77777777" w:rsidR="00431051" w:rsidRDefault="00431051" w:rsidP="00431051">
      <w:pPr>
        <w:contextualSpacing/>
        <w:rPr>
          <w:rFonts w:cstheme="minorHAnsi"/>
          <w:sz w:val="24"/>
          <w:szCs w:val="24"/>
        </w:rPr>
      </w:pPr>
    </w:p>
    <w:p w14:paraId="4D1A1D01" w14:textId="77777777" w:rsidR="00431051" w:rsidRDefault="00431051" w:rsidP="00431051">
      <w:pPr>
        <w:contextualSpacing/>
        <w:rPr>
          <w:rFonts w:cstheme="minorHAnsi"/>
          <w:sz w:val="24"/>
          <w:szCs w:val="24"/>
        </w:rPr>
      </w:pPr>
    </w:p>
    <w:p w14:paraId="6303E455" w14:textId="77777777" w:rsidR="00EA7949" w:rsidRDefault="00C11B79" w:rsidP="00C11B79">
      <w:pPr>
        <w:contextualSpacing/>
        <w:rPr>
          <w:rFonts w:ascii="Times New Roman" w:hAnsi="Times New Roman" w:cs="Times New Roman"/>
          <w:sz w:val="24"/>
          <w:szCs w:val="24"/>
        </w:rPr>
      </w:pPr>
      <w:r>
        <w:rPr>
          <w:rFonts w:ascii="Times New Roman" w:hAnsi="Times New Roman" w:cs="Times New Roman"/>
          <w:sz w:val="24"/>
          <w:szCs w:val="24"/>
        </w:rPr>
        <w:t xml:space="preserve">Although meiotic recombination is required for successful gametogenesis in most species that reproduce sexually, the rate of crossing over varies among individuals. Differences in recombination rate between females and males are perhaps the most striking form of this variation. </w:t>
      </w:r>
    </w:p>
    <w:p w14:paraId="7C69E05C" w14:textId="1D6EFAD1" w:rsidR="00EA7949" w:rsidRDefault="00C11B79" w:rsidP="00C11B79">
      <w:pPr>
        <w:contextualSpacing/>
        <w:rPr>
          <w:rFonts w:ascii="Times New Roman" w:hAnsi="Times New Roman" w:cs="Times New Roman"/>
          <w:sz w:val="24"/>
          <w:szCs w:val="24"/>
        </w:rPr>
      </w:pPr>
      <w:r>
        <w:rPr>
          <w:rFonts w:ascii="Times New Roman" w:hAnsi="Times New Roman" w:cs="Times New Roman"/>
          <w:sz w:val="24"/>
          <w:szCs w:val="24"/>
        </w:rPr>
        <w:t xml:space="preserve">Nevertheless, existing data fail to directly address the extent to which recombination experiences similar evolutionary pressures in the two sexes. </w:t>
      </w:r>
      <w:r w:rsidR="00EA7949">
        <w:rPr>
          <w:rFonts w:ascii="Times New Roman" w:hAnsi="Times New Roman" w:cs="Times New Roman"/>
          <w:sz w:val="24"/>
          <w:szCs w:val="24"/>
        </w:rPr>
        <w:t xml:space="preserve"> + the fact that closely related species don’t have both sexes</w:t>
      </w:r>
    </w:p>
    <w:p w14:paraId="65A06F66" w14:textId="77777777" w:rsidR="00EA7949" w:rsidRDefault="00EA7949" w:rsidP="00C11B79">
      <w:pPr>
        <w:contextualSpacing/>
        <w:rPr>
          <w:rFonts w:ascii="Times New Roman" w:hAnsi="Times New Roman" w:cs="Times New Roman"/>
          <w:sz w:val="24"/>
          <w:szCs w:val="24"/>
        </w:rPr>
      </w:pPr>
    </w:p>
    <w:p w14:paraId="68EE7D02" w14:textId="29AEA271" w:rsidR="00EA7949" w:rsidRDefault="00EA7949" w:rsidP="00C11B79">
      <w:pPr>
        <w:contextualSpacing/>
        <w:rPr>
          <w:rFonts w:ascii="Times New Roman" w:hAnsi="Times New Roman" w:cs="Times New Roman"/>
          <w:sz w:val="24"/>
          <w:szCs w:val="24"/>
        </w:rPr>
      </w:pPr>
      <w:r>
        <w:rPr>
          <w:rFonts w:ascii="Times New Roman" w:hAnsi="Times New Roman" w:cs="Times New Roman"/>
          <w:sz w:val="24"/>
          <w:szCs w:val="24"/>
        </w:rPr>
        <w:t xml:space="preserve">To fill this gap – </w:t>
      </w:r>
      <w:r w:rsidRPr="00EA7949">
        <w:rPr>
          <w:rFonts w:ascii="Times New Roman" w:hAnsi="Times New Roman" w:cs="Times New Roman"/>
          <w:sz w:val="24"/>
          <w:szCs w:val="24"/>
        </w:rPr>
        <w:t>we measured meiotic recombination in both sexes for a panel of three house mouse subspecies.</w:t>
      </w:r>
      <w:r>
        <w:rPr>
          <w:rFonts w:ascii="Times New Roman" w:hAnsi="Times New Roman" w:cs="Times New Roman"/>
          <w:sz w:val="24"/>
          <w:szCs w:val="24"/>
        </w:rPr>
        <w:t xml:space="preserve"> (leveraging the </w:t>
      </w:r>
      <w:r w:rsidR="00765168">
        <w:rPr>
          <w:rFonts w:ascii="Times New Roman" w:hAnsi="Times New Roman" w:cs="Times New Roman"/>
          <w:sz w:val="24"/>
          <w:szCs w:val="24"/>
        </w:rPr>
        <w:t>advantages</w:t>
      </w:r>
      <w:r>
        <w:rPr>
          <w:rFonts w:ascii="Times New Roman" w:hAnsi="Times New Roman" w:cs="Times New Roman"/>
          <w:sz w:val="24"/>
          <w:szCs w:val="24"/>
        </w:rPr>
        <w:t xml:space="preserve"> of closely related species to uncover evolutionary patterns.</w:t>
      </w:r>
    </w:p>
    <w:p w14:paraId="31D51C0B" w14:textId="140F50DA" w:rsidR="00EA7949" w:rsidRDefault="00EA7949" w:rsidP="00C11B79">
      <w:pPr>
        <w:contextualSpacing/>
        <w:rPr>
          <w:rFonts w:ascii="Times New Roman" w:hAnsi="Times New Roman" w:cs="Times New Roman"/>
          <w:sz w:val="24"/>
          <w:szCs w:val="24"/>
        </w:rPr>
      </w:pPr>
      <w:r>
        <w:rPr>
          <w:rFonts w:ascii="Times New Roman" w:hAnsi="Times New Roman" w:cs="Times New Roman"/>
          <w:sz w:val="24"/>
          <w:szCs w:val="24"/>
        </w:rPr>
        <w:t>--we applied // there were multiple considerations – for creating the most equal comparisons (of this meiotic process across males and females)</w:t>
      </w:r>
    </w:p>
    <w:p w14:paraId="790BB49F" w14:textId="77777777" w:rsidR="00765168" w:rsidRDefault="00765168" w:rsidP="00765168">
      <w:pPr>
        <w:rPr>
          <w:rFonts w:ascii="Times New Roman" w:hAnsi="Times New Roman" w:cs="Times New Roman"/>
          <w:sz w:val="24"/>
          <w:szCs w:val="24"/>
        </w:rPr>
      </w:pPr>
    </w:p>
    <w:p w14:paraId="25B9215A" w14:textId="77777777" w:rsidR="00361BC1" w:rsidRDefault="00EA7949" w:rsidP="00361BC1">
      <w:pPr>
        <w:contextualSpacing/>
        <w:rPr>
          <w:rFonts w:ascii="Times New Roman" w:hAnsi="Times New Roman" w:cs="Times New Roman"/>
          <w:sz w:val="24"/>
          <w:szCs w:val="24"/>
        </w:rPr>
      </w:pPr>
      <w:r>
        <w:rPr>
          <w:rFonts w:ascii="Times New Roman" w:hAnsi="Times New Roman" w:cs="Times New Roman"/>
          <w:sz w:val="24"/>
          <w:szCs w:val="24"/>
        </w:rPr>
        <w:t xml:space="preserve">i)inbred strains raised in standard lab environments – equal comparison of male and female genomes / genetic variation </w:t>
      </w:r>
      <w:r w:rsidR="00765168">
        <w:rPr>
          <w:rFonts w:ascii="Times New Roman" w:hAnsi="Times New Roman" w:cs="Times New Roman"/>
          <w:sz w:val="24"/>
          <w:szCs w:val="24"/>
        </w:rPr>
        <w:t>– wild derived natural genetic variation sampled from diverse geographic locations of this species</w:t>
      </w:r>
      <w:r w:rsidR="00361BC1">
        <w:rPr>
          <w:rFonts w:ascii="Times New Roman" w:hAnsi="Times New Roman" w:cs="Times New Roman"/>
          <w:sz w:val="24"/>
          <w:szCs w:val="24"/>
        </w:rPr>
        <w:t>&lt;</w:t>
      </w:r>
      <w:r w:rsidR="00361BC1" w:rsidRPr="00361BC1">
        <w:rPr>
          <w:rFonts w:ascii="Times New Roman" w:hAnsi="Times New Roman" w:cs="Times New Roman"/>
          <w:sz w:val="24"/>
          <w:szCs w:val="24"/>
        </w:rPr>
        <w:t xml:space="preserve"> </w:t>
      </w:r>
      <w:r w:rsidR="00361BC1">
        <w:rPr>
          <w:rFonts w:ascii="Times New Roman" w:hAnsi="Times New Roman" w:cs="Times New Roman"/>
          <w:sz w:val="24"/>
          <w:szCs w:val="24"/>
        </w:rPr>
        <w:t>WE USED wild derived inbred strains (the closets comparison for males and females)</w:t>
      </w:r>
    </w:p>
    <w:p w14:paraId="4A4138B6" w14:textId="77777777" w:rsidR="00361BC1" w:rsidRPr="00765168" w:rsidRDefault="00361BC1" w:rsidP="00361BC1">
      <w:pPr>
        <w:contextualSpacing/>
        <w:rPr>
          <w:rFonts w:ascii="Times New Roman" w:hAnsi="Times New Roman" w:cs="Times New Roman"/>
          <w:sz w:val="24"/>
          <w:szCs w:val="24"/>
        </w:rPr>
      </w:pPr>
      <w:r>
        <w:rPr>
          <w:rFonts w:ascii="Times New Roman" w:hAnsi="Times New Roman" w:cs="Times New Roman"/>
          <w:sz w:val="24"/>
          <w:szCs w:val="24"/>
        </w:rPr>
        <w:t>Raising mice in standard lab conditions, allowed us to compare the genetic variation for the genome wide recombination rates.&gt;</w:t>
      </w:r>
    </w:p>
    <w:p w14:paraId="2A9D7172" w14:textId="7E00471B" w:rsidR="00EA7949" w:rsidRPr="00EA7949" w:rsidRDefault="00EA7949" w:rsidP="00765168">
      <w:pPr>
        <w:rPr>
          <w:rFonts w:ascii="Times New Roman" w:hAnsi="Times New Roman" w:cs="Times New Roman"/>
          <w:sz w:val="24"/>
          <w:szCs w:val="24"/>
        </w:rPr>
      </w:pPr>
    </w:p>
    <w:p w14:paraId="41B98233" w14:textId="59843B9D" w:rsidR="00765168" w:rsidRPr="00765168" w:rsidRDefault="00EA7949" w:rsidP="00361BC1">
      <w:pPr>
        <w:contextualSpacing/>
        <w:rPr>
          <w:rFonts w:ascii="Times New Roman" w:hAnsi="Times New Roman" w:cs="Times New Roman"/>
          <w:sz w:val="24"/>
          <w:szCs w:val="24"/>
        </w:rPr>
      </w:pPr>
      <w:r>
        <w:rPr>
          <w:rFonts w:ascii="Times New Roman" w:hAnsi="Times New Roman" w:cs="Times New Roman"/>
          <w:sz w:val="24"/>
          <w:szCs w:val="24"/>
        </w:rPr>
        <w:t>ii)</w:t>
      </w:r>
      <w:r w:rsidR="00765168" w:rsidRPr="00765168">
        <w:t xml:space="preserve"> </w:t>
      </w:r>
      <w:r w:rsidR="00765168" w:rsidRPr="00765168">
        <w:rPr>
          <w:rFonts w:ascii="Times New Roman" w:hAnsi="Times New Roman" w:cs="Times New Roman"/>
          <w:sz w:val="24"/>
          <w:szCs w:val="24"/>
        </w:rPr>
        <w:t>-immuno</w:t>
      </w:r>
      <w:r w:rsidR="00A5108E">
        <w:rPr>
          <w:rFonts w:ascii="Times New Roman" w:hAnsi="Times New Roman" w:cs="Times New Roman"/>
          <w:sz w:val="24"/>
          <w:szCs w:val="24"/>
        </w:rPr>
        <w:t>cytology of single cells –  (</w:t>
      </w:r>
      <w:r w:rsidR="00765168" w:rsidRPr="00765168">
        <w:rPr>
          <w:rFonts w:ascii="Times New Roman" w:hAnsi="Times New Roman" w:cs="Times New Roman"/>
          <w:sz w:val="24"/>
          <w:szCs w:val="24"/>
        </w:rPr>
        <w:t xml:space="preserve">/placed the </w:t>
      </w:r>
      <w:r w:rsidR="00A5108E">
        <w:rPr>
          <w:rFonts w:ascii="Times New Roman" w:hAnsi="Times New Roman" w:cs="Times New Roman"/>
          <w:sz w:val="24"/>
          <w:szCs w:val="24"/>
        </w:rPr>
        <w:t xml:space="preserve">gwRR counts </w:t>
      </w:r>
      <w:r w:rsidR="00765168" w:rsidRPr="00765168">
        <w:rPr>
          <w:rFonts w:ascii="Times New Roman" w:hAnsi="Times New Roman" w:cs="Times New Roman"/>
          <w:sz w:val="24"/>
          <w:szCs w:val="24"/>
        </w:rPr>
        <w:t>within the same meiotic context)</w:t>
      </w:r>
      <w:r w:rsidR="00A5108E">
        <w:rPr>
          <w:rFonts w:ascii="Times New Roman" w:hAnsi="Times New Roman" w:cs="Times New Roman"/>
          <w:sz w:val="24"/>
          <w:szCs w:val="24"/>
        </w:rPr>
        <w:t xml:space="preserve"> (across sexes)</w:t>
      </w:r>
      <w:r w:rsidR="00361BC1">
        <w:rPr>
          <w:rFonts w:ascii="Times New Roman" w:hAnsi="Times New Roman" w:cs="Times New Roman"/>
          <w:sz w:val="24"/>
          <w:szCs w:val="24"/>
        </w:rPr>
        <w:t xml:space="preserve">  &lt;</w:t>
      </w:r>
      <w:r w:rsidR="00361BC1" w:rsidRPr="00361BC1">
        <w:rPr>
          <w:rFonts w:ascii="Times New Roman" w:hAnsi="Times New Roman" w:cs="Times New Roman"/>
          <w:sz w:val="24"/>
          <w:szCs w:val="24"/>
        </w:rPr>
        <w:t xml:space="preserve"> </w:t>
      </w:r>
      <w:r w:rsidR="00361BC1">
        <w:rPr>
          <w:rFonts w:ascii="Times New Roman" w:hAnsi="Times New Roman" w:cs="Times New Roman"/>
          <w:sz w:val="24"/>
          <w:szCs w:val="24"/>
        </w:rPr>
        <w:t xml:space="preserve">Using immunofluorescent cytology to visualize crossovers and </w:t>
      </w:r>
      <w:ins w:id="0" w:author="April Peterson" w:date="2020-06-12T15:45:00Z">
        <w:r w:rsidR="00361BC1">
          <w:rPr>
            <w:rFonts w:ascii="Times New Roman" w:hAnsi="Times New Roman" w:cs="Times New Roman"/>
            <w:sz w:val="24"/>
            <w:szCs w:val="24"/>
          </w:rPr>
          <w:t xml:space="preserve">meiotic chromosome morphology </w:t>
        </w:r>
      </w:ins>
      <w:r w:rsidR="00361BC1">
        <w:rPr>
          <w:rFonts w:ascii="Times New Roman" w:hAnsi="Times New Roman" w:cs="Times New Roman"/>
          <w:sz w:val="24"/>
          <w:szCs w:val="24"/>
        </w:rPr>
        <w:t>&gt;</w:t>
      </w:r>
    </w:p>
    <w:p w14:paraId="511D320B" w14:textId="77777777" w:rsidR="00765168" w:rsidRDefault="00765168" w:rsidP="00765168">
      <w:pPr>
        <w:contextualSpacing/>
        <w:rPr>
          <w:rFonts w:ascii="Times New Roman" w:hAnsi="Times New Roman" w:cs="Times New Roman"/>
          <w:sz w:val="24"/>
          <w:szCs w:val="24"/>
        </w:rPr>
      </w:pPr>
    </w:p>
    <w:p w14:paraId="6A76BB07" w14:textId="77777777" w:rsidR="00361BC1" w:rsidRDefault="00765168" w:rsidP="00C11B79">
      <w:pPr>
        <w:contextualSpacing/>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 xml:space="preserve"> </w:t>
      </w:r>
      <w:r w:rsidRPr="00765168">
        <w:rPr>
          <w:rFonts w:ascii="Times New Roman" w:hAnsi="Times New Roman" w:cs="Times New Roman"/>
          <w:sz w:val="24"/>
          <w:szCs w:val="24"/>
        </w:rPr>
        <w:t>-Additionally we decomposed the gwRR into single chromosomes component</w:t>
      </w:r>
      <w:r w:rsidR="00A5108E">
        <w:rPr>
          <w:rFonts w:ascii="Times New Roman" w:hAnsi="Times New Roman" w:cs="Times New Roman"/>
          <w:sz w:val="24"/>
          <w:szCs w:val="24"/>
        </w:rPr>
        <w:t>s</w:t>
      </w:r>
      <w:r w:rsidRPr="00765168">
        <w:rPr>
          <w:rFonts w:ascii="Times New Roman" w:hAnsi="Times New Roman" w:cs="Times New Roman"/>
          <w:sz w:val="24"/>
          <w:szCs w:val="24"/>
        </w:rPr>
        <w:t>, and compared sex differences</w:t>
      </w:r>
      <w:r w:rsidR="00A5108E">
        <w:rPr>
          <w:rFonts w:ascii="Times New Roman" w:hAnsi="Times New Roman" w:cs="Times New Roman"/>
          <w:sz w:val="24"/>
          <w:szCs w:val="24"/>
        </w:rPr>
        <w:t xml:space="preserve"> in the</w:t>
      </w:r>
      <w:r w:rsidRPr="00765168">
        <w:rPr>
          <w:rFonts w:ascii="Times New Roman" w:hAnsi="Times New Roman" w:cs="Times New Roman"/>
          <w:sz w:val="24"/>
          <w:szCs w:val="24"/>
        </w:rPr>
        <w:t xml:space="preserve"> general recombination landscape of single chromos</w:t>
      </w:r>
      <w:r w:rsidR="00361BC1">
        <w:rPr>
          <w:rFonts w:ascii="Times New Roman" w:hAnsi="Times New Roman" w:cs="Times New Roman"/>
          <w:sz w:val="24"/>
          <w:szCs w:val="24"/>
        </w:rPr>
        <w:t>omes using Image analysis tools</w:t>
      </w:r>
    </w:p>
    <w:p w14:paraId="45E6E781" w14:textId="77777777" w:rsidR="00361BC1" w:rsidRDefault="00361BC1" w:rsidP="00C11B79">
      <w:pPr>
        <w:contextualSpacing/>
        <w:rPr>
          <w:rFonts w:ascii="Times New Roman" w:hAnsi="Times New Roman" w:cs="Times New Roman"/>
          <w:sz w:val="24"/>
          <w:szCs w:val="24"/>
        </w:rPr>
      </w:pPr>
    </w:p>
    <w:p w14:paraId="010757BA" w14:textId="5A019412" w:rsidR="000870EC" w:rsidRDefault="00361BC1" w:rsidP="00C11B79">
      <w:pPr>
        <w:contextualSpacing/>
        <w:rPr>
          <w:ins w:id="1" w:author="April Peterson" w:date="2020-06-12T15:45:00Z"/>
          <w:rFonts w:ascii="Times New Roman" w:hAnsi="Times New Roman" w:cs="Times New Roman"/>
          <w:sz w:val="24"/>
          <w:szCs w:val="24"/>
        </w:rPr>
      </w:pPr>
      <w:r>
        <w:rPr>
          <w:rFonts w:ascii="Times New Roman" w:hAnsi="Times New Roman" w:cs="Times New Roman"/>
          <w:sz w:val="24"/>
          <w:szCs w:val="24"/>
        </w:rPr>
        <w:t xml:space="preserve">WE </w:t>
      </w:r>
      <w:del w:id="2" w:author="April Peterson" w:date="2020-06-12T15:45:00Z">
        <w:r w:rsidR="00C11B79" w:rsidDel="00C11B79">
          <w:rPr>
            <w:rFonts w:ascii="Times New Roman" w:hAnsi="Times New Roman" w:cs="Times New Roman"/>
            <w:sz w:val="24"/>
            <w:szCs w:val="24"/>
          </w:rPr>
          <w:delText xml:space="preserve">meiotic structures in individual oocytes and spermatocytes, </w:delText>
        </w:r>
      </w:del>
      <w:r w:rsidR="00C11B79">
        <w:rPr>
          <w:rFonts w:ascii="Times New Roman" w:hAnsi="Times New Roman" w:cs="Times New Roman"/>
          <w:sz w:val="24"/>
          <w:szCs w:val="24"/>
        </w:rPr>
        <w:t xml:space="preserve"> found highly discordant evolutionary patterns in the two sexes. Whereas male recombination rates show evidence of rapid evolution over short evolutionary timescales, female recombination rates measured in the same inbred strains are mostly static. </w:t>
      </w:r>
    </w:p>
    <w:p w14:paraId="5D7DCD96" w14:textId="77777777" w:rsidR="000870EC" w:rsidRDefault="000870EC" w:rsidP="00C11B79">
      <w:pPr>
        <w:contextualSpacing/>
        <w:rPr>
          <w:rFonts w:ascii="Times New Roman" w:hAnsi="Times New Roman" w:cs="Times New Roman"/>
          <w:sz w:val="24"/>
          <w:szCs w:val="24"/>
        </w:rPr>
      </w:pPr>
    </w:p>
    <w:p w14:paraId="43586BBB" w14:textId="64B0434F" w:rsidR="006E099E" w:rsidRDefault="006E099E" w:rsidP="00C11B79">
      <w:pPr>
        <w:contextualSpacing/>
        <w:rPr>
          <w:rFonts w:ascii="Times New Roman" w:hAnsi="Times New Roman" w:cs="Times New Roman"/>
          <w:sz w:val="24"/>
          <w:szCs w:val="24"/>
        </w:rPr>
      </w:pPr>
      <w:r w:rsidRPr="006E099E">
        <w:rPr>
          <w:rFonts w:ascii="Times New Roman" w:hAnsi="Times New Roman" w:cs="Times New Roman"/>
          <w:sz w:val="24"/>
          <w:szCs w:val="24"/>
        </w:rPr>
        <w:t>In male specific gwRR divided into two groups, high and low recombining – which allowed us to ask what other patterns correlated with this variation in gwRR.</w:t>
      </w:r>
      <w:r>
        <w:rPr>
          <w:rFonts w:ascii="Times New Roman" w:hAnsi="Times New Roman" w:cs="Times New Roman"/>
          <w:sz w:val="24"/>
          <w:szCs w:val="24"/>
        </w:rPr>
        <w:t xml:space="preserve"> These results point to rapid sex specific evolution in the genome wide recombination rate in house mouse.</w:t>
      </w:r>
    </w:p>
    <w:p w14:paraId="0A320314" w14:textId="77777777" w:rsidR="008140B7" w:rsidRDefault="008140B7" w:rsidP="00C11B79">
      <w:pPr>
        <w:contextualSpacing/>
        <w:rPr>
          <w:ins w:id="3" w:author="April Peterson" w:date="2020-06-12T16:06:00Z"/>
          <w:rFonts w:ascii="Times New Roman" w:hAnsi="Times New Roman" w:cs="Times New Roman"/>
          <w:sz w:val="24"/>
          <w:szCs w:val="24"/>
        </w:rPr>
      </w:pPr>
    </w:p>
    <w:p w14:paraId="5DCD2971" w14:textId="7E5B1A50" w:rsidR="008140B7" w:rsidRDefault="007369DE" w:rsidP="007369DE">
      <w:pPr>
        <w:contextualSpacing/>
        <w:rPr>
          <w:ins w:id="4" w:author="April Peterson" w:date="2020-06-12T16:06:00Z"/>
          <w:rFonts w:ascii="Times New Roman" w:hAnsi="Times New Roman" w:cs="Times New Roman"/>
          <w:sz w:val="24"/>
          <w:szCs w:val="24"/>
        </w:rPr>
      </w:pPr>
      <w:r>
        <w:rPr>
          <w:rFonts w:ascii="Times New Roman" w:hAnsi="Times New Roman" w:cs="Times New Roman"/>
          <w:sz w:val="24"/>
          <w:szCs w:val="24"/>
        </w:rPr>
        <w:t>The number of double strand breaks and spacing of double crossovers signiciantly distinguish the groups of high and low recombining male strains.</w:t>
      </w:r>
    </w:p>
    <w:p w14:paraId="49F8811B" w14:textId="06AECCDA" w:rsidR="000870EC" w:rsidRDefault="00F8364B" w:rsidP="00C11B79">
      <w:pPr>
        <w:contextualSpacing/>
        <w:rPr>
          <w:rFonts w:ascii="Times New Roman" w:hAnsi="Times New Roman" w:cs="Times New Roman"/>
          <w:sz w:val="24"/>
          <w:szCs w:val="24"/>
        </w:rPr>
      </w:pPr>
      <w:r>
        <w:rPr>
          <w:rFonts w:ascii="Times New Roman" w:hAnsi="Times New Roman" w:cs="Times New Roman"/>
          <w:sz w:val="24"/>
          <w:szCs w:val="24"/>
        </w:rPr>
        <w:lastRenderedPageBreak/>
        <w:t>&lt;</w:t>
      </w:r>
      <w:bookmarkStart w:id="5" w:name="_GoBack"/>
      <w:bookmarkEnd w:id="5"/>
      <w:r>
        <w:rPr>
          <w:rFonts w:ascii="Times New Roman" w:hAnsi="Times New Roman" w:cs="Times New Roman"/>
          <w:sz w:val="24"/>
          <w:szCs w:val="24"/>
        </w:rPr>
        <w:t>However the relative spacing of double crossovers in the high recombining group is greater compared to the low recombining group – intedacting that (the relative recombination landscape – is less dense – but has more recombination&gt;</w:t>
      </w:r>
    </w:p>
    <w:p w14:paraId="2895A1AB" w14:textId="77777777" w:rsidR="00F8364B" w:rsidRDefault="00F8364B" w:rsidP="00C11B79">
      <w:pPr>
        <w:contextualSpacing/>
        <w:rPr>
          <w:ins w:id="6" w:author="April Peterson" w:date="2020-06-12T15:45:00Z"/>
          <w:rFonts w:ascii="Times New Roman" w:hAnsi="Times New Roman" w:cs="Times New Roman"/>
          <w:sz w:val="24"/>
          <w:szCs w:val="24"/>
        </w:rPr>
      </w:pPr>
    </w:p>
    <w:p w14:paraId="080D7783" w14:textId="77777777" w:rsidR="007369DE" w:rsidRDefault="007369DE" w:rsidP="00C11B79">
      <w:pPr>
        <w:contextualSpacing/>
        <w:rPr>
          <w:rFonts w:ascii="Times New Roman" w:hAnsi="Times New Roman" w:cs="Times New Roman"/>
          <w:sz w:val="24"/>
          <w:szCs w:val="24"/>
        </w:rPr>
      </w:pPr>
    </w:p>
    <w:p w14:paraId="4195FABB" w14:textId="000954D0" w:rsidR="00C11B79" w:rsidRDefault="00C11B79" w:rsidP="00C11B79">
      <w:pPr>
        <w:contextualSpacing/>
        <w:rPr>
          <w:rFonts w:ascii="Times New Roman" w:hAnsi="Times New Roman" w:cs="Times New Roman"/>
          <w:b/>
          <w:sz w:val="24"/>
          <w:szCs w:val="24"/>
        </w:rPr>
      </w:pPr>
      <w:r w:rsidRPr="002F155C">
        <w:rPr>
          <w:rFonts w:ascii="Times New Roman" w:hAnsi="Times New Roman" w:cs="Times New Roman"/>
          <w:sz w:val="24"/>
          <w:szCs w:val="24"/>
        </w:rPr>
        <w:t>Our findings reveal that recombination experiences distinct evolutionary</w:t>
      </w:r>
      <w:r>
        <w:rPr>
          <w:rFonts w:ascii="Times New Roman" w:hAnsi="Times New Roman" w:cs="Times New Roman"/>
          <w:sz w:val="24"/>
          <w:szCs w:val="24"/>
        </w:rPr>
        <w:t xml:space="preserve"> pressures in females and males. To explain these findings, we propose a model based on sex differences in bivalent and meiotic spindle structure.</w:t>
      </w:r>
    </w:p>
    <w:p w14:paraId="3CD48DE0" w14:textId="77777777" w:rsidR="00C11B79" w:rsidRDefault="00C11B79" w:rsidP="00431051">
      <w:pPr>
        <w:contextualSpacing/>
        <w:rPr>
          <w:rFonts w:cstheme="minorHAnsi"/>
          <w:sz w:val="24"/>
          <w:szCs w:val="24"/>
        </w:rPr>
      </w:pPr>
    </w:p>
    <w:p w14:paraId="4153A962" w14:textId="77777777" w:rsidR="00C11B79" w:rsidRDefault="00C11B79" w:rsidP="00431051">
      <w:pPr>
        <w:contextualSpacing/>
        <w:rPr>
          <w:rFonts w:cstheme="minorHAnsi"/>
          <w:sz w:val="24"/>
          <w:szCs w:val="24"/>
        </w:rPr>
      </w:pPr>
    </w:p>
    <w:p w14:paraId="5B9E940D" w14:textId="7C9C087F" w:rsidR="00060BD4" w:rsidRPr="006C2E08" w:rsidRDefault="002769C0" w:rsidP="00431051">
      <w:pPr>
        <w:contextualSpacing/>
        <w:rPr>
          <w:rFonts w:cstheme="minorHAnsi"/>
          <w:sz w:val="24"/>
          <w:szCs w:val="24"/>
        </w:rPr>
      </w:pPr>
      <w:r w:rsidRPr="006C2E08">
        <w:rPr>
          <w:rFonts w:cstheme="minorHAnsi"/>
          <w:sz w:val="24"/>
          <w:szCs w:val="24"/>
        </w:rPr>
        <w:t>0.</w:t>
      </w:r>
      <w:r w:rsidR="00F07DC3">
        <w:rPr>
          <w:rFonts w:cstheme="minorHAnsi"/>
          <w:sz w:val="24"/>
          <w:szCs w:val="24"/>
        </w:rPr>
        <w:t xml:space="preserve"> Abstract</w:t>
      </w:r>
    </w:p>
    <w:p w14:paraId="14F3D033" w14:textId="102BA1DE" w:rsidR="00F07DC3" w:rsidRDefault="00F07DC3" w:rsidP="00431051">
      <w:pPr>
        <w:contextualSpacing/>
        <w:rPr>
          <w:rFonts w:cstheme="minorHAnsi"/>
          <w:sz w:val="24"/>
          <w:szCs w:val="24"/>
        </w:rPr>
      </w:pPr>
      <w:r>
        <w:rPr>
          <w:rFonts w:cstheme="minorHAnsi"/>
          <w:sz w:val="24"/>
          <w:szCs w:val="24"/>
        </w:rPr>
        <w:t xml:space="preserve">(strong </w:t>
      </w:r>
      <w:r w:rsidRPr="0007644F">
        <w:rPr>
          <w:rFonts w:cstheme="minorHAnsi"/>
          <w:b/>
          <w:sz w:val="24"/>
          <w:szCs w:val="24"/>
        </w:rPr>
        <w:t>hook</w:t>
      </w:r>
      <w:r>
        <w:rPr>
          <w:rFonts w:cstheme="minorHAnsi"/>
          <w:sz w:val="24"/>
          <w:szCs w:val="24"/>
        </w:rPr>
        <w:t xml:space="preserve"> and first sentence)!!</w:t>
      </w:r>
    </w:p>
    <w:p w14:paraId="049DC35E" w14:textId="116E14B4" w:rsidR="0007644F" w:rsidRDefault="0007644F" w:rsidP="00431051">
      <w:pPr>
        <w:contextualSpacing/>
        <w:rPr>
          <w:rFonts w:cstheme="minorHAnsi"/>
          <w:sz w:val="24"/>
          <w:szCs w:val="24"/>
        </w:rPr>
      </w:pPr>
      <w:r>
        <w:rPr>
          <w:rFonts w:cstheme="minorHAnsi"/>
          <w:sz w:val="24"/>
          <w:szCs w:val="24"/>
        </w:rPr>
        <w:t>-sex differences in recombination rate, house mouse, closely related species</w:t>
      </w:r>
    </w:p>
    <w:p w14:paraId="2F6B8223" w14:textId="77777777" w:rsidR="00241413" w:rsidRDefault="0007644F" w:rsidP="00431051">
      <w:pPr>
        <w:contextualSpacing/>
        <w:rPr>
          <w:rFonts w:cstheme="minorHAnsi"/>
          <w:sz w:val="24"/>
          <w:szCs w:val="24"/>
        </w:rPr>
      </w:pPr>
      <w:r>
        <w:rPr>
          <w:rFonts w:cstheme="minorHAnsi"/>
          <w:sz w:val="24"/>
          <w:szCs w:val="24"/>
        </w:rPr>
        <w:t xml:space="preserve">-Closely related species </w:t>
      </w:r>
      <w:r w:rsidR="00241413">
        <w:rPr>
          <w:rFonts w:cstheme="minorHAnsi"/>
          <w:sz w:val="24"/>
          <w:szCs w:val="24"/>
        </w:rPr>
        <w:t>(there are more gwRR measures),  but for both sexes is rare</w:t>
      </w:r>
    </w:p>
    <w:p w14:paraId="069B5DE7" w14:textId="5F98F4D4" w:rsidR="0007644F" w:rsidRDefault="0007644F" w:rsidP="00431051">
      <w:pPr>
        <w:contextualSpacing/>
        <w:rPr>
          <w:rFonts w:cstheme="minorHAnsi"/>
          <w:sz w:val="24"/>
          <w:szCs w:val="24"/>
        </w:rPr>
      </w:pPr>
      <w:r>
        <w:rPr>
          <w:rFonts w:cstheme="minorHAnsi"/>
          <w:sz w:val="24"/>
          <w:szCs w:val="24"/>
        </w:rPr>
        <w:t xml:space="preserve"> </w:t>
      </w:r>
      <w:r w:rsidR="00C11B79">
        <w:rPr>
          <w:rFonts w:cstheme="minorHAnsi"/>
          <w:sz w:val="24"/>
          <w:szCs w:val="24"/>
        </w:rPr>
        <w:t>-why gwRR important</w:t>
      </w:r>
    </w:p>
    <w:p w14:paraId="471CF031" w14:textId="77777777" w:rsidR="0007644F" w:rsidRDefault="0007644F" w:rsidP="00431051">
      <w:pPr>
        <w:contextualSpacing/>
        <w:rPr>
          <w:rFonts w:cstheme="minorHAnsi"/>
          <w:sz w:val="24"/>
          <w:szCs w:val="24"/>
        </w:rPr>
      </w:pPr>
    </w:p>
    <w:p w14:paraId="3C37677C" w14:textId="55EBDE3B" w:rsidR="0007644F" w:rsidRDefault="0007644F" w:rsidP="00431051">
      <w:pPr>
        <w:contextualSpacing/>
        <w:rPr>
          <w:rFonts w:cstheme="minorHAnsi"/>
          <w:sz w:val="24"/>
          <w:szCs w:val="24"/>
        </w:rPr>
      </w:pPr>
      <w:r>
        <w:rPr>
          <w:rFonts w:cstheme="minorHAnsi"/>
          <w:sz w:val="24"/>
          <w:szCs w:val="24"/>
        </w:rPr>
        <w:t>Method</w:t>
      </w:r>
    </w:p>
    <w:p w14:paraId="29D3F782" w14:textId="43CB0C05" w:rsidR="00C11B79" w:rsidRDefault="00C11B79" w:rsidP="00431051">
      <w:pPr>
        <w:contextualSpacing/>
        <w:rPr>
          <w:rFonts w:cstheme="minorHAnsi"/>
          <w:sz w:val="24"/>
          <w:szCs w:val="24"/>
        </w:rPr>
      </w:pPr>
      <w:r>
        <w:rPr>
          <w:rFonts w:cstheme="minorHAnsi"/>
          <w:sz w:val="24"/>
          <w:szCs w:val="24"/>
        </w:rPr>
        <w:t>-single cell cytology (co counts) and chromosome morphology</w:t>
      </w:r>
    </w:p>
    <w:p w14:paraId="5B86C4E1" w14:textId="46E3B1D5" w:rsidR="00241413" w:rsidRDefault="00241413" w:rsidP="00431051">
      <w:pPr>
        <w:contextualSpacing/>
        <w:rPr>
          <w:rFonts w:cstheme="minorHAnsi"/>
          <w:sz w:val="24"/>
          <w:szCs w:val="24"/>
        </w:rPr>
      </w:pPr>
      <w:r>
        <w:rPr>
          <w:rFonts w:cstheme="minorHAnsi"/>
          <w:sz w:val="24"/>
          <w:szCs w:val="24"/>
        </w:rPr>
        <w:t xml:space="preserve">- empirical measures from </w:t>
      </w:r>
    </w:p>
    <w:p w14:paraId="17153BDC" w14:textId="409627EF" w:rsidR="0007644F" w:rsidRDefault="0007644F" w:rsidP="00431051">
      <w:pPr>
        <w:contextualSpacing/>
        <w:rPr>
          <w:rFonts w:cstheme="minorHAnsi"/>
          <w:sz w:val="24"/>
          <w:szCs w:val="24"/>
        </w:rPr>
      </w:pPr>
      <w:r>
        <w:rPr>
          <w:rFonts w:cstheme="minorHAnsi"/>
          <w:sz w:val="24"/>
          <w:szCs w:val="24"/>
        </w:rPr>
        <w:t>-surveyed panel of house mouse inbred strains</w:t>
      </w:r>
      <w:r w:rsidR="00241413">
        <w:rPr>
          <w:rFonts w:cstheme="minorHAnsi"/>
          <w:sz w:val="24"/>
          <w:szCs w:val="24"/>
        </w:rPr>
        <w:t xml:space="preserve"> , spanning 3 subspecies</w:t>
      </w:r>
    </w:p>
    <w:p w14:paraId="54B95E9D" w14:textId="77777777" w:rsidR="0007644F" w:rsidRDefault="0007644F" w:rsidP="00431051">
      <w:pPr>
        <w:contextualSpacing/>
        <w:rPr>
          <w:rFonts w:cstheme="minorHAnsi"/>
          <w:sz w:val="24"/>
          <w:szCs w:val="24"/>
        </w:rPr>
      </w:pPr>
    </w:p>
    <w:p w14:paraId="239AFE7C" w14:textId="6945D5A6" w:rsidR="00431051" w:rsidRDefault="00C11B79" w:rsidP="00431051">
      <w:pPr>
        <w:contextualSpacing/>
        <w:rPr>
          <w:rFonts w:cstheme="minorHAnsi"/>
          <w:sz w:val="24"/>
          <w:szCs w:val="24"/>
        </w:rPr>
      </w:pPr>
      <w:r>
        <w:rPr>
          <w:rFonts w:cstheme="minorHAnsi"/>
          <w:sz w:val="24"/>
          <w:szCs w:val="24"/>
        </w:rPr>
        <w:t>Summary of results</w:t>
      </w:r>
    </w:p>
    <w:p w14:paraId="259BE8FC" w14:textId="77777777" w:rsidR="00C11B79" w:rsidRDefault="00C11B79" w:rsidP="00431051">
      <w:pPr>
        <w:contextualSpacing/>
        <w:rPr>
          <w:rFonts w:cstheme="minorHAnsi"/>
          <w:sz w:val="24"/>
          <w:szCs w:val="24"/>
        </w:rPr>
      </w:pPr>
    </w:p>
    <w:p w14:paraId="09F56121" w14:textId="77777777" w:rsidR="00C11B79" w:rsidRDefault="00C11B79" w:rsidP="00431051">
      <w:pPr>
        <w:contextualSpacing/>
        <w:rPr>
          <w:rFonts w:cstheme="minorHAnsi"/>
          <w:sz w:val="24"/>
          <w:szCs w:val="24"/>
        </w:rPr>
      </w:pPr>
    </w:p>
    <w:p w14:paraId="7A5754B3" w14:textId="676E20B9" w:rsidR="00D55AFA" w:rsidRDefault="00431051" w:rsidP="00431051">
      <w:pPr>
        <w:contextualSpacing/>
        <w:rPr>
          <w:rFonts w:cstheme="minorHAnsi"/>
          <w:sz w:val="24"/>
          <w:szCs w:val="24"/>
        </w:rPr>
      </w:pPr>
      <w:r>
        <w:rPr>
          <w:rFonts w:cstheme="minorHAnsi"/>
          <w:sz w:val="24"/>
          <w:szCs w:val="24"/>
        </w:rPr>
        <w:t>- but evolutionary patterns for the variation for why sexes differ is not understood.</w:t>
      </w:r>
    </w:p>
    <w:p w14:paraId="6EFF071A" w14:textId="77777777" w:rsidR="00431051" w:rsidRDefault="00431051" w:rsidP="00431051">
      <w:pPr>
        <w:contextualSpacing/>
        <w:rPr>
          <w:rFonts w:cstheme="minorHAnsi"/>
          <w:sz w:val="24"/>
          <w:szCs w:val="24"/>
        </w:rPr>
      </w:pPr>
    </w:p>
    <w:p w14:paraId="7DD77F88" w14:textId="77777777" w:rsidR="00431051" w:rsidRDefault="00431051" w:rsidP="00431051">
      <w:pPr>
        <w:contextualSpacing/>
        <w:rPr>
          <w:rFonts w:cstheme="minorHAnsi"/>
          <w:b/>
          <w:sz w:val="24"/>
          <w:szCs w:val="24"/>
        </w:rPr>
      </w:pPr>
    </w:p>
    <w:p w14:paraId="6DA2A098" w14:textId="56C3146F" w:rsidR="002769C0" w:rsidRPr="00D55AFA" w:rsidRDefault="002769C0" w:rsidP="00431051">
      <w:pPr>
        <w:contextualSpacing/>
        <w:rPr>
          <w:rFonts w:cstheme="minorHAnsi"/>
          <w:b/>
          <w:sz w:val="24"/>
          <w:szCs w:val="24"/>
        </w:rPr>
      </w:pPr>
      <w:r w:rsidRPr="00D55AFA">
        <w:rPr>
          <w:rFonts w:cstheme="minorHAnsi"/>
          <w:b/>
          <w:sz w:val="24"/>
          <w:szCs w:val="24"/>
        </w:rPr>
        <w:t>1.</w:t>
      </w:r>
      <w:r w:rsidR="00F07DC3" w:rsidRPr="00D55AFA">
        <w:rPr>
          <w:rFonts w:cstheme="minorHAnsi"/>
          <w:b/>
          <w:sz w:val="24"/>
          <w:szCs w:val="24"/>
        </w:rPr>
        <w:t xml:space="preserve"> importance of recombination</w:t>
      </w:r>
    </w:p>
    <w:p w14:paraId="0E183934" w14:textId="74ED8D66" w:rsidR="00F07DC3" w:rsidRPr="00D55AFA" w:rsidRDefault="00F07DC3" w:rsidP="00431051">
      <w:pPr>
        <w:contextualSpacing/>
        <w:rPr>
          <w:rFonts w:cstheme="minorHAnsi"/>
          <w:b/>
          <w:sz w:val="24"/>
          <w:szCs w:val="24"/>
        </w:rPr>
      </w:pPr>
      <w:r w:rsidRPr="00D55AFA">
        <w:rPr>
          <w:rFonts w:cstheme="minorHAnsi"/>
          <w:b/>
          <w:sz w:val="24"/>
          <w:szCs w:val="24"/>
        </w:rPr>
        <w:t>2.variation in recombination rate</w:t>
      </w:r>
    </w:p>
    <w:p w14:paraId="12F7DA50" w14:textId="34C1E919" w:rsidR="006C2E08" w:rsidRPr="006C2E08" w:rsidRDefault="00F07DC3" w:rsidP="00431051">
      <w:pPr>
        <w:spacing w:after="0" w:line="240" w:lineRule="auto"/>
        <w:contextualSpacing/>
        <w:rPr>
          <w:rFonts w:eastAsia="Times New Roman" w:cstheme="minorHAnsi"/>
          <w:sz w:val="24"/>
          <w:szCs w:val="24"/>
        </w:rPr>
      </w:pPr>
      <w:r>
        <w:rPr>
          <w:rFonts w:eastAsia="Times New Roman" w:cstheme="minorHAnsi"/>
          <w:b/>
          <w:bCs/>
          <w:color w:val="000000"/>
          <w:sz w:val="24"/>
          <w:szCs w:val="24"/>
        </w:rPr>
        <w:t>3</w:t>
      </w:r>
      <w:r w:rsidR="006C2E08" w:rsidRPr="006C2E08">
        <w:rPr>
          <w:rFonts w:eastAsia="Times New Roman" w:cstheme="minorHAnsi"/>
          <w:b/>
          <w:bCs/>
          <w:color w:val="000000"/>
          <w:sz w:val="24"/>
          <w:szCs w:val="24"/>
        </w:rPr>
        <w:t>.  The House Mouse is a great model for uncovering evolutionary patterns at a short timescale.</w:t>
      </w:r>
    </w:p>
    <w:p w14:paraId="07BC27BA" w14:textId="77777777" w:rsidR="00F07DC3" w:rsidRDefault="00F07DC3" w:rsidP="00431051">
      <w:pPr>
        <w:spacing w:after="0" w:line="240" w:lineRule="auto"/>
        <w:contextualSpacing/>
        <w:textAlignment w:val="baseline"/>
        <w:rPr>
          <w:rFonts w:eastAsia="Times New Roman" w:cstheme="minorHAnsi"/>
          <w:color w:val="000000"/>
          <w:sz w:val="24"/>
          <w:szCs w:val="24"/>
        </w:rPr>
      </w:pPr>
    </w:p>
    <w:p w14:paraId="4B37F895" w14:textId="793309ED" w:rsidR="002C43D8" w:rsidRDefault="00F07DC3" w:rsidP="00431051">
      <w:pPr>
        <w:spacing w:after="0" w:line="240" w:lineRule="auto"/>
        <w:contextualSpacing/>
        <w:textAlignment w:val="baseline"/>
        <w:rPr>
          <w:rFonts w:eastAsia="Times New Roman" w:cstheme="minorHAnsi"/>
          <w:color w:val="000000"/>
          <w:sz w:val="24"/>
          <w:szCs w:val="24"/>
        </w:rPr>
      </w:pPr>
      <w:r>
        <w:rPr>
          <w:rFonts w:eastAsia="Times New Roman" w:cstheme="minorHAnsi"/>
          <w:color w:val="000000"/>
          <w:sz w:val="24"/>
          <w:szCs w:val="24"/>
        </w:rPr>
        <w:t>C</w:t>
      </w:r>
      <w:r w:rsidR="002C43D8">
        <w:rPr>
          <w:rFonts w:eastAsia="Times New Roman" w:cstheme="minorHAnsi"/>
          <w:color w:val="000000"/>
          <w:sz w:val="24"/>
          <w:szCs w:val="24"/>
        </w:rPr>
        <w:t>ommensal with humans -- World-wide distribution – found on every continent</w:t>
      </w:r>
      <w:r>
        <w:rPr>
          <w:rFonts w:eastAsia="Times New Roman" w:cstheme="minorHAnsi"/>
          <w:color w:val="000000"/>
          <w:sz w:val="24"/>
          <w:szCs w:val="24"/>
        </w:rPr>
        <w:t xml:space="preserve"> – the house mouse is a greater evolutionary biology model</w:t>
      </w:r>
      <w:r w:rsidR="002C43D8">
        <w:rPr>
          <w:rFonts w:eastAsia="Times New Roman" w:cstheme="minorHAnsi"/>
          <w:color w:val="000000"/>
          <w:sz w:val="24"/>
          <w:szCs w:val="24"/>
        </w:rPr>
        <w:t>.</w:t>
      </w:r>
    </w:p>
    <w:p w14:paraId="39810A72" w14:textId="6C6CD83F" w:rsidR="002C43D8" w:rsidRPr="002C43D8" w:rsidRDefault="002C43D8" w:rsidP="00431051">
      <w:pPr>
        <w:numPr>
          <w:ilvl w:val="0"/>
          <w:numId w:val="2"/>
        </w:numPr>
        <w:spacing w:after="0" w:line="240" w:lineRule="auto"/>
        <w:contextualSpacing/>
        <w:textAlignment w:val="baseline"/>
        <w:rPr>
          <w:rFonts w:eastAsia="Times New Roman" w:cstheme="minorHAnsi"/>
          <w:color w:val="000000"/>
          <w:sz w:val="24"/>
          <w:szCs w:val="24"/>
        </w:rPr>
      </w:pPr>
      <w:r w:rsidRPr="002C43D8">
        <w:rPr>
          <w:rFonts w:eastAsia="Times New Roman" w:cstheme="minorHAnsi"/>
          <w:color w:val="000000"/>
          <w:sz w:val="24"/>
          <w:szCs w:val="24"/>
        </w:rPr>
        <w:t>The House mouse complex is comprised of (3 main subspecies, molossinus is an ‘artificial’ hybrid (of a combination of musculus and castaneaus).</w:t>
      </w:r>
    </w:p>
    <w:p w14:paraId="485CFB73" w14:textId="71B516C8" w:rsidR="00DB0669" w:rsidRPr="002C43D8" w:rsidRDefault="002C43D8" w:rsidP="00431051">
      <w:pPr>
        <w:numPr>
          <w:ilvl w:val="0"/>
          <w:numId w:val="2"/>
        </w:numPr>
        <w:spacing w:after="0" w:line="240" w:lineRule="auto"/>
        <w:contextualSpacing/>
        <w:textAlignment w:val="baseline"/>
        <w:rPr>
          <w:rFonts w:eastAsia="Times New Roman" w:cstheme="minorHAnsi"/>
          <w:color w:val="000000"/>
          <w:sz w:val="24"/>
          <w:szCs w:val="24"/>
        </w:rPr>
      </w:pPr>
      <w:r>
        <w:rPr>
          <w:rFonts w:eastAsia="Times New Roman" w:cstheme="minorHAnsi"/>
          <w:color w:val="000000"/>
          <w:sz w:val="24"/>
          <w:szCs w:val="24"/>
        </w:rPr>
        <w:t xml:space="preserve"> The</w:t>
      </w:r>
      <w:r w:rsidR="00DB0669" w:rsidRPr="002C43D8">
        <w:rPr>
          <w:rFonts w:eastAsia="Times New Roman" w:cstheme="minorHAnsi"/>
          <w:color w:val="000000"/>
          <w:sz w:val="24"/>
          <w:szCs w:val="24"/>
        </w:rPr>
        <w:t xml:space="preserve"> divergence times spanning 0.5 mya (cite / Geraldes et al 2008 and Geraldes et al 2010)</w:t>
      </w:r>
      <w:r>
        <w:rPr>
          <w:rFonts w:eastAsia="Times New Roman" w:cstheme="minorHAnsi"/>
          <w:color w:val="000000"/>
          <w:sz w:val="24"/>
          <w:szCs w:val="24"/>
        </w:rPr>
        <w:t xml:space="preserve"> – related murid species divergence 3 mya for (x and Z) and 5 mya for caroli</w:t>
      </w:r>
    </w:p>
    <w:p w14:paraId="29ADD9FC" w14:textId="77777777" w:rsidR="00DB0669" w:rsidRDefault="00DB0669" w:rsidP="00431051">
      <w:pPr>
        <w:spacing w:after="0" w:line="240" w:lineRule="auto"/>
        <w:ind w:left="720"/>
        <w:contextualSpacing/>
        <w:textAlignment w:val="baseline"/>
        <w:rPr>
          <w:rFonts w:eastAsia="Times New Roman" w:cstheme="minorHAnsi"/>
          <w:color w:val="000000"/>
          <w:sz w:val="24"/>
          <w:szCs w:val="24"/>
        </w:rPr>
      </w:pPr>
    </w:p>
    <w:p w14:paraId="26B0CB1F" w14:textId="155AF23D" w:rsidR="002C43D8" w:rsidRPr="002C43D8" w:rsidRDefault="002C43D8" w:rsidP="00431051">
      <w:pPr>
        <w:numPr>
          <w:ilvl w:val="0"/>
          <w:numId w:val="2"/>
        </w:numPr>
        <w:spacing w:after="0" w:line="240" w:lineRule="auto"/>
        <w:contextualSpacing/>
        <w:textAlignment w:val="baseline"/>
        <w:rPr>
          <w:rFonts w:eastAsia="Times New Roman" w:cstheme="minorHAnsi"/>
          <w:color w:val="000000"/>
          <w:sz w:val="24"/>
          <w:szCs w:val="24"/>
        </w:rPr>
      </w:pPr>
      <w:r w:rsidRPr="002C43D8">
        <w:rPr>
          <w:rFonts w:eastAsia="Times New Roman" w:cstheme="minorHAnsi"/>
          <w:color w:val="000000"/>
          <w:sz w:val="24"/>
          <w:szCs w:val="24"/>
        </w:rPr>
        <w:t xml:space="preserve">This short evolutionary time </w:t>
      </w:r>
      <w:r>
        <w:rPr>
          <w:rFonts w:eastAsia="Times New Roman" w:cstheme="minorHAnsi"/>
          <w:color w:val="000000"/>
          <w:sz w:val="24"/>
          <w:szCs w:val="24"/>
        </w:rPr>
        <w:t>–</w:t>
      </w:r>
      <w:r w:rsidRPr="002C43D8">
        <w:rPr>
          <w:rFonts w:eastAsia="Times New Roman" w:cstheme="minorHAnsi"/>
          <w:color w:val="000000"/>
          <w:sz w:val="24"/>
          <w:szCs w:val="24"/>
        </w:rPr>
        <w:t xml:space="preserve"> </w:t>
      </w:r>
      <w:r>
        <w:rPr>
          <w:rFonts w:eastAsia="Times New Roman" w:cstheme="minorHAnsi"/>
          <w:color w:val="000000"/>
          <w:sz w:val="24"/>
          <w:szCs w:val="24"/>
        </w:rPr>
        <w:t>provides</w:t>
      </w:r>
      <w:r w:rsidR="006C2E08" w:rsidRPr="002C43D8">
        <w:rPr>
          <w:rFonts w:eastAsia="Times New Roman" w:cstheme="minorHAnsi"/>
          <w:color w:val="000000"/>
          <w:sz w:val="24"/>
          <w:szCs w:val="24"/>
        </w:rPr>
        <w:t xml:space="preserve"> an opportunity to interrogate natural variation </w:t>
      </w:r>
      <w:r w:rsidRPr="002C43D8">
        <w:rPr>
          <w:rFonts w:eastAsia="Times New Roman" w:cstheme="minorHAnsi"/>
          <w:color w:val="000000"/>
          <w:sz w:val="24"/>
          <w:szCs w:val="24"/>
        </w:rPr>
        <w:t>(ie there are fewer mutations that would be causing hereitable variation</w:t>
      </w:r>
      <w:r>
        <w:rPr>
          <w:rFonts w:eastAsia="Times New Roman" w:cstheme="minorHAnsi"/>
          <w:color w:val="000000"/>
          <w:sz w:val="24"/>
          <w:szCs w:val="24"/>
        </w:rPr>
        <w:t xml:space="preserve"> in the genome wide recombination rate</w:t>
      </w:r>
      <w:r w:rsidRPr="002C43D8">
        <w:rPr>
          <w:rFonts w:eastAsia="Times New Roman" w:cstheme="minorHAnsi"/>
          <w:color w:val="000000"/>
          <w:sz w:val="24"/>
          <w:szCs w:val="24"/>
        </w:rPr>
        <w:t>).</w:t>
      </w:r>
    </w:p>
    <w:p w14:paraId="7ABE028F" w14:textId="77777777" w:rsidR="00051107" w:rsidRDefault="00051107" w:rsidP="00431051">
      <w:pPr>
        <w:spacing w:after="0" w:line="240" w:lineRule="auto"/>
        <w:contextualSpacing/>
        <w:textAlignment w:val="baseline"/>
        <w:rPr>
          <w:rFonts w:eastAsia="Times New Roman" w:cstheme="minorHAnsi"/>
          <w:color w:val="000000"/>
          <w:sz w:val="24"/>
          <w:szCs w:val="24"/>
        </w:rPr>
      </w:pPr>
    </w:p>
    <w:p w14:paraId="66751292" w14:textId="77777777" w:rsidR="00051107" w:rsidRPr="006C2E08" w:rsidRDefault="00051107" w:rsidP="00431051">
      <w:pPr>
        <w:spacing w:after="0" w:line="240" w:lineRule="auto"/>
        <w:contextualSpacing/>
        <w:textAlignment w:val="baseline"/>
        <w:rPr>
          <w:rFonts w:eastAsia="Times New Roman" w:cstheme="minorHAnsi"/>
          <w:color w:val="000000"/>
          <w:sz w:val="24"/>
          <w:szCs w:val="24"/>
        </w:rPr>
      </w:pPr>
    </w:p>
    <w:p w14:paraId="6EAA4D39" w14:textId="77777777" w:rsidR="006C2E08" w:rsidRPr="006C2E08" w:rsidRDefault="006C2E08" w:rsidP="00431051">
      <w:pPr>
        <w:numPr>
          <w:ilvl w:val="0"/>
          <w:numId w:val="2"/>
        </w:numPr>
        <w:spacing w:after="0" w:line="240" w:lineRule="auto"/>
        <w:contextualSpacing/>
        <w:textAlignment w:val="baseline"/>
        <w:rPr>
          <w:rFonts w:eastAsia="Times New Roman" w:cstheme="minorHAnsi"/>
          <w:color w:val="000000"/>
          <w:sz w:val="24"/>
          <w:szCs w:val="24"/>
        </w:rPr>
      </w:pPr>
      <w:commentRangeStart w:id="7"/>
      <w:r w:rsidRPr="006C2E08">
        <w:rPr>
          <w:rFonts w:eastAsia="Times New Roman" w:cstheme="minorHAnsi"/>
          <w:color w:val="000000"/>
          <w:sz w:val="24"/>
          <w:szCs w:val="24"/>
        </w:rPr>
        <w:t>Classical lab strains of mice have generated extensive knowledge central to meiosis and outcomes on recombination through extensive studies on the genes involved in the meiotic recombination pathway (cite) and previous crosses for understanding the genetic architecture of recombination rate variation (Dumont, Murdoch, Wang).</w:t>
      </w:r>
      <w:commentRangeEnd w:id="7"/>
      <w:r w:rsidRPr="006C2E08">
        <w:rPr>
          <w:rStyle w:val="CommentReference"/>
          <w:rFonts w:cstheme="minorHAnsi"/>
          <w:sz w:val="24"/>
          <w:szCs w:val="24"/>
        </w:rPr>
        <w:commentReference w:id="7"/>
      </w:r>
    </w:p>
    <w:p w14:paraId="1661784C" w14:textId="77777777" w:rsidR="006C2E08" w:rsidRPr="006C2E08" w:rsidRDefault="006C2E08" w:rsidP="00431051">
      <w:pPr>
        <w:spacing w:after="0" w:line="240" w:lineRule="auto"/>
        <w:contextualSpacing/>
        <w:textAlignment w:val="baseline"/>
        <w:rPr>
          <w:rFonts w:eastAsia="Times New Roman" w:cstheme="minorHAnsi"/>
          <w:color w:val="000000"/>
          <w:sz w:val="24"/>
          <w:szCs w:val="24"/>
        </w:rPr>
      </w:pPr>
    </w:p>
    <w:p w14:paraId="3450C75D" w14:textId="77777777" w:rsidR="006C2E08" w:rsidRPr="006C2E08" w:rsidRDefault="006C2E08" w:rsidP="00431051">
      <w:pPr>
        <w:numPr>
          <w:ilvl w:val="0"/>
          <w:numId w:val="2"/>
        </w:numPr>
        <w:spacing w:after="0" w:line="240" w:lineRule="auto"/>
        <w:contextualSpacing/>
        <w:textAlignment w:val="baseline"/>
        <w:rPr>
          <w:rFonts w:eastAsia="Times New Roman" w:cstheme="minorHAnsi"/>
          <w:color w:val="000000"/>
          <w:sz w:val="24"/>
          <w:szCs w:val="24"/>
        </w:rPr>
      </w:pPr>
      <w:r w:rsidRPr="006C2E08">
        <w:rPr>
          <w:rFonts w:eastAsia="Times New Roman" w:cstheme="minorHAnsi"/>
          <w:b/>
          <w:color w:val="000000"/>
          <w:sz w:val="24"/>
          <w:szCs w:val="24"/>
        </w:rPr>
        <w:t xml:space="preserve">Same genome </w:t>
      </w:r>
      <w:r w:rsidRPr="006C2E08">
        <w:rPr>
          <w:rFonts w:eastAsia="Times New Roman" w:cstheme="minorHAnsi"/>
          <w:color w:val="000000"/>
          <w:sz w:val="24"/>
          <w:szCs w:val="24"/>
        </w:rPr>
        <w:t xml:space="preserve"> **Wild derived inbred strains generate the best comparison of females and males, besides the sex chromosomes, the mouse for each genome are almost identical.</w:t>
      </w:r>
    </w:p>
    <w:p w14:paraId="19FD06C4" w14:textId="77777777" w:rsidR="006C2E08" w:rsidRPr="006C2E08" w:rsidRDefault="006C2E08" w:rsidP="00431051">
      <w:pPr>
        <w:pStyle w:val="ListParagraph"/>
        <w:rPr>
          <w:rFonts w:eastAsia="Times New Roman" w:cstheme="minorHAnsi"/>
          <w:color w:val="000000"/>
          <w:sz w:val="24"/>
          <w:szCs w:val="24"/>
        </w:rPr>
      </w:pPr>
      <w:r w:rsidRPr="006C2E08">
        <w:rPr>
          <w:rFonts w:eastAsia="Times New Roman" w:cstheme="minorHAnsi"/>
          <w:color w:val="000000"/>
          <w:sz w:val="24"/>
          <w:szCs w:val="24"/>
        </w:rPr>
        <w:t>Inbred strains enable one of the most direct comparison of both female and male --  versions of meiosis</w:t>
      </w:r>
    </w:p>
    <w:p w14:paraId="1AF947BA" w14:textId="77777777" w:rsidR="006C2E08" w:rsidRPr="006C2E08" w:rsidRDefault="006C2E08" w:rsidP="00431051">
      <w:pPr>
        <w:pStyle w:val="ListParagraph"/>
        <w:rPr>
          <w:rFonts w:eastAsia="Times New Roman" w:cstheme="minorHAnsi"/>
          <w:color w:val="000000"/>
          <w:sz w:val="24"/>
          <w:szCs w:val="24"/>
        </w:rPr>
      </w:pPr>
      <w:r w:rsidRPr="006C2E08">
        <w:rPr>
          <w:rFonts w:eastAsia="Times New Roman" w:cstheme="minorHAnsi"/>
          <w:color w:val="000000"/>
          <w:sz w:val="24"/>
          <w:szCs w:val="24"/>
        </w:rPr>
        <w:t xml:space="preserve">--enable use to conclude that sex is a primary factor -- </w:t>
      </w:r>
      <w:r w:rsidRPr="006C2E08">
        <w:rPr>
          <w:rStyle w:val="CommentReference"/>
          <w:rFonts w:cstheme="minorHAnsi"/>
          <w:sz w:val="24"/>
          <w:szCs w:val="24"/>
        </w:rPr>
        <w:commentReference w:id="8"/>
      </w:r>
    </w:p>
    <w:p w14:paraId="684158B9" w14:textId="77777777" w:rsidR="006C2E08" w:rsidRPr="006C2E08" w:rsidRDefault="006C2E08" w:rsidP="00431051">
      <w:pPr>
        <w:pStyle w:val="ListParagraph"/>
        <w:rPr>
          <w:rFonts w:eastAsia="Times New Roman" w:cstheme="minorHAnsi"/>
          <w:color w:val="000000"/>
          <w:sz w:val="24"/>
          <w:szCs w:val="24"/>
        </w:rPr>
      </w:pPr>
    </w:p>
    <w:p w14:paraId="2DF5AD37" w14:textId="77777777" w:rsidR="006C2E08" w:rsidRPr="006C2E08" w:rsidRDefault="006C2E08" w:rsidP="00431051">
      <w:pPr>
        <w:spacing w:after="0" w:line="240" w:lineRule="auto"/>
        <w:contextualSpacing/>
        <w:textAlignment w:val="baseline"/>
        <w:rPr>
          <w:rFonts w:eastAsia="Times New Roman" w:cstheme="minorHAnsi"/>
          <w:color w:val="000000"/>
          <w:sz w:val="24"/>
          <w:szCs w:val="24"/>
        </w:rPr>
      </w:pPr>
      <w:r w:rsidRPr="006C2E08">
        <w:rPr>
          <w:rFonts w:eastAsia="Times New Roman" w:cstheme="minorHAnsi"/>
          <w:color w:val="000000"/>
          <w:sz w:val="24"/>
          <w:szCs w:val="24"/>
        </w:rPr>
        <w:t xml:space="preserve"> Additionally due to their global distribution allows us to compare samples of natural diversity from a broad geographic range.  (wild derived inbred strains – will capture genetic diversity not represented in classical lab strains.)</w:t>
      </w:r>
    </w:p>
    <w:p w14:paraId="4502E20F" w14:textId="77777777" w:rsidR="006C2E08" w:rsidRPr="006C2E08" w:rsidRDefault="006C2E08" w:rsidP="00431051">
      <w:pPr>
        <w:spacing w:after="0" w:line="240" w:lineRule="auto"/>
        <w:contextualSpacing/>
        <w:textAlignment w:val="baseline"/>
        <w:rPr>
          <w:rFonts w:eastAsia="Times New Roman" w:cstheme="minorHAnsi"/>
          <w:color w:val="000000"/>
          <w:sz w:val="24"/>
          <w:szCs w:val="24"/>
        </w:rPr>
      </w:pPr>
    </w:p>
    <w:p w14:paraId="1AA73371" w14:textId="77777777" w:rsidR="006C2E08" w:rsidRPr="006C2E08" w:rsidRDefault="006C2E08" w:rsidP="00431051">
      <w:pPr>
        <w:spacing w:after="0" w:line="240" w:lineRule="auto"/>
        <w:contextualSpacing/>
        <w:textAlignment w:val="baseline"/>
        <w:rPr>
          <w:rFonts w:eastAsia="Times New Roman" w:cstheme="minorHAnsi"/>
          <w:color w:val="000000"/>
          <w:sz w:val="24"/>
          <w:szCs w:val="24"/>
        </w:rPr>
      </w:pPr>
    </w:p>
    <w:p w14:paraId="1B6D2F4C" w14:textId="77777777" w:rsidR="006C2E08" w:rsidRPr="006C2E08" w:rsidRDefault="006C2E08" w:rsidP="00431051">
      <w:pPr>
        <w:pStyle w:val="ListParagraph"/>
        <w:numPr>
          <w:ilvl w:val="0"/>
          <w:numId w:val="2"/>
        </w:numPr>
        <w:rPr>
          <w:rFonts w:eastAsia="Times New Roman" w:cstheme="minorHAnsi"/>
          <w:color w:val="000000"/>
          <w:sz w:val="24"/>
          <w:szCs w:val="24"/>
        </w:rPr>
      </w:pPr>
      <w:r w:rsidRPr="006C2E08">
        <w:rPr>
          <w:rFonts w:eastAsia="Times New Roman" w:cstheme="minorHAnsi"/>
          <w:color w:val="000000"/>
          <w:sz w:val="24"/>
          <w:szCs w:val="24"/>
        </w:rPr>
        <w:t>While there are strains with Robertsonian translocations,</w:t>
      </w:r>
      <w:r w:rsidRPr="006C2E08">
        <w:rPr>
          <w:rFonts w:cstheme="minorHAnsi"/>
          <w:sz w:val="24"/>
          <w:szCs w:val="24"/>
        </w:rPr>
        <w:t xml:space="preserve"> in house mouse and related murid species i</w:t>
      </w:r>
      <w:r w:rsidRPr="006C2E08">
        <w:rPr>
          <w:rFonts w:eastAsia="Times New Roman" w:cstheme="minorHAnsi"/>
          <w:color w:val="000000"/>
          <w:sz w:val="24"/>
          <w:szCs w:val="24"/>
        </w:rPr>
        <w:t>t is possible to assemble sets of strains with identical karyotypes, 20 pairs of acrocentric chromosomes.</w:t>
      </w:r>
    </w:p>
    <w:p w14:paraId="46BC47C2" w14:textId="77777777" w:rsidR="006C2E08" w:rsidRPr="006C2E08" w:rsidRDefault="006C2E08" w:rsidP="00431051">
      <w:pPr>
        <w:spacing w:after="0" w:line="240" w:lineRule="auto"/>
        <w:ind w:left="720"/>
        <w:contextualSpacing/>
        <w:textAlignment w:val="baseline"/>
        <w:rPr>
          <w:rFonts w:eastAsia="Times New Roman" w:cstheme="minorHAnsi"/>
          <w:color w:val="000000"/>
          <w:sz w:val="24"/>
          <w:szCs w:val="24"/>
        </w:rPr>
      </w:pPr>
    </w:p>
    <w:p w14:paraId="4019AC74" w14:textId="77777777" w:rsidR="006C2E08" w:rsidRPr="006C2E08" w:rsidRDefault="006C2E08" w:rsidP="00431051">
      <w:pPr>
        <w:numPr>
          <w:ilvl w:val="0"/>
          <w:numId w:val="2"/>
        </w:numPr>
        <w:spacing w:after="0" w:line="240" w:lineRule="auto"/>
        <w:contextualSpacing/>
        <w:textAlignment w:val="baseline"/>
        <w:rPr>
          <w:rFonts w:eastAsia="Times New Roman" w:cstheme="minorHAnsi"/>
          <w:color w:val="000000"/>
          <w:sz w:val="24"/>
          <w:szCs w:val="24"/>
        </w:rPr>
      </w:pPr>
      <w:r w:rsidRPr="006C2E08">
        <w:rPr>
          <w:rFonts w:eastAsia="Times New Roman" w:cstheme="minorHAnsi"/>
          <w:color w:val="000000"/>
          <w:sz w:val="24"/>
          <w:szCs w:val="24"/>
        </w:rPr>
        <w:t>House mouse is well suited for single cell cytology approaches. The single cell level allows integration of data at a closer connection to the molecular pathway and meiotic program. In addition to the quantification of gwRR. This study quantifies precursors to crossovers, double strand breaks (DSBs), and meiotic chromosome morphology across stages of meiosis which would not be accessible to with genetic linkage data and crosses.</w:t>
      </w:r>
    </w:p>
    <w:p w14:paraId="33F9A2DA" w14:textId="77777777" w:rsidR="006C2E08" w:rsidRPr="006C2E08" w:rsidRDefault="006C2E08" w:rsidP="00431051">
      <w:pPr>
        <w:tabs>
          <w:tab w:val="left" w:pos="4290"/>
        </w:tabs>
        <w:spacing w:after="0" w:line="240" w:lineRule="auto"/>
        <w:contextualSpacing/>
        <w:textAlignment w:val="baseline"/>
        <w:rPr>
          <w:rFonts w:eastAsia="Times New Roman" w:cstheme="minorHAnsi"/>
          <w:color w:val="000000"/>
          <w:sz w:val="24"/>
          <w:szCs w:val="24"/>
        </w:rPr>
      </w:pPr>
      <w:r w:rsidRPr="006C2E08">
        <w:rPr>
          <w:rFonts w:eastAsia="Times New Roman" w:cstheme="minorHAnsi"/>
          <w:color w:val="000000"/>
          <w:sz w:val="24"/>
          <w:szCs w:val="24"/>
        </w:rPr>
        <w:tab/>
      </w:r>
    </w:p>
    <w:p w14:paraId="0AE94E54" w14:textId="77777777" w:rsidR="002769C0" w:rsidRPr="006C2E08" w:rsidRDefault="002769C0" w:rsidP="00431051">
      <w:pPr>
        <w:contextualSpacing/>
        <w:rPr>
          <w:rFonts w:cstheme="minorHAnsi"/>
          <w:sz w:val="24"/>
          <w:szCs w:val="24"/>
        </w:rPr>
      </w:pPr>
    </w:p>
    <w:p w14:paraId="336EAAC8" w14:textId="77777777" w:rsidR="002769C0" w:rsidRPr="006C2E08" w:rsidRDefault="002769C0" w:rsidP="00431051">
      <w:pPr>
        <w:contextualSpacing/>
        <w:rPr>
          <w:rFonts w:cstheme="minorHAnsi"/>
          <w:b/>
          <w:sz w:val="24"/>
          <w:szCs w:val="24"/>
        </w:rPr>
      </w:pPr>
      <w:r w:rsidRPr="006C2E08">
        <w:rPr>
          <w:rFonts w:cstheme="minorHAnsi"/>
          <w:b/>
          <w:sz w:val="24"/>
          <w:szCs w:val="24"/>
        </w:rPr>
        <w:t>3. What we Did in this study</w:t>
      </w:r>
    </w:p>
    <w:p w14:paraId="379A9253" w14:textId="77777777" w:rsidR="002769C0" w:rsidRPr="006C2E08" w:rsidRDefault="002769C0" w:rsidP="00431051">
      <w:pPr>
        <w:contextualSpacing/>
        <w:rPr>
          <w:rFonts w:cstheme="minorHAnsi"/>
          <w:sz w:val="24"/>
          <w:szCs w:val="24"/>
        </w:rPr>
      </w:pPr>
    </w:p>
    <w:p w14:paraId="3FEC418F" w14:textId="77777777" w:rsidR="002769C0" w:rsidRPr="006C2E08" w:rsidRDefault="002769C0" w:rsidP="00431051">
      <w:pPr>
        <w:numPr>
          <w:ilvl w:val="0"/>
          <w:numId w:val="1"/>
        </w:numPr>
        <w:spacing w:after="0" w:line="240" w:lineRule="auto"/>
        <w:contextualSpacing/>
        <w:textAlignment w:val="baseline"/>
        <w:rPr>
          <w:rFonts w:eastAsia="Times New Roman" w:cstheme="minorHAnsi"/>
          <w:color w:val="000000"/>
          <w:sz w:val="24"/>
          <w:szCs w:val="24"/>
        </w:rPr>
      </w:pPr>
      <w:r w:rsidRPr="006C2E08">
        <w:rPr>
          <w:rFonts w:eastAsia="Times New Roman" w:cstheme="minorHAnsi"/>
          <w:color w:val="000000"/>
          <w:sz w:val="24"/>
          <w:szCs w:val="24"/>
        </w:rPr>
        <w:t>For the first time in many of these strains, We report a rare, direct, evolutionary comparison of recombination rate in females and males for this short evolutionary scale.</w:t>
      </w:r>
    </w:p>
    <w:p w14:paraId="659BE8C2" w14:textId="77777777" w:rsidR="002769C0" w:rsidRPr="006C2E08" w:rsidRDefault="002769C0" w:rsidP="00431051">
      <w:pPr>
        <w:spacing w:after="0" w:line="240" w:lineRule="auto"/>
        <w:ind w:left="720"/>
        <w:contextualSpacing/>
        <w:textAlignment w:val="baseline"/>
        <w:rPr>
          <w:rFonts w:eastAsia="Times New Roman" w:cstheme="minorHAnsi"/>
          <w:color w:val="000000"/>
          <w:sz w:val="24"/>
          <w:szCs w:val="24"/>
        </w:rPr>
      </w:pPr>
    </w:p>
    <w:p w14:paraId="293D4434" w14:textId="77777777" w:rsidR="002769C0" w:rsidRPr="006C2E08" w:rsidRDefault="002769C0" w:rsidP="00431051">
      <w:pPr>
        <w:numPr>
          <w:ilvl w:val="0"/>
          <w:numId w:val="1"/>
        </w:numPr>
        <w:spacing w:after="0" w:line="240" w:lineRule="auto"/>
        <w:contextualSpacing/>
        <w:textAlignment w:val="baseline"/>
        <w:rPr>
          <w:rFonts w:eastAsia="Times New Roman" w:cstheme="minorHAnsi"/>
          <w:color w:val="000000"/>
          <w:sz w:val="24"/>
          <w:szCs w:val="24"/>
        </w:rPr>
      </w:pPr>
      <w:r w:rsidRPr="006C2E08">
        <w:rPr>
          <w:rFonts w:eastAsia="Times New Roman" w:cstheme="minorHAnsi"/>
          <w:color w:val="000000"/>
          <w:sz w:val="24"/>
          <w:szCs w:val="24"/>
        </w:rPr>
        <w:t>We use rare strains from a broad range of geographic locations of the species territory.</w:t>
      </w:r>
    </w:p>
    <w:p w14:paraId="2E6E3DAF" w14:textId="77777777" w:rsidR="002769C0" w:rsidRPr="006C2E08" w:rsidRDefault="002769C0" w:rsidP="00431051">
      <w:pPr>
        <w:spacing w:after="0" w:line="240" w:lineRule="auto"/>
        <w:contextualSpacing/>
        <w:textAlignment w:val="baseline"/>
        <w:rPr>
          <w:rFonts w:eastAsia="Times New Roman" w:cstheme="minorHAnsi"/>
          <w:color w:val="000000"/>
          <w:sz w:val="24"/>
          <w:szCs w:val="24"/>
        </w:rPr>
      </w:pPr>
    </w:p>
    <w:p w14:paraId="56411E4B" w14:textId="77777777" w:rsidR="002769C0" w:rsidRPr="006C2E08" w:rsidRDefault="002769C0" w:rsidP="00431051">
      <w:pPr>
        <w:numPr>
          <w:ilvl w:val="0"/>
          <w:numId w:val="1"/>
        </w:numPr>
        <w:spacing w:after="0" w:line="240" w:lineRule="auto"/>
        <w:contextualSpacing/>
        <w:textAlignment w:val="baseline"/>
        <w:rPr>
          <w:rFonts w:eastAsia="Times New Roman" w:cstheme="minorHAnsi"/>
          <w:color w:val="000000"/>
          <w:sz w:val="24"/>
          <w:szCs w:val="24"/>
        </w:rPr>
      </w:pPr>
      <w:r w:rsidRPr="006C2E08">
        <w:rPr>
          <w:rFonts w:eastAsia="Times New Roman" w:cstheme="minorHAnsi"/>
          <w:color w:val="000000"/>
          <w:sz w:val="24"/>
          <w:szCs w:val="24"/>
        </w:rPr>
        <w:t>The gwRR is made up of crossovers occurring on individual chromosomes within cells. Thus we quantified meiotic chromosome morphology (SC length) and placement of crossovers to comprise an approximate picture of the recombination landscape.</w:t>
      </w:r>
    </w:p>
    <w:p w14:paraId="1B33F42C" w14:textId="77777777" w:rsidR="002769C0" w:rsidRPr="006C2E08" w:rsidRDefault="002769C0" w:rsidP="00431051">
      <w:pPr>
        <w:spacing w:after="0" w:line="240" w:lineRule="auto"/>
        <w:contextualSpacing/>
        <w:textAlignment w:val="baseline"/>
        <w:rPr>
          <w:rFonts w:eastAsia="Times New Roman" w:cstheme="minorHAnsi"/>
          <w:color w:val="000000"/>
          <w:sz w:val="24"/>
          <w:szCs w:val="24"/>
        </w:rPr>
      </w:pPr>
    </w:p>
    <w:p w14:paraId="332AF60E" w14:textId="77777777" w:rsidR="002769C0" w:rsidRPr="006C2E08" w:rsidRDefault="002769C0" w:rsidP="00431051">
      <w:pPr>
        <w:numPr>
          <w:ilvl w:val="0"/>
          <w:numId w:val="1"/>
        </w:numPr>
        <w:spacing w:after="0" w:line="240" w:lineRule="auto"/>
        <w:contextualSpacing/>
        <w:textAlignment w:val="baseline"/>
        <w:rPr>
          <w:rFonts w:eastAsia="Times New Roman" w:cstheme="minorHAnsi"/>
          <w:color w:val="000000"/>
          <w:sz w:val="24"/>
          <w:szCs w:val="24"/>
        </w:rPr>
      </w:pPr>
      <w:r w:rsidRPr="006C2E08">
        <w:rPr>
          <w:rFonts w:eastAsia="Times New Roman" w:cstheme="minorHAnsi"/>
          <w:color w:val="000000"/>
          <w:sz w:val="24"/>
          <w:szCs w:val="24"/>
        </w:rPr>
        <w:t>Our results indicate rapid male specific evolution of gwRR occurred in a subset of house mouse lines. We observed up to a 30% difference (translating into approximately ~7 more crossovers per cell), a surprising amount considering the short evolutionary time scale.</w:t>
      </w:r>
    </w:p>
    <w:p w14:paraId="122E4829" w14:textId="77777777" w:rsidR="002769C0" w:rsidRPr="006C2E08" w:rsidRDefault="002769C0" w:rsidP="00431051">
      <w:pPr>
        <w:contextualSpacing/>
        <w:rPr>
          <w:rFonts w:cstheme="minorHAnsi"/>
          <w:sz w:val="24"/>
          <w:szCs w:val="24"/>
        </w:rPr>
      </w:pPr>
    </w:p>
    <w:p w14:paraId="149314E7" w14:textId="77777777" w:rsidR="002769C0" w:rsidRPr="006C2E08" w:rsidRDefault="002769C0" w:rsidP="00431051">
      <w:pPr>
        <w:contextualSpacing/>
        <w:rPr>
          <w:rFonts w:cstheme="minorHAnsi"/>
          <w:sz w:val="24"/>
          <w:szCs w:val="24"/>
        </w:rPr>
      </w:pPr>
    </w:p>
    <w:sectPr w:rsidR="002769C0" w:rsidRPr="006C2E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April Peterson" w:date="2020-06-08T16:07:00Z" w:initials="AP">
    <w:p w14:paraId="02343CF2" w14:textId="77777777" w:rsidR="006C2E08" w:rsidRDefault="006C2E08" w:rsidP="006C2E08">
      <w:pPr>
        <w:pStyle w:val="CommentText"/>
      </w:pPr>
      <w:r>
        <w:rPr>
          <w:rStyle w:val="CommentReference"/>
        </w:rPr>
        <w:annotationRef/>
      </w:r>
      <w:r>
        <w:t>rephrase</w:t>
      </w:r>
    </w:p>
  </w:comment>
  <w:comment w:id="8" w:author="April Peterson" w:date="2020-06-08T16:06:00Z" w:initials="AP">
    <w:p w14:paraId="2912AF29" w14:textId="77777777" w:rsidR="006C2E08" w:rsidRDefault="006C2E08" w:rsidP="006C2E08">
      <w:pPr>
        <w:pStyle w:val="CommentText"/>
      </w:pPr>
      <w:r>
        <w:rPr>
          <w:rStyle w:val="CommentReference"/>
        </w:rPr>
        <w:annotationRef/>
      </w:r>
      <w:r>
        <w:t>Emphasize the same genome aspect of the inbred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343CF2" w15:done="0"/>
  <w15:commentEx w15:paraId="2912AF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269D"/>
    <w:multiLevelType w:val="hybridMultilevel"/>
    <w:tmpl w:val="6E7C03E2"/>
    <w:lvl w:ilvl="0" w:tplc="FCFCEB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7CD2"/>
    <w:multiLevelType w:val="multilevel"/>
    <w:tmpl w:val="C9B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872A9"/>
    <w:multiLevelType w:val="multilevel"/>
    <w:tmpl w:val="104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C0"/>
    <w:rsid w:val="00051107"/>
    <w:rsid w:val="0007644F"/>
    <w:rsid w:val="000870EC"/>
    <w:rsid w:val="00241413"/>
    <w:rsid w:val="002769C0"/>
    <w:rsid w:val="002C43D8"/>
    <w:rsid w:val="00361BC1"/>
    <w:rsid w:val="00431051"/>
    <w:rsid w:val="005E451A"/>
    <w:rsid w:val="00613CFB"/>
    <w:rsid w:val="00675823"/>
    <w:rsid w:val="006C2E08"/>
    <w:rsid w:val="006E099E"/>
    <w:rsid w:val="007369DE"/>
    <w:rsid w:val="00765168"/>
    <w:rsid w:val="008140B7"/>
    <w:rsid w:val="00997E95"/>
    <w:rsid w:val="00A5108E"/>
    <w:rsid w:val="00A86704"/>
    <w:rsid w:val="00BA413E"/>
    <w:rsid w:val="00C11B79"/>
    <w:rsid w:val="00D55AFA"/>
    <w:rsid w:val="00DB0669"/>
    <w:rsid w:val="00EA7949"/>
    <w:rsid w:val="00F07DC3"/>
    <w:rsid w:val="00F8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6D5A36C6"/>
  <w15:chartTrackingRefBased/>
  <w15:docId w15:val="{C22E24BB-B7CE-4749-9428-AB684041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character" w:styleId="CommentReference">
    <w:name w:val="annotation reference"/>
    <w:basedOn w:val="DefaultParagraphFont"/>
    <w:uiPriority w:val="99"/>
    <w:semiHidden/>
    <w:unhideWhenUsed/>
    <w:rsid w:val="006C2E08"/>
    <w:rPr>
      <w:sz w:val="16"/>
      <w:szCs w:val="16"/>
    </w:rPr>
  </w:style>
  <w:style w:type="paragraph" w:styleId="CommentText">
    <w:name w:val="annotation text"/>
    <w:basedOn w:val="Normal"/>
    <w:link w:val="CommentTextChar"/>
    <w:uiPriority w:val="99"/>
    <w:unhideWhenUsed/>
    <w:rsid w:val="006C2E08"/>
    <w:pPr>
      <w:spacing w:line="240" w:lineRule="auto"/>
    </w:pPr>
    <w:rPr>
      <w:sz w:val="20"/>
      <w:szCs w:val="20"/>
    </w:rPr>
  </w:style>
  <w:style w:type="character" w:customStyle="1" w:styleId="CommentTextChar">
    <w:name w:val="Comment Text Char"/>
    <w:basedOn w:val="DefaultParagraphFont"/>
    <w:link w:val="CommentText"/>
    <w:uiPriority w:val="99"/>
    <w:rsid w:val="006C2E08"/>
    <w:rPr>
      <w:sz w:val="20"/>
      <w:szCs w:val="20"/>
    </w:rPr>
  </w:style>
  <w:style w:type="paragraph" w:styleId="ListParagraph">
    <w:name w:val="List Paragraph"/>
    <w:basedOn w:val="Normal"/>
    <w:uiPriority w:val="34"/>
    <w:qFormat/>
    <w:rsid w:val="006C2E08"/>
    <w:pPr>
      <w:ind w:left="720"/>
      <w:contextualSpacing/>
    </w:pPr>
  </w:style>
  <w:style w:type="paragraph" w:styleId="BalloonText">
    <w:name w:val="Balloon Text"/>
    <w:basedOn w:val="Normal"/>
    <w:link w:val="BalloonTextChar"/>
    <w:uiPriority w:val="99"/>
    <w:semiHidden/>
    <w:unhideWhenUsed/>
    <w:rsid w:val="006C2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E0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11B79"/>
    <w:rPr>
      <w:b/>
      <w:bCs/>
    </w:rPr>
  </w:style>
  <w:style w:type="character" w:customStyle="1" w:styleId="CommentSubjectChar">
    <w:name w:val="Comment Subject Char"/>
    <w:basedOn w:val="CommentTextChar"/>
    <w:link w:val="CommentSubject"/>
    <w:uiPriority w:val="99"/>
    <w:semiHidden/>
    <w:rsid w:val="00C11B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ECDD1-1076-4AD8-A596-514365608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14</cp:revision>
  <dcterms:created xsi:type="dcterms:W3CDTF">2020-06-12T01:22:00Z</dcterms:created>
  <dcterms:modified xsi:type="dcterms:W3CDTF">2020-06-13T17:50:00Z</dcterms:modified>
</cp:coreProperties>
</file>