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2CB5D" w14:textId="77777777" w:rsidR="00EF627E" w:rsidRDefault="000E0616" w:rsidP="00EF627E">
      <w:pPr>
        <w:keepNext/>
      </w:pPr>
      <w:r w:rsidRPr="000E0616">
        <w:rPr>
          <w:noProof/>
        </w:rPr>
        <w:drawing>
          <wp:inline distT="0" distB="0" distL="0" distR="0" wp14:anchorId="17A1667D" wp14:editId="25E57D43">
            <wp:extent cx="5017018" cy="4398273"/>
            <wp:effectExtent l="0" t="0" r="0" b="254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018" cy="439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B390" w14:textId="29E4FA13" w:rsidR="009604C7" w:rsidRPr="00CA399F" w:rsidRDefault="00EF627E" w:rsidP="00CA399F">
      <w:pPr>
        <w:pStyle w:val="Caption"/>
      </w:pPr>
      <w:commentRangeStart w:id="0"/>
      <w:commentRangeStart w:id="1"/>
      <w:r w:rsidRPr="00EF627E">
        <w:rPr>
          <w:sz w:val="24"/>
          <w:szCs w:val="24"/>
        </w:rPr>
        <w:t xml:space="preserve">Figure </w:t>
      </w:r>
      <w:r w:rsidRPr="00EF627E">
        <w:rPr>
          <w:sz w:val="24"/>
          <w:szCs w:val="24"/>
        </w:rPr>
        <w:fldChar w:fldCharType="begin"/>
      </w:r>
      <w:r w:rsidRPr="00EF627E">
        <w:rPr>
          <w:sz w:val="24"/>
          <w:szCs w:val="24"/>
        </w:rPr>
        <w:instrText xml:space="preserve"> SEQ Figure \* ARABIC </w:instrText>
      </w:r>
      <w:r w:rsidRPr="00EF627E">
        <w:rPr>
          <w:sz w:val="24"/>
          <w:szCs w:val="24"/>
        </w:rPr>
        <w:fldChar w:fldCharType="separate"/>
      </w:r>
      <w:r w:rsidR="00444EB5">
        <w:rPr>
          <w:noProof/>
          <w:sz w:val="24"/>
          <w:szCs w:val="24"/>
        </w:rPr>
        <w:t>1</w:t>
      </w:r>
      <w:r w:rsidRPr="00EF627E">
        <w:rPr>
          <w:sz w:val="24"/>
          <w:szCs w:val="24"/>
        </w:rPr>
        <w:fldChar w:fldCharType="end"/>
      </w:r>
      <w:ins w:id="2" w:author="Bret Payseur" w:date="2020-06-08T09:55:00Z">
        <w:r w:rsidR="004C4731">
          <w:rPr>
            <w:sz w:val="24"/>
            <w:szCs w:val="24"/>
          </w:rPr>
          <w:t>.</w:t>
        </w:r>
      </w:ins>
      <w:r w:rsidRPr="00EF627E">
        <w:rPr>
          <w:sz w:val="24"/>
          <w:szCs w:val="24"/>
        </w:rPr>
        <w:t xml:space="preserve"> </w:t>
      </w:r>
      <w:commentRangeEnd w:id="0"/>
      <w:r w:rsidR="00A02EFC">
        <w:rPr>
          <w:rStyle w:val="CommentReference"/>
          <w:i w:val="0"/>
          <w:iCs w:val="0"/>
          <w:color w:val="auto"/>
        </w:rPr>
        <w:commentReference w:id="0"/>
      </w:r>
      <w:commentRangeEnd w:id="1"/>
      <w:r w:rsidR="007E12A5">
        <w:rPr>
          <w:rStyle w:val="CommentReference"/>
          <w:i w:val="0"/>
          <w:iCs w:val="0"/>
          <w:color w:val="auto"/>
        </w:rPr>
        <w:commentReference w:id="1"/>
      </w:r>
      <w:ins w:id="3" w:author="Bret Payseur" w:date="2020-06-08T09:56:00Z">
        <w:r w:rsidR="004C4731">
          <w:rPr>
            <w:sz w:val="24"/>
            <w:szCs w:val="24"/>
          </w:rPr>
          <w:t xml:space="preserve">MLH1 </w:t>
        </w:r>
      </w:ins>
      <w:ins w:id="4" w:author="Bret Payseur" w:date="2020-06-08T10:03:00Z">
        <w:r w:rsidR="00A02EFC">
          <w:rPr>
            <w:sz w:val="24"/>
            <w:szCs w:val="24"/>
          </w:rPr>
          <w:t>C</w:t>
        </w:r>
      </w:ins>
      <w:ins w:id="5" w:author="Bret Payseur" w:date="2020-06-08T09:56:00Z">
        <w:r w:rsidR="004C4731">
          <w:rPr>
            <w:sz w:val="24"/>
            <w:szCs w:val="24"/>
          </w:rPr>
          <w:t xml:space="preserve">ounts. </w:t>
        </w:r>
      </w:ins>
      <w:del w:id="6" w:author="Bret Payseur" w:date="2020-06-08T09:43:00Z">
        <w:r w:rsidRPr="00EF627E" w:rsidDel="002E7A86">
          <w:rPr>
            <w:sz w:val="24"/>
            <w:szCs w:val="24"/>
          </w:rPr>
          <w:delText>Mean MLH1 count</w:delText>
        </w:r>
      </w:del>
      <w:del w:id="7" w:author="Bret Payseur" w:date="2020-06-08T09:40:00Z">
        <w:r w:rsidRPr="00EF627E" w:rsidDel="000179B7">
          <w:rPr>
            <w:sz w:val="24"/>
            <w:szCs w:val="24"/>
          </w:rPr>
          <w:delText xml:space="preserve"> distributions </w:delText>
        </w:r>
      </w:del>
      <w:del w:id="8" w:author="Bret Payseur" w:date="2020-06-08T09:43:00Z">
        <w:r w:rsidRPr="00EF627E" w:rsidDel="002E7A86">
          <w:rPr>
            <w:sz w:val="24"/>
            <w:szCs w:val="24"/>
          </w:rPr>
          <w:delText xml:space="preserve">by strain. </w:delText>
        </w:r>
      </w:del>
      <w:r w:rsidRPr="00EF627E">
        <w:rPr>
          <w:sz w:val="24"/>
          <w:szCs w:val="24"/>
        </w:rPr>
        <w:t xml:space="preserve">A) </w:t>
      </w:r>
      <w:ins w:id="9" w:author="Bret Payseur" w:date="2020-06-08T10:05:00Z">
        <w:r w:rsidR="00A02EFC">
          <w:rPr>
            <w:sz w:val="24"/>
            <w:szCs w:val="24"/>
          </w:rPr>
          <w:t>Strain m</w:t>
        </w:r>
      </w:ins>
      <w:ins w:id="10" w:author="Bret Payseur" w:date="2020-06-08T09:43:00Z">
        <w:r w:rsidR="002E7A86" w:rsidRPr="00EF627E">
          <w:rPr>
            <w:sz w:val="24"/>
            <w:szCs w:val="24"/>
          </w:rPr>
          <w:t>ean MLH1 count</w:t>
        </w:r>
        <w:r w:rsidR="002E7A86">
          <w:rPr>
            <w:sz w:val="24"/>
            <w:szCs w:val="24"/>
          </w:rPr>
          <w:t xml:space="preserve">s </w:t>
        </w:r>
        <w:commentRangeStart w:id="11"/>
        <w:r w:rsidR="002E7A86">
          <w:rPr>
            <w:sz w:val="24"/>
            <w:szCs w:val="24"/>
          </w:rPr>
          <w:t>(</w:t>
        </w:r>
        <w:r w:rsidR="002E7A86">
          <w:rPr>
            <w:sz w:val="24"/>
            <w:szCs w:val="24"/>
            <w:u w:val="single"/>
          </w:rPr>
          <w:t>+</w:t>
        </w:r>
        <w:r w:rsidR="002E7A86">
          <w:rPr>
            <w:sz w:val="24"/>
            <w:szCs w:val="24"/>
          </w:rPr>
          <w:t xml:space="preserve"> 2 standard errors) </w:t>
        </w:r>
        <w:commentRangeEnd w:id="11"/>
        <w:r w:rsidR="002E7A86">
          <w:rPr>
            <w:rStyle w:val="CommentReference"/>
            <w:i w:val="0"/>
            <w:iCs w:val="0"/>
            <w:color w:val="auto"/>
          </w:rPr>
          <w:commentReference w:id="11"/>
        </w:r>
      </w:ins>
      <w:ins w:id="12" w:author="Bret Payseur" w:date="2020-06-08T09:45:00Z">
        <w:r w:rsidR="002E7A86">
          <w:rPr>
            <w:sz w:val="24"/>
            <w:szCs w:val="24"/>
          </w:rPr>
          <w:t xml:space="preserve">in </w:t>
        </w:r>
      </w:ins>
      <w:ins w:id="13" w:author="Bret Payseur" w:date="2020-06-08T09:43:00Z">
        <w:r w:rsidR="002E7A86">
          <w:rPr>
            <w:sz w:val="24"/>
            <w:szCs w:val="24"/>
          </w:rPr>
          <w:t>both</w:t>
        </w:r>
      </w:ins>
      <w:ins w:id="14" w:author="Bret Payseur" w:date="2020-06-08T09:44:00Z">
        <w:r w:rsidR="002E7A86">
          <w:rPr>
            <w:sz w:val="24"/>
            <w:szCs w:val="24"/>
          </w:rPr>
          <w:t xml:space="preserve"> sexes</w:t>
        </w:r>
      </w:ins>
      <w:ins w:id="15" w:author="Bret Payseur" w:date="2020-06-08T09:43:00Z">
        <w:r w:rsidR="002E7A86" w:rsidRPr="00EF627E">
          <w:rPr>
            <w:sz w:val="24"/>
            <w:szCs w:val="24"/>
          </w:rPr>
          <w:t xml:space="preserve">. </w:t>
        </w:r>
      </w:ins>
      <w:del w:id="16" w:author="Bret Payseur" w:date="2020-06-08T09:41:00Z">
        <w:r w:rsidRPr="00EF627E" w:rsidDel="000179B7">
          <w:rPr>
            <w:sz w:val="24"/>
            <w:szCs w:val="24"/>
          </w:rPr>
          <w:delText>Strain averages of MLH1 counts per cell, circles represent f</w:delText>
        </w:r>
      </w:del>
      <w:ins w:id="17" w:author="Bret Payseur" w:date="2020-06-08T09:41:00Z">
        <w:r w:rsidR="000179B7">
          <w:rPr>
            <w:sz w:val="24"/>
            <w:szCs w:val="24"/>
          </w:rPr>
          <w:t>F</w:t>
        </w:r>
      </w:ins>
      <w:r w:rsidRPr="00EF627E">
        <w:rPr>
          <w:sz w:val="24"/>
          <w:szCs w:val="24"/>
        </w:rPr>
        <w:t>emale</w:t>
      </w:r>
      <w:ins w:id="18" w:author="Bret Payseur" w:date="2020-06-08T09:42:00Z">
        <w:r w:rsidR="000179B7">
          <w:rPr>
            <w:sz w:val="24"/>
            <w:szCs w:val="24"/>
          </w:rPr>
          <w:t>s = circles; males = triangles.</w:t>
        </w:r>
      </w:ins>
      <w:r w:rsidRPr="00EF627E">
        <w:rPr>
          <w:sz w:val="24"/>
          <w:szCs w:val="24"/>
        </w:rPr>
        <w:t xml:space="preserve"> </w:t>
      </w:r>
      <w:del w:id="19" w:author="Bret Payseur" w:date="2020-06-08T09:42:00Z">
        <w:r w:rsidRPr="00EF627E" w:rsidDel="000179B7">
          <w:rPr>
            <w:sz w:val="24"/>
            <w:szCs w:val="24"/>
          </w:rPr>
          <w:delText xml:space="preserve">measures and triangles </w:delText>
        </w:r>
        <w:r w:rsidRPr="00CA399F" w:rsidDel="000179B7">
          <w:rPr>
            <w:sz w:val="24"/>
            <w:szCs w:val="24"/>
          </w:rPr>
          <w:delText>represent male measures.</w:delText>
        </w:r>
        <w:r w:rsidR="00CA399F" w:rsidRPr="00CA399F" w:rsidDel="000179B7">
          <w:rPr>
            <w:sz w:val="24"/>
            <w:szCs w:val="24"/>
          </w:rPr>
          <w:delText xml:space="preserve"> </w:delText>
        </w:r>
        <w:r w:rsidRPr="00CA399F" w:rsidDel="000179B7">
          <w:rPr>
            <w:sz w:val="24"/>
            <w:szCs w:val="24"/>
          </w:rPr>
          <w:delText xml:space="preserve">  </w:delText>
        </w:r>
      </w:del>
      <w:r w:rsidR="006B3E18" w:rsidRPr="00CA399F">
        <w:rPr>
          <w:sz w:val="24"/>
          <w:szCs w:val="24"/>
        </w:rPr>
        <w:t xml:space="preserve">B) </w:t>
      </w:r>
      <w:ins w:id="20" w:author="Bret Payseur" w:date="2020-06-08T09:42:00Z">
        <w:r w:rsidR="000179B7">
          <w:rPr>
            <w:sz w:val="24"/>
            <w:szCs w:val="24"/>
          </w:rPr>
          <w:t>Boxplots</w:t>
        </w:r>
      </w:ins>
      <w:ins w:id="21" w:author="Bret Payseur" w:date="2020-06-08T09:44:00Z">
        <w:r w:rsidR="002E7A86">
          <w:rPr>
            <w:sz w:val="24"/>
            <w:szCs w:val="24"/>
          </w:rPr>
          <w:t xml:space="preserve"> of</w:t>
        </w:r>
      </w:ins>
      <w:ins w:id="22" w:author="Bret Payseur" w:date="2020-06-08T09:42:00Z">
        <w:r w:rsidR="000179B7">
          <w:rPr>
            <w:sz w:val="24"/>
            <w:szCs w:val="24"/>
          </w:rPr>
          <w:t xml:space="preserve"> </w:t>
        </w:r>
      </w:ins>
      <w:ins w:id="23" w:author="Bret Payseur" w:date="2020-06-08T09:44:00Z">
        <w:r w:rsidR="002E7A86">
          <w:rPr>
            <w:sz w:val="24"/>
            <w:szCs w:val="24"/>
          </w:rPr>
          <w:t>f</w:t>
        </w:r>
      </w:ins>
      <w:del w:id="24" w:author="Bret Payseur" w:date="2020-06-08T09:44:00Z">
        <w:r w:rsidR="006B3E18" w:rsidRPr="00CA399F" w:rsidDel="002E7A86">
          <w:rPr>
            <w:sz w:val="24"/>
            <w:szCs w:val="24"/>
          </w:rPr>
          <w:delText>F</w:delText>
        </w:r>
      </w:del>
      <w:r w:rsidR="006B3E18" w:rsidRPr="00CA399F">
        <w:rPr>
          <w:sz w:val="24"/>
          <w:szCs w:val="24"/>
        </w:rPr>
        <w:t xml:space="preserve">emale </w:t>
      </w:r>
      <w:del w:id="25" w:author="Bret Payseur" w:date="2020-06-08T09:44:00Z">
        <w:r w:rsidR="006B3E18" w:rsidRPr="00CA399F" w:rsidDel="002E7A86">
          <w:rPr>
            <w:sz w:val="24"/>
            <w:szCs w:val="24"/>
          </w:rPr>
          <w:delText xml:space="preserve">specific </w:delText>
        </w:r>
      </w:del>
      <w:r w:rsidR="006B3E18" w:rsidRPr="00CA399F">
        <w:rPr>
          <w:sz w:val="24"/>
          <w:szCs w:val="24"/>
        </w:rPr>
        <w:t>MLH1 count</w:t>
      </w:r>
      <w:ins w:id="26" w:author="Bret Payseur" w:date="2020-06-08T09:44:00Z">
        <w:r w:rsidR="002E7A86">
          <w:rPr>
            <w:sz w:val="24"/>
            <w:szCs w:val="24"/>
          </w:rPr>
          <w:t>s</w:t>
        </w:r>
      </w:ins>
      <w:r w:rsidR="006B3E18" w:rsidRPr="00CA399F">
        <w:rPr>
          <w:sz w:val="24"/>
          <w:szCs w:val="24"/>
        </w:rPr>
        <w:t xml:space="preserve"> </w:t>
      </w:r>
      <w:ins w:id="27" w:author="Bret Payseur" w:date="2020-06-08T09:44:00Z">
        <w:r w:rsidR="002E7A86">
          <w:rPr>
            <w:sz w:val="24"/>
            <w:szCs w:val="24"/>
          </w:rPr>
          <w:t xml:space="preserve">for </w:t>
        </w:r>
      </w:ins>
      <w:del w:id="28" w:author="Bret Payseur" w:date="2020-06-08T09:44:00Z">
        <w:r w:rsidR="006B3E18" w:rsidRPr="00CA399F" w:rsidDel="002E7A86">
          <w:rPr>
            <w:sz w:val="24"/>
            <w:szCs w:val="24"/>
          </w:rPr>
          <w:delText xml:space="preserve">distributions for house mouse </w:delText>
        </w:r>
      </w:del>
      <w:r w:rsidR="006B3E18" w:rsidRPr="00CA399F">
        <w:rPr>
          <w:sz w:val="24"/>
          <w:szCs w:val="24"/>
        </w:rPr>
        <w:t>strains</w:t>
      </w:r>
      <w:ins w:id="29" w:author="Bret Payseur" w:date="2020-06-08T09:44:00Z">
        <w:r w:rsidR="002E7A86">
          <w:rPr>
            <w:sz w:val="24"/>
            <w:szCs w:val="24"/>
          </w:rPr>
          <w:t xml:space="preserve"> of house mice</w:t>
        </w:r>
      </w:ins>
      <w:r w:rsidR="006B3E18" w:rsidRPr="00CA399F">
        <w:rPr>
          <w:sz w:val="24"/>
          <w:szCs w:val="24"/>
        </w:rPr>
        <w:t>.</w:t>
      </w:r>
      <w:ins w:id="30" w:author="Bret Payseur" w:date="2020-06-08T11:21:00Z">
        <w:r w:rsidR="003B0E61">
          <w:rPr>
            <w:sz w:val="24"/>
            <w:szCs w:val="24"/>
          </w:rPr>
          <w:t xml:space="preserve"> </w:t>
        </w:r>
      </w:ins>
      <w:ins w:id="31" w:author="Bret Payseur" w:date="2020-06-08T09:48:00Z">
        <w:r w:rsidR="0076185F">
          <w:rPr>
            <w:sz w:val="24"/>
            <w:szCs w:val="24"/>
          </w:rPr>
          <w:t xml:space="preserve">Whiskers </w:t>
        </w:r>
        <w:proofErr w:type="gramStart"/>
        <w:r w:rsidR="0076185F">
          <w:rPr>
            <w:sz w:val="24"/>
            <w:szCs w:val="24"/>
          </w:rPr>
          <w:t>indicate ??</w:t>
        </w:r>
      </w:ins>
      <w:ins w:id="32" w:author="Bret Payseur" w:date="2020-06-08T10:09:00Z">
        <w:r w:rsidR="0055796B">
          <w:rPr>
            <w:sz w:val="24"/>
            <w:szCs w:val="24"/>
          </w:rPr>
          <w:t>.</w:t>
        </w:r>
      </w:ins>
      <w:proofErr w:type="gramEnd"/>
      <w:r w:rsidR="006B3E18" w:rsidRPr="00CA399F">
        <w:rPr>
          <w:sz w:val="24"/>
          <w:szCs w:val="24"/>
        </w:rPr>
        <w:t xml:space="preserve"> Inset</w:t>
      </w:r>
      <w:ins w:id="33" w:author="Bret Payseur" w:date="2020-06-08T09:47:00Z">
        <w:r w:rsidR="0076185F">
          <w:rPr>
            <w:sz w:val="24"/>
            <w:szCs w:val="24"/>
          </w:rPr>
          <w:t>:</w:t>
        </w:r>
      </w:ins>
      <w:r w:rsidR="006B3E18" w:rsidRPr="00CA399F">
        <w:rPr>
          <w:sz w:val="24"/>
          <w:szCs w:val="24"/>
        </w:rPr>
        <w:t xml:space="preserve"> example oocyte, SYCP3 stained in red, CREST (centromeres) stained in blue a</w:t>
      </w:r>
      <w:bookmarkStart w:id="34" w:name="_GoBack"/>
      <w:bookmarkEnd w:id="34"/>
      <w:r w:rsidR="006B3E18" w:rsidRPr="00CA399F">
        <w:rPr>
          <w:sz w:val="24"/>
          <w:szCs w:val="24"/>
        </w:rPr>
        <w:t>nd MLH1 foci stained in green.</w:t>
      </w:r>
      <w:r w:rsidR="009604C7" w:rsidRPr="00CA399F">
        <w:rPr>
          <w:sz w:val="24"/>
          <w:szCs w:val="24"/>
        </w:rPr>
        <w:t xml:space="preserve"> Horizontal line at 20 indicates the expected minimum </w:t>
      </w:r>
      <w:ins w:id="35" w:author="Bret Payseur" w:date="2020-06-08T09:46:00Z">
        <w:r w:rsidR="002E7A86">
          <w:rPr>
            <w:sz w:val="24"/>
            <w:szCs w:val="24"/>
          </w:rPr>
          <w:t xml:space="preserve">number </w:t>
        </w:r>
      </w:ins>
      <w:r w:rsidR="009604C7" w:rsidRPr="00CA399F">
        <w:rPr>
          <w:sz w:val="24"/>
          <w:szCs w:val="24"/>
        </w:rPr>
        <w:t xml:space="preserve">of foci </w:t>
      </w:r>
      <w:ins w:id="36" w:author="Bret Payseur" w:date="2020-06-08T09:46:00Z">
        <w:r w:rsidR="002E7A86">
          <w:rPr>
            <w:sz w:val="24"/>
            <w:szCs w:val="24"/>
          </w:rPr>
          <w:t>per cell</w:t>
        </w:r>
      </w:ins>
      <w:del w:id="37" w:author="Bret Payseur" w:date="2020-06-08T09:46:00Z">
        <w:r w:rsidR="009604C7" w:rsidRPr="00CA399F" w:rsidDel="002E7A86">
          <w:rPr>
            <w:sz w:val="24"/>
            <w:szCs w:val="24"/>
          </w:rPr>
          <w:delText>per cell</w:delText>
        </w:r>
      </w:del>
      <w:r w:rsidR="009604C7" w:rsidRPr="00CA399F">
        <w:rPr>
          <w:sz w:val="24"/>
          <w:szCs w:val="24"/>
        </w:rPr>
        <w:t>.</w:t>
      </w:r>
      <w:r w:rsidR="00CA399F" w:rsidRPr="00CA399F">
        <w:rPr>
          <w:sz w:val="24"/>
          <w:szCs w:val="24"/>
        </w:rPr>
        <w:t xml:space="preserve"> </w:t>
      </w:r>
      <w:r w:rsidR="006B3E18" w:rsidRPr="00CA399F">
        <w:rPr>
          <w:sz w:val="24"/>
          <w:szCs w:val="24"/>
        </w:rPr>
        <w:t xml:space="preserve">C) </w:t>
      </w:r>
      <w:ins w:id="38" w:author="Bret Payseur" w:date="2020-06-08T09:46:00Z">
        <w:r w:rsidR="002E7A86">
          <w:rPr>
            <w:sz w:val="24"/>
            <w:szCs w:val="24"/>
          </w:rPr>
          <w:t xml:space="preserve">Boxplots of </w:t>
        </w:r>
        <w:r w:rsidR="002E7A86" w:rsidRPr="00CA399F">
          <w:rPr>
            <w:sz w:val="24"/>
            <w:szCs w:val="24"/>
          </w:rPr>
          <w:t>male MLH1 count</w:t>
        </w:r>
        <w:r w:rsidR="002E7A86">
          <w:rPr>
            <w:sz w:val="24"/>
            <w:szCs w:val="24"/>
          </w:rPr>
          <w:t>s</w:t>
        </w:r>
        <w:r w:rsidR="002E7A86" w:rsidRPr="00CA399F">
          <w:rPr>
            <w:sz w:val="24"/>
            <w:szCs w:val="24"/>
          </w:rPr>
          <w:t xml:space="preserve"> </w:t>
        </w:r>
        <w:r w:rsidR="002E7A86">
          <w:rPr>
            <w:sz w:val="24"/>
            <w:szCs w:val="24"/>
          </w:rPr>
          <w:t xml:space="preserve">for </w:t>
        </w:r>
        <w:r w:rsidR="002E7A86" w:rsidRPr="00CA399F">
          <w:rPr>
            <w:sz w:val="24"/>
            <w:szCs w:val="24"/>
          </w:rPr>
          <w:t>strains</w:t>
        </w:r>
        <w:r w:rsidR="002E7A86">
          <w:rPr>
            <w:sz w:val="24"/>
            <w:szCs w:val="24"/>
          </w:rPr>
          <w:t xml:space="preserve"> of house mice</w:t>
        </w:r>
        <w:r w:rsidR="002E7A86" w:rsidRPr="00CA399F">
          <w:rPr>
            <w:sz w:val="24"/>
            <w:szCs w:val="24"/>
          </w:rPr>
          <w:t xml:space="preserve">. </w:t>
        </w:r>
      </w:ins>
      <w:ins w:id="39" w:author="Bret Payseur" w:date="2020-06-08T09:47:00Z">
        <w:r w:rsidR="0076185F" w:rsidRPr="00CA399F">
          <w:rPr>
            <w:sz w:val="24"/>
            <w:szCs w:val="24"/>
          </w:rPr>
          <w:t>Inset</w:t>
        </w:r>
        <w:r w:rsidR="0076185F">
          <w:rPr>
            <w:sz w:val="24"/>
            <w:szCs w:val="24"/>
          </w:rPr>
          <w:t>:</w:t>
        </w:r>
        <w:r w:rsidR="0076185F" w:rsidRPr="00CA399F">
          <w:rPr>
            <w:sz w:val="24"/>
            <w:szCs w:val="24"/>
          </w:rPr>
          <w:t xml:space="preserve"> example </w:t>
        </w:r>
        <w:r w:rsidR="0076185F">
          <w:rPr>
            <w:sz w:val="24"/>
            <w:szCs w:val="24"/>
          </w:rPr>
          <w:t>spermatocyte.</w:t>
        </w:r>
      </w:ins>
      <w:del w:id="40" w:author="Bret Payseur" w:date="2020-06-08T09:46:00Z">
        <w:r w:rsidR="006B3E18" w:rsidRPr="00CA399F" w:rsidDel="002E7A86">
          <w:rPr>
            <w:sz w:val="24"/>
            <w:szCs w:val="24"/>
          </w:rPr>
          <w:delText>Male specific MLH1 counts p</w:delText>
        </w:r>
        <w:r w:rsidR="00E36EC9" w:rsidRPr="00CA399F" w:rsidDel="002E7A86">
          <w:rPr>
            <w:sz w:val="24"/>
            <w:szCs w:val="24"/>
          </w:rPr>
          <w:delText>er cell for house mo</w:delText>
        </w:r>
        <w:r w:rsidR="009604C7" w:rsidRPr="00CA399F" w:rsidDel="002E7A86">
          <w:rPr>
            <w:sz w:val="24"/>
            <w:szCs w:val="24"/>
          </w:rPr>
          <w:delText>use s</w:delText>
        </w:r>
        <w:r w:rsidR="00CA399F" w:rsidRPr="00CA399F" w:rsidDel="002E7A86">
          <w:rPr>
            <w:sz w:val="24"/>
            <w:szCs w:val="24"/>
          </w:rPr>
          <w:delText>trains.</w:delText>
        </w:r>
      </w:del>
      <w:r w:rsidR="00CA399F" w:rsidRPr="00CA399F">
        <w:rPr>
          <w:sz w:val="24"/>
          <w:szCs w:val="24"/>
        </w:rPr>
        <w:t xml:space="preserve"> </w:t>
      </w:r>
      <w:del w:id="41" w:author="Bret Payseur" w:date="2020-06-08T09:47:00Z">
        <w:r w:rsidR="001A3824" w:rsidRPr="00CA399F" w:rsidDel="0076185F">
          <w:rPr>
            <w:sz w:val="24"/>
            <w:szCs w:val="24"/>
          </w:rPr>
          <w:delText xml:space="preserve"> </w:delText>
        </w:r>
      </w:del>
      <w:r w:rsidR="001A3824" w:rsidRPr="00CA399F">
        <w:rPr>
          <w:sz w:val="24"/>
          <w:szCs w:val="24"/>
        </w:rPr>
        <w:t>A</w:t>
      </w:r>
      <w:r w:rsidR="009604C7" w:rsidRPr="00CA399F">
        <w:rPr>
          <w:sz w:val="24"/>
          <w:szCs w:val="24"/>
        </w:rPr>
        <w:t>dditional strai</w:t>
      </w:r>
      <w:r w:rsidR="00CA399F" w:rsidRPr="00CA399F">
        <w:rPr>
          <w:sz w:val="24"/>
          <w:szCs w:val="24"/>
        </w:rPr>
        <w:t xml:space="preserve">ns with </w:t>
      </w:r>
      <w:del w:id="42" w:author="Bret Payseur" w:date="2020-06-08T09:39:00Z">
        <w:r w:rsidR="00CA399F" w:rsidRPr="00CA399F" w:rsidDel="000179B7">
          <w:rPr>
            <w:sz w:val="24"/>
            <w:szCs w:val="24"/>
          </w:rPr>
          <w:delText xml:space="preserve">just </w:delText>
        </w:r>
      </w:del>
      <w:ins w:id="43" w:author="Bret Payseur" w:date="2020-06-08T09:39:00Z">
        <w:r w:rsidR="000179B7">
          <w:rPr>
            <w:sz w:val="24"/>
            <w:szCs w:val="24"/>
          </w:rPr>
          <w:t>only</w:t>
        </w:r>
        <w:r w:rsidR="000179B7" w:rsidRPr="00CA399F">
          <w:rPr>
            <w:sz w:val="24"/>
            <w:szCs w:val="24"/>
          </w:rPr>
          <w:t xml:space="preserve"> </w:t>
        </w:r>
      </w:ins>
      <w:r w:rsidR="00CA399F" w:rsidRPr="00CA399F">
        <w:rPr>
          <w:sz w:val="24"/>
          <w:szCs w:val="24"/>
        </w:rPr>
        <w:t xml:space="preserve">male observations </w:t>
      </w:r>
      <w:r w:rsidR="009604C7" w:rsidRPr="00CA399F">
        <w:rPr>
          <w:sz w:val="24"/>
          <w:szCs w:val="24"/>
        </w:rPr>
        <w:t>are included</w:t>
      </w:r>
      <w:r w:rsidR="00CA399F" w:rsidRPr="00CA399F">
        <w:rPr>
          <w:sz w:val="24"/>
          <w:szCs w:val="24"/>
        </w:rPr>
        <w:t xml:space="preserve"> with the </w:t>
      </w:r>
      <w:r w:rsidR="009604C7" w:rsidRPr="00CA399F">
        <w:rPr>
          <w:sz w:val="24"/>
          <w:szCs w:val="24"/>
        </w:rPr>
        <w:t xml:space="preserve">values </w:t>
      </w:r>
      <w:r w:rsidR="00CA399F" w:rsidRPr="00CA399F">
        <w:rPr>
          <w:sz w:val="24"/>
          <w:szCs w:val="24"/>
        </w:rPr>
        <w:t>from</w:t>
      </w:r>
      <w:r w:rsidR="009604C7" w:rsidRPr="00CA399F">
        <w:rPr>
          <w:sz w:val="24"/>
          <w:szCs w:val="24"/>
        </w:rPr>
        <w:t xml:space="preserve"> Table 2.</w:t>
      </w:r>
    </w:p>
    <w:p w14:paraId="36E549B2" w14:textId="77777777" w:rsidR="00060BD4" w:rsidRDefault="004C703C"/>
    <w:p w14:paraId="1548F5DA" w14:textId="77777777" w:rsidR="00CC0FC2" w:rsidRDefault="00CC0FC2"/>
    <w:p w14:paraId="2B0C6AE9" w14:textId="77777777" w:rsidR="006B3E18" w:rsidRDefault="006B3E18">
      <w:r>
        <w:br w:type="page"/>
      </w:r>
    </w:p>
    <w:p w14:paraId="166E47C3" w14:textId="77777777" w:rsidR="00444EB5" w:rsidRDefault="004C703C" w:rsidP="00444EB5">
      <w:pPr>
        <w:keepNext/>
      </w:pPr>
      <w:r>
        <w:lastRenderedPageBreak/>
        <w:pict w14:anchorId="700341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338.4pt">
            <v:imagedata r:id="rId8" o:title="Figure2_DMC1"/>
          </v:shape>
        </w:pict>
      </w:r>
    </w:p>
    <w:p w14:paraId="1FC3B286" w14:textId="057AC03A" w:rsidR="00DF0B64" w:rsidRPr="00444EB5" w:rsidRDefault="00444EB5" w:rsidP="00444EB5">
      <w:pPr>
        <w:pStyle w:val="Caption"/>
        <w:rPr>
          <w:sz w:val="24"/>
          <w:szCs w:val="24"/>
        </w:rPr>
      </w:pPr>
      <w:commentRangeStart w:id="44"/>
      <w:commentRangeStart w:id="45"/>
      <w:r w:rsidRPr="00444EB5">
        <w:rPr>
          <w:sz w:val="24"/>
          <w:szCs w:val="24"/>
        </w:rPr>
        <w:t xml:space="preserve">Figure </w:t>
      </w:r>
      <w:r w:rsidRPr="00444EB5">
        <w:rPr>
          <w:sz w:val="24"/>
          <w:szCs w:val="24"/>
        </w:rPr>
        <w:fldChar w:fldCharType="begin"/>
      </w:r>
      <w:r w:rsidRPr="00444EB5">
        <w:rPr>
          <w:sz w:val="24"/>
          <w:szCs w:val="24"/>
        </w:rPr>
        <w:instrText xml:space="preserve"> SEQ Figure \* ARABIC </w:instrText>
      </w:r>
      <w:r w:rsidRPr="00444EB5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444EB5">
        <w:rPr>
          <w:sz w:val="24"/>
          <w:szCs w:val="24"/>
        </w:rPr>
        <w:fldChar w:fldCharType="end"/>
      </w:r>
      <w:ins w:id="46" w:author="Bret Payseur" w:date="2020-06-08T09:55:00Z">
        <w:r w:rsidR="004C4731">
          <w:rPr>
            <w:sz w:val="24"/>
            <w:szCs w:val="24"/>
          </w:rPr>
          <w:t>.</w:t>
        </w:r>
      </w:ins>
      <w:commentRangeEnd w:id="44"/>
      <w:ins w:id="47" w:author="Bret Payseur" w:date="2020-06-08T09:58:00Z">
        <w:r w:rsidR="00A02EFC">
          <w:rPr>
            <w:rStyle w:val="CommentReference"/>
            <w:i w:val="0"/>
            <w:iCs w:val="0"/>
            <w:color w:val="auto"/>
          </w:rPr>
          <w:commentReference w:id="44"/>
        </w:r>
      </w:ins>
      <w:r w:rsidRPr="00444EB5">
        <w:rPr>
          <w:sz w:val="24"/>
          <w:szCs w:val="24"/>
        </w:rPr>
        <w:t xml:space="preserve"> </w:t>
      </w:r>
      <w:commentRangeEnd w:id="45"/>
      <w:r w:rsidR="00A02EFC">
        <w:rPr>
          <w:rStyle w:val="CommentReference"/>
          <w:i w:val="0"/>
          <w:iCs w:val="0"/>
          <w:color w:val="auto"/>
        </w:rPr>
        <w:commentReference w:id="45"/>
      </w:r>
      <w:ins w:id="48" w:author="Bret Payseur" w:date="2020-06-08T09:49:00Z">
        <w:r w:rsidR="0081776A">
          <w:rPr>
            <w:sz w:val="24"/>
            <w:szCs w:val="24"/>
          </w:rPr>
          <w:t xml:space="preserve">DMC1 </w:t>
        </w:r>
      </w:ins>
      <w:ins w:id="49" w:author="Bret Payseur" w:date="2020-06-08T10:03:00Z">
        <w:r w:rsidR="00A02EFC">
          <w:rPr>
            <w:sz w:val="24"/>
            <w:szCs w:val="24"/>
          </w:rPr>
          <w:t>C</w:t>
        </w:r>
      </w:ins>
      <w:ins w:id="50" w:author="Bret Payseur" w:date="2020-06-08T09:49:00Z">
        <w:r w:rsidR="0081776A">
          <w:rPr>
            <w:sz w:val="24"/>
            <w:szCs w:val="24"/>
          </w:rPr>
          <w:t xml:space="preserve">ounts in </w:t>
        </w:r>
      </w:ins>
      <w:ins w:id="51" w:author="Bret Payseur" w:date="2020-06-08T10:03:00Z">
        <w:r w:rsidR="00A02EFC">
          <w:rPr>
            <w:sz w:val="24"/>
            <w:szCs w:val="24"/>
          </w:rPr>
          <w:t>M</w:t>
        </w:r>
      </w:ins>
      <w:ins w:id="52" w:author="Bret Payseur" w:date="2020-06-08T09:49:00Z">
        <w:r w:rsidR="0081776A">
          <w:rPr>
            <w:sz w:val="24"/>
            <w:szCs w:val="24"/>
          </w:rPr>
          <w:t xml:space="preserve">ales. </w:t>
        </w:r>
      </w:ins>
      <w:del w:id="53" w:author="Bret Payseur" w:date="2020-06-08T09:50:00Z">
        <w:r w:rsidR="00DF0B64" w:rsidRPr="00444EB5" w:rsidDel="0081776A">
          <w:rPr>
            <w:sz w:val="24"/>
            <w:szCs w:val="24"/>
          </w:rPr>
          <w:delText xml:space="preserve">Male DSB estimates </w:delText>
        </w:r>
      </w:del>
      <w:r w:rsidR="00DF0B64" w:rsidRPr="00444EB5">
        <w:rPr>
          <w:sz w:val="24"/>
          <w:szCs w:val="24"/>
        </w:rPr>
        <w:t xml:space="preserve">A) Example early </w:t>
      </w:r>
      <w:proofErr w:type="spellStart"/>
      <w:r w:rsidR="00DF0B64" w:rsidRPr="00444EB5">
        <w:rPr>
          <w:sz w:val="24"/>
          <w:szCs w:val="24"/>
        </w:rPr>
        <w:t>zygotene</w:t>
      </w:r>
      <w:proofErr w:type="spellEnd"/>
      <w:r w:rsidR="00DF0B64" w:rsidRPr="00444EB5">
        <w:rPr>
          <w:sz w:val="24"/>
          <w:szCs w:val="24"/>
        </w:rPr>
        <w:t xml:space="preserve"> spermatocyte spread. SYCP3 stained in red, CREST (centromeres) stained in blue and DMC1 stained in green. B) Example late </w:t>
      </w:r>
      <w:proofErr w:type="spellStart"/>
      <w:r w:rsidR="00DF0B64" w:rsidRPr="00444EB5">
        <w:rPr>
          <w:sz w:val="24"/>
          <w:szCs w:val="24"/>
        </w:rPr>
        <w:t>zygotene</w:t>
      </w:r>
      <w:proofErr w:type="spellEnd"/>
      <w:r w:rsidR="00DF0B64" w:rsidRPr="00444EB5">
        <w:rPr>
          <w:sz w:val="24"/>
          <w:szCs w:val="24"/>
        </w:rPr>
        <w:t xml:space="preserve"> spermatocyt</w:t>
      </w:r>
      <w:r w:rsidRPr="00444EB5">
        <w:rPr>
          <w:sz w:val="24"/>
          <w:szCs w:val="24"/>
        </w:rPr>
        <w:t xml:space="preserve">e spread. </w:t>
      </w:r>
      <w:del w:id="54" w:author="Bret Payseur" w:date="2020-06-08T09:57:00Z">
        <w:r w:rsidRPr="00444EB5" w:rsidDel="00A02EFC">
          <w:rPr>
            <w:sz w:val="24"/>
            <w:szCs w:val="24"/>
          </w:rPr>
          <w:delText>Staining the same as A</w:delText>
        </w:r>
        <w:r w:rsidR="00DF0B64" w:rsidRPr="00444EB5" w:rsidDel="00A02EFC">
          <w:rPr>
            <w:sz w:val="24"/>
            <w:szCs w:val="24"/>
          </w:rPr>
          <w:delText xml:space="preserve">). </w:delText>
        </w:r>
      </w:del>
      <w:r w:rsidR="00DF0B64" w:rsidRPr="00444EB5">
        <w:rPr>
          <w:sz w:val="24"/>
          <w:szCs w:val="24"/>
        </w:rPr>
        <w:t xml:space="preserve">C) </w:t>
      </w:r>
      <w:ins w:id="55" w:author="Bret Payseur" w:date="2020-06-08T09:57:00Z">
        <w:r w:rsidR="00A02EFC">
          <w:rPr>
            <w:sz w:val="24"/>
            <w:szCs w:val="24"/>
          </w:rPr>
          <w:t xml:space="preserve">Boxplots of DMC1 counts for strains of house mice. Whiskers </w:t>
        </w:r>
        <w:proofErr w:type="gramStart"/>
        <w:r w:rsidR="00A02EFC">
          <w:rPr>
            <w:sz w:val="24"/>
            <w:szCs w:val="24"/>
          </w:rPr>
          <w:t>indicate ??</w:t>
        </w:r>
        <w:proofErr w:type="gramEnd"/>
        <w:r w:rsidR="00A02EFC">
          <w:rPr>
            <w:sz w:val="24"/>
            <w:szCs w:val="24"/>
          </w:rPr>
          <w:t>.</w:t>
        </w:r>
      </w:ins>
      <w:del w:id="56" w:author="Bret Payseur" w:date="2020-06-08T09:57:00Z">
        <w:r w:rsidR="00DF0B64" w:rsidRPr="00444EB5" w:rsidDel="00A02EFC">
          <w:rPr>
            <w:sz w:val="24"/>
            <w:szCs w:val="24"/>
          </w:rPr>
          <w:delText>Distr</w:delText>
        </w:r>
        <w:r w:rsidR="000869EC" w:rsidRPr="00444EB5" w:rsidDel="00A02EFC">
          <w:rPr>
            <w:sz w:val="24"/>
            <w:szCs w:val="24"/>
          </w:rPr>
          <w:delText>ibution of DMC1 counts per cell by strain</w:delText>
        </w:r>
        <w:r w:rsidR="00DF0B64" w:rsidRPr="00444EB5" w:rsidDel="00A02EFC">
          <w:rPr>
            <w:sz w:val="24"/>
            <w:szCs w:val="24"/>
          </w:rPr>
          <w:delText>.</w:delText>
        </w:r>
      </w:del>
    </w:p>
    <w:p w14:paraId="31A47860" w14:textId="77777777" w:rsidR="00DF0B64" w:rsidRDefault="00DF0B64"/>
    <w:p w14:paraId="0DAACF79" w14:textId="77777777" w:rsidR="00CC0FC2" w:rsidRDefault="00CC0FC2">
      <w:r>
        <w:br w:type="page"/>
      </w:r>
    </w:p>
    <w:p w14:paraId="6CE60B34" w14:textId="77777777" w:rsidR="00444EB5" w:rsidRDefault="004C703C" w:rsidP="00444EB5">
      <w:pPr>
        <w:keepNext/>
      </w:pPr>
      <w:r>
        <w:lastRenderedPageBreak/>
        <w:pict w14:anchorId="47F4438F">
          <v:shape id="_x0000_i1026" type="#_x0000_t75" style="width:410.4pt;height:331.2pt">
            <v:imagedata r:id="rId9" o:title="Fig3_SC"/>
          </v:shape>
        </w:pict>
      </w:r>
    </w:p>
    <w:p w14:paraId="5048B736" w14:textId="5A81870E" w:rsidR="00DF0B64" w:rsidRPr="00444EB5" w:rsidRDefault="00444EB5" w:rsidP="00444EB5">
      <w:pPr>
        <w:pStyle w:val="Caption"/>
        <w:rPr>
          <w:sz w:val="24"/>
          <w:szCs w:val="24"/>
        </w:rPr>
      </w:pPr>
      <w:r w:rsidRPr="00444EB5">
        <w:rPr>
          <w:sz w:val="24"/>
          <w:szCs w:val="24"/>
        </w:rPr>
        <w:t xml:space="preserve">Figure </w:t>
      </w:r>
      <w:r w:rsidRPr="00444EB5">
        <w:rPr>
          <w:sz w:val="24"/>
          <w:szCs w:val="24"/>
        </w:rPr>
        <w:fldChar w:fldCharType="begin"/>
      </w:r>
      <w:r w:rsidRPr="00444EB5">
        <w:rPr>
          <w:sz w:val="24"/>
          <w:szCs w:val="24"/>
        </w:rPr>
        <w:instrText xml:space="preserve"> SEQ Figure \* ARABIC </w:instrText>
      </w:r>
      <w:r w:rsidRPr="00444EB5">
        <w:rPr>
          <w:sz w:val="24"/>
          <w:szCs w:val="24"/>
        </w:rPr>
        <w:fldChar w:fldCharType="separate"/>
      </w:r>
      <w:r w:rsidRPr="00444EB5">
        <w:rPr>
          <w:noProof/>
          <w:sz w:val="24"/>
          <w:szCs w:val="24"/>
        </w:rPr>
        <w:t>3</w:t>
      </w:r>
      <w:r w:rsidRPr="00444EB5">
        <w:rPr>
          <w:sz w:val="24"/>
          <w:szCs w:val="24"/>
        </w:rPr>
        <w:fldChar w:fldCharType="end"/>
      </w:r>
      <w:ins w:id="57" w:author="Bret Payseur" w:date="2020-06-08T10:01:00Z">
        <w:r w:rsidR="00A02EFC">
          <w:rPr>
            <w:sz w:val="24"/>
            <w:szCs w:val="24"/>
          </w:rPr>
          <w:t>.</w:t>
        </w:r>
      </w:ins>
      <w:r w:rsidRPr="00444EB5">
        <w:rPr>
          <w:sz w:val="24"/>
          <w:szCs w:val="24"/>
        </w:rPr>
        <w:t xml:space="preserve"> </w:t>
      </w:r>
      <w:r w:rsidR="00DF0B64" w:rsidRPr="00444EB5">
        <w:rPr>
          <w:sz w:val="24"/>
          <w:szCs w:val="24"/>
        </w:rPr>
        <w:t xml:space="preserve">Sex Differences in </w:t>
      </w:r>
      <w:ins w:id="58" w:author="Bret Payseur" w:date="2020-06-08T10:03:00Z">
        <w:r w:rsidR="00A02EFC">
          <w:rPr>
            <w:sz w:val="24"/>
            <w:szCs w:val="24"/>
          </w:rPr>
          <w:t>Synaptonemal Complex (SC) Length</w:t>
        </w:r>
      </w:ins>
      <w:ins w:id="59" w:author="Bret Payseur" w:date="2020-06-08T10:04:00Z">
        <w:r w:rsidR="00A02EFC">
          <w:rPr>
            <w:sz w:val="24"/>
            <w:szCs w:val="24"/>
          </w:rPr>
          <w:t xml:space="preserve"> and MLH1 Foc</w:t>
        </w:r>
      </w:ins>
      <w:ins w:id="60" w:author="Bret Payseur" w:date="2020-06-08T10:06:00Z">
        <w:r w:rsidR="00A02EFC">
          <w:rPr>
            <w:sz w:val="24"/>
            <w:szCs w:val="24"/>
          </w:rPr>
          <w:t>i</w:t>
        </w:r>
      </w:ins>
      <w:ins w:id="61" w:author="Bret Payseur" w:date="2020-06-08T10:04:00Z">
        <w:r w:rsidR="00A02EFC">
          <w:rPr>
            <w:sz w:val="24"/>
            <w:szCs w:val="24"/>
          </w:rPr>
          <w:t xml:space="preserve"> Positions. </w:t>
        </w:r>
      </w:ins>
      <w:del w:id="62" w:author="Bret Payseur" w:date="2020-06-08T10:04:00Z">
        <w:r w:rsidR="00DF0B64" w:rsidRPr="00444EB5" w:rsidDel="00A02EFC">
          <w:rPr>
            <w:sz w:val="24"/>
            <w:szCs w:val="24"/>
          </w:rPr>
          <w:delText xml:space="preserve">meiotic traits </w:delText>
        </w:r>
      </w:del>
      <w:commentRangeStart w:id="63"/>
      <w:r w:rsidR="005918E3" w:rsidRPr="00444EB5">
        <w:rPr>
          <w:sz w:val="24"/>
          <w:szCs w:val="24"/>
        </w:rPr>
        <w:t>A)</w:t>
      </w:r>
      <w:commentRangeEnd w:id="63"/>
      <w:r w:rsidR="00A02EFC">
        <w:rPr>
          <w:rStyle w:val="CommentReference"/>
          <w:i w:val="0"/>
          <w:iCs w:val="0"/>
          <w:color w:val="auto"/>
        </w:rPr>
        <w:commentReference w:id="63"/>
      </w:r>
      <w:r w:rsidR="005918E3" w:rsidRPr="00444EB5">
        <w:rPr>
          <w:sz w:val="24"/>
          <w:szCs w:val="24"/>
        </w:rPr>
        <w:t xml:space="preserve"> </w:t>
      </w:r>
      <w:r w:rsidR="001A3824" w:rsidRPr="00444EB5">
        <w:rPr>
          <w:sz w:val="24"/>
          <w:szCs w:val="24"/>
        </w:rPr>
        <w:t>Mouse average</w:t>
      </w:r>
      <w:ins w:id="64" w:author="Bret Payseur" w:date="2020-06-08T10:05:00Z">
        <w:r w:rsidR="00A02EFC">
          <w:rPr>
            <w:sz w:val="24"/>
            <w:szCs w:val="24"/>
          </w:rPr>
          <w:t xml:space="preserve"> length</w:t>
        </w:r>
      </w:ins>
      <w:del w:id="65" w:author="Bret Payseur" w:date="2020-06-08T10:05:00Z">
        <w:r w:rsidR="001A3824" w:rsidRPr="00444EB5" w:rsidDel="00A02EFC">
          <w:rPr>
            <w:sz w:val="24"/>
            <w:szCs w:val="24"/>
          </w:rPr>
          <w:delText>s</w:delText>
        </w:r>
      </w:del>
      <w:r w:rsidR="001A3824" w:rsidRPr="00444EB5">
        <w:rPr>
          <w:sz w:val="24"/>
          <w:szCs w:val="24"/>
        </w:rPr>
        <w:t xml:space="preserve"> of short bivalents.</w:t>
      </w:r>
      <w:ins w:id="66" w:author="Bret Payseur" w:date="2020-06-08T10:09:00Z">
        <w:r w:rsidR="00FB4689">
          <w:rPr>
            <w:sz w:val="24"/>
            <w:szCs w:val="24"/>
          </w:rPr>
          <w:t xml:space="preserve"> Whiskers </w:t>
        </w:r>
        <w:proofErr w:type="gramStart"/>
        <w:r w:rsidR="00FB4689">
          <w:rPr>
            <w:sz w:val="24"/>
            <w:szCs w:val="24"/>
          </w:rPr>
          <w:t>indicate ??</w:t>
        </w:r>
        <w:r w:rsidR="0055796B">
          <w:rPr>
            <w:sz w:val="24"/>
            <w:szCs w:val="24"/>
          </w:rPr>
          <w:t>.</w:t>
        </w:r>
      </w:ins>
      <w:proofErr w:type="gramEnd"/>
      <w:r w:rsidR="001A3824" w:rsidRPr="00444EB5">
        <w:rPr>
          <w:sz w:val="24"/>
          <w:szCs w:val="24"/>
        </w:rPr>
        <w:t xml:space="preserve"> </w:t>
      </w:r>
      <w:commentRangeStart w:id="67"/>
      <w:r w:rsidR="001E1276" w:rsidRPr="00444EB5">
        <w:rPr>
          <w:sz w:val="24"/>
          <w:szCs w:val="24"/>
        </w:rPr>
        <w:t>B)</w:t>
      </w:r>
      <w:commentRangeEnd w:id="67"/>
      <w:r w:rsidR="00A02EFC">
        <w:rPr>
          <w:rStyle w:val="CommentReference"/>
          <w:i w:val="0"/>
          <w:iCs w:val="0"/>
          <w:color w:val="auto"/>
        </w:rPr>
        <w:commentReference w:id="67"/>
      </w:r>
      <w:r w:rsidR="001E1276" w:rsidRPr="00444EB5">
        <w:rPr>
          <w:sz w:val="24"/>
          <w:szCs w:val="24"/>
        </w:rPr>
        <w:t xml:space="preserve"> </w:t>
      </w:r>
      <w:r w:rsidR="001A3824" w:rsidRPr="00444EB5">
        <w:rPr>
          <w:sz w:val="24"/>
          <w:szCs w:val="24"/>
        </w:rPr>
        <w:t>Mouse averag</w:t>
      </w:r>
      <w:r w:rsidR="001E1276" w:rsidRPr="00444EB5">
        <w:rPr>
          <w:sz w:val="24"/>
          <w:szCs w:val="24"/>
        </w:rPr>
        <w:t>e</w:t>
      </w:r>
      <w:del w:id="68" w:author="Bret Payseur" w:date="2020-06-08T10:05:00Z">
        <w:r w:rsidR="001E1276" w:rsidRPr="00444EB5" w:rsidDel="00A02EFC">
          <w:rPr>
            <w:sz w:val="24"/>
            <w:szCs w:val="24"/>
          </w:rPr>
          <w:delText>s</w:delText>
        </w:r>
      </w:del>
      <w:r w:rsidR="001E1276" w:rsidRPr="00444EB5">
        <w:rPr>
          <w:sz w:val="24"/>
          <w:szCs w:val="24"/>
        </w:rPr>
        <w:t xml:space="preserve"> </w:t>
      </w:r>
      <w:ins w:id="69" w:author="Bret Payseur" w:date="2020-06-08T10:05:00Z">
        <w:r w:rsidR="00A02EFC">
          <w:rPr>
            <w:sz w:val="24"/>
            <w:szCs w:val="24"/>
          </w:rPr>
          <w:t xml:space="preserve">length </w:t>
        </w:r>
      </w:ins>
      <w:r w:rsidR="001E1276" w:rsidRPr="00444EB5">
        <w:rPr>
          <w:sz w:val="24"/>
          <w:szCs w:val="24"/>
        </w:rPr>
        <w:t>of total SC</w:t>
      </w:r>
      <w:del w:id="70" w:author="Bret Payseur" w:date="2020-06-08T10:06:00Z">
        <w:r w:rsidR="001E1276" w:rsidRPr="00444EB5" w:rsidDel="00A02EFC">
          <w:rPr>
            <w:sz w:val="24"/>
            <w:szCs w:val="24"/>
          </w:rPr>
          <w:delText xml:space="preserve"> area per cell</w:delText>
        </w:r>
      </w:del>
      <w:r w:rsidR="001E1276" w:rsidRPr="00444EB5">
        <w:rPr>
          <w:sz w:val="24"/>
          <w:szCs w:val="24"/>
        </w:rPr>
        <w:t xml:space="preserve">. </w:t>
      </w:r>
      <w:del w:id="71" w:author="Bret Payseur" w:date="2020-06-08T10:06:00Z">
        <w:r w:rsidR="001E1276" w:rsidRPr="00444EB5" w:rsidDel="00A02EFC">
          <w:rPr>
            <w:sz w:val="24"/>
            <w:szCs w:val="24"/>
          </w:rPr>
          <w:delText xml:space="preserve"> </w:delText>
        </w:r>
      </w:del>
      <w:r w:rsidR="00DF0B64" w:rsidRPr="00444EB5">
        <w:rPr>
          <w:sz w:val="24"/>
          <w:szCs w:val="24"/>
        </w:rPr>
        <w:t xml:space="preserve">C) Example of sex differences in inter-focal distances and foci locations on </w:t>
      </w:r>
      <w:del w:id="72" w:author="Bret Payseur" w:date="2020-06-08T10:06:00Z">
        <w:r w:rsidR="00DF0B64" w:rsidRPr="00444EB5" w:rsidDel="00FB4689">
          <w:rPr>
            <w:sz w:val="24"/>
            <w:szCs w:val="24"/>
          </w:rPr>
          <w:delText xml:space="preserve">2CO </w:delText>
        </w:r>
      </w:del>
      <w:r w:rsidR="00DF0B64" w:rsidRPr="00444EB5">
        <w:rPr>
          <w:sz w:val="24"/>
          <w:szCs w:val="24"/>
        </w:rPr>
        <w:t>bivalents</w:t>
      </w:r>
      <w:ins w:id="73" w:author="Bret Payseur" w:date="2020-06-08T10:07:00Z">
        <w:r w:rsidR="00FB4689">
          <w:rPr>
            <w:sz w:val="24"/>
            <w:szCs w:val="24"/>
          </w:rPr>
          <w:t xml:space="preserve"> with two foci</w:t>
        </w:r>
      </w:ins>
      <w:r w:rsidR="00DF0B64" w:rsidRPr="00444EB5">
        <w:rPr>
          <w:sz w:val="24"/>
          <w:szCs w:val="24"/>
        </w:rPr>
        <w:t>. Female observations shown in top triangle</w:t>
      </w:r>
      <w:ins w:id="74" w:author="Bret Payseur" w:date="2020-06-08T10:07:00Z">
        <w:r w:rsidR="00FB4689">
          <w:rPr>
            <w:sz w:val="24"/>
            <w:szCs w:val="24"/>
          </w:rPr>
          <w:t>;</w:t>
        </w:r>
      </w:ins>
      <w:del w:id="75" w:author="Bret Payseur" w:date="2020-06-08T10:07:00Z">
        <w:r w:rsidR="00DF0B64" w:rsidRPr="00444EB5" w:rsidDel="00FB4689">
          <w:rPr>
            <w:sz w:val="24"/>
            <w:szCs w:val="24"/>
          </w:rPr>
          <w:delText>,</w:delText>
        </w:r>
      </w:del>
      <w:r w:rsidR="00DF0B64" w:rsidRPr="00444EB5">
        <w:rPr>
          <w:sz w:val="24"/>
          <w:szCs w:val="24"/>
        </w:rPr>
        <w:t xml:space="preserve"> male </w:t>
      </w:r>
      <w:del w:id="76" w:author="Bret Payseur" w:date="2020-06-08T10:07:00Z">
        <w:r w:rsidR="00DF0B64" w:rsidRPr="00444EB5" w:rsidDel="00FB4689">
          <w:rPr>
            <w:sz w:val="24"/>
            <w:szCs w:val="24"/>
          </w:rPr>
          <w:delText xml:space="preserve">plots </w:delText>
        </w:r>
      </w:del>
      <w:ins w:id="77" w:author="Bret Payseur" w:date="2020-06-08T10:07:00Z">
        <w:r w:rsidR="00FB4689">
          <w:rPr>
            <w:sz w:val="24"/>
            <w:szCs w:val="24"/>
          </w:rPr>
          <w:t>observations</w:t>
        </w:r>
        <w:r w:rsidR="00FB4689" w:rsidRPr="00444EB5">
          <w:rPr>
            <w:sz w:val="24"/>
            <w:szCs w:val="24"/>
          </w:rPr>
          <w:t xml:space="preserve"> </w:t>
        </w:r>
      </w:ins>
      <w:r w:rsidR="00DF0B64" w:rsidRPr="00444EB5">
        <w:rPr>
          <w:sz w:val="24"/>
          <w:szCs w:val="24"/>
        </w:rPr>
        <w:t xml:space="preserve">shown in bottom triangle. </w:t>
      </w:r>
      <w:ins w:id="78" w:author="Bret Payseur" w:date="2020-06-08T10:07:00Z">
        <w:r w:rsidR="00FB4689">
          <w:rPr>
            <w:sz w:val="24"/>
            <w:szCs w:val="24"/>
          </w:rPr>
          <w:t>D</w:t>
        </w:r>
      </w:ins>
      <w:del w:id="79" w:author="Bret Payseur" w:date="2020-06-08T10:07:00Z">
        <w:r w:rsidR="00DF0B64" w:rsidRPr="00444EB5" w:rsidDel="00FB4689">
          <w:rPr>
            <w:sz w:val="24"/>
            <w:szCs w:val="24"/>
          </w:rPr>
          <w:delText>Empirical d</w:delText>
        </w:r>
      </w:del>
      <w:r w:rsidR="00DF0B64" w:rsidRPr="00444EB5">
        <w:rPr>
          <w:sz w:val="24"/>
          <w:szCs w:val="24"/>
        </w:rPr>
        <w:t xml:space="preserve">ata from </w:t>
      </w:r>
      <w:proofErr w:type="spellStart"/>
      <w:r w:rsidR="00DF0B64" w:rsidRPr="00444EB5">
        <w:rPr>
          <w:sz w:val="24"/>
          <w:szCs w:val="24"/>
        </w:rPr>
        <w:t>domesticus</w:t>
      </w:r>
      <w:r w:rsidR="00DF0B64" w:rsidRPr="00444EB5">
        <w:rPr>
          <w:sz w:val="24"/>
          <w:szCs w:val="24"/>
          <w:vertAlign w:val="superscript"/>
        </w:rPr>
        <w:t>G</w:t>
      </w:r>
      <w:proofErr w:type="spellEnd"/>
      <w:r w:rsidR="00DF0B64" w:rsidRPr="00444EB5">
        <w:rPr>
          <w:sz w:val="24"/>
          <w:szCs w:val="24"/>
        </w:rPr>
        <w:t>.</w:t>
      </w:r>
    </w:p>
    <w:p w14:paraId="10A96D0F" w14:textId="77777777" w:rsidR="00CC0FC2" w:rsidRDefault="00CC0FC2">
      <w:r>
        <w:br w:type="page"/>
      </w:r>
    </w:p>
    <w:p w14:paraId="4EC99524" w14:textId="77777777" w:rsidR="00CC0FC2" w:rsidRDefault="00444EB5">
      <w:pPr>
        <w:rPr>
          <w:b/>
        </w:rPr>
      </w:pPr>
      <w:r>
        <w:rPr>
          <w:b/>
        </w:rPr>
        <w:lastRenderedPageBreak/>
        <w:t>Supplemental F</w:t>
      </w:r>
      <w:r w:rsidR="00387638">
        <w:rPr>
          <w:b/>
        </w:rPr>
        <w:t>igures</w:t>
      </w:r>
    </w:p>
    <w:p w14:paraId="266B64DD" w14:textId="77777777" w:rsidR="00387638" w:rsidRDefault="00387638">
      <w:pPr>
        <w:rPr>
          <w:b/>
        </w:rPr>
      </w:pPr>
    </w:p>
    <w:p w14:paraId="01094383" w14:textId="77777777" w:rsidR="000050C5" w:rsidRDefault="00C729A0" w:rsidP="000050C5">
      <w:pPr>
        <w:keepNext/>
      </w:pPr>
      <w:r>
        <w:rPr>
          <w:b/>
          <w:noProof/>
        </w:rPr>
        <w:drawing>
          <wp:inline distT="0" distB="0" distL="0" distR="0" wp14:anchorId="00D09534" wp14:editId="5CF88D9B">
            <wp:extent cx="5931535" cy="6722110"/>
            <wp:effectExtent l="0" t="0" r="0" b="2540"/>
            <wp:docPr id="2" name="Picture 2" descr="C:\Users\April\AppData\Local\Microsoft\Windows\INetCache\Content.Word\Supp_Guas_distribu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pril\AppData\Local\Microsoft\Windows\INetCache\Content.Word\Supp_Guas_distributio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72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FA82B" w14:textId="5B53EDFA" w:rsidR="00387638" w:rsidRPr="006205A9" w:rsidRDefault="000050C5" w:rsidP="000050C5">
      <w:pPr>
        <w:pStyle w:val="Caption"/>
        <w:rPr>
          <w:b/>
          <w:i w:val="0"/>
          <w:sz w:val="24"/>
          <w:szCs w:val="24"/>
        </w:rPr>
      </w:pPr>
      <w:commentRangeStart w:id="80"/>
      <w:commentRangeStart w:id="81"/>
      <w:r w:rsidRPr="006205A9">
        <w:rPr>
          <w:sz w:val="24"/>
          <w:szCs w:val="24"/>
        </w:rPr>
        <w:t xml:space="preserve">Supplemental Figure </w:t>
      </w:r>
      <w:r w:rsidRPr="006205A9">
        <w:rPr>
          <w:sz w:val="24"/>
          <w:szCs w:val="24"/>
        </w:rPr>
        <w:fldChar w:fldCharType="begin"/>
      </w:r>
      <w:r w:rsidRPr="006205A9">
        <w:rPr>
          <w:sz w:val="24"/>
          <w:szCs w:val="24"/>
        </w:rPr>
        <w:instrText xml:space="preserve"> SEQ Supplemental_Figure \* ARABIC </w:instrText>
      </w:r>
      <w:r w:rsidRPr="006205A9">
        <w:rPr>
          <w:sz w:val="24"/>
          <w:szCs w:val="24"/>
        </w:rPr>
        <w:fldChar w:fldCharType="separate"/>
      </w:r>
      <w:r w:rsidRPr="006205A9">
        <w:rPr>
          <w:noProof/>
          <w:sz w:val="24"/>
          <w:szCs w:val="24"/>
        </w:rPr>
        <w:t>1</w:t>
      </w:r>
      <w:r w:rsidRPr="006205A9">
        <w:rPr>
          <w:sz w:val="24"/>
          <w:szCs w:val="24"/>
        </w:rPr>
        <w:fldChar w:fldCharType="end"/>
      </w:r>
      <w:r w:rsidRPr="006205A9">
        <w:rPr>
          <w:sz w:val="24"/>
          <w:szCs w:val="24"/>
        </w:rPr>
        <w:t xml:space="preserve"> </w:t>
      </w:r>
      <w:commentRangeEnd w:id="80"/>
      <w:r w:rsidR="005D76CC">
        <w:rPr>
          <w:rStyle w:val="CommentReference"/>
          <w:i w:val="0"/>
          <w:iCs w:val="0"/>
          <w:color w:val="auto"/>
        </w:rPr>
        <w:commentReference w:id="80"/>
      </w:r>
      <w:commentRangeEnd w:id="81"/>
      <w:r w:rsidR="005D76CC">
        <w:rPr>
          <w:rStyle w:val="CommentReference"/>
          <w:i w:val="0"/>
          <w:iCs w:val="0"/>
          <w:color w:val="auto"/>
        </w:rPr>
        <w:commentReference w:id="81"/>
      </w:r>
      <w:r w:rsidRPr="006205A9">
        <w:rPr>
          <w:i w:val="0"/>
          <w:sz w:val="24"/>
          <w:szCs w:val="24"/>
        </w:rPr>
        <w:t xml:space="preserve">Distributions of MLH1 </w:t>
      </w:r>
      <w:ins w:id="82" w:author="Bret Payseur" w:date="2020-06-08T10:13:00Z">
        <w:r w:rsidR="005D76CC">
          <w:rPr>
            <w:i w:val="0"/>
            <w:sz w:val="24"/>
            <w:szCs w:val="24"/>
          </w:rPr>
          <w:t>C</w:t>
        </w:r>
      </w:ins>
      <w:del w:id="83" w:author="Bret Payseur" w:date="2020-06-08T10:13:00Z">
        <w:r w:rsidRPr="006205A9" w:rsidDel="005D76CC">
          <w:rPr>
            <w:i w:val="0"/>
            <w:sz w:val="24"/>
            <w:szCs w:val="24"/>
          </w:rPr>
          <w:delText>c</w:delText>
        </w:r>
      </w:del>
      <w:r w:rsidRPr="006205A9">
        <w:rPr>
          <w:i w:val="0"/>
          <w:sz w:val="24"/>
          <w:szCs w:val="24"/>
        </w:rPr>
        <w:t xml:space="preserve">ounts per </w:t>
      </w:r>
      <w:ins w:id="84" w:author="Bret Payseur" w:date="2020-06-08T10:13:00Z">
        <w:r w:rsidR="005D76CC">
          <w:rPr>
            <w:i w:val="0"/>
            <w:sz w:val="24"/>
            <w:szCs w:val="24"/>
          </w:rPr>
          <w:t>C</w:t>
        </w:r>
      </w:ins>
      <w:del w:id="85" w:author="Bret Payseur" w:date="2020-06-08T10:13:00Z">
        <w:r w:rsidRPr="006205A9" w:rsidDel="005D76CC">
          <w:rPr>
            <w:i w:val="0"/>
            <w:sz w:val="24"/>
            <w:szCs w:val="24"/>
          </w:rPr>
          <w:delText>c</w:delText>
        </w:r>
      </w:del>
      <w:r w:rsidRPr="006205A9">
        <w:rPr>
          <w:i w:val="0"/>
          <w:sz w:val="24"/>
          <w:szCs w:val="24"/>
        </w:rPr>
        <w:t>ell.</w:t>
      </w:r>
      <w:r w:rsidR="00A147D6">
        <w:rPr>
          <w:i w:val="0"/>
          <w:sz w:val="24"/>
          <w:szCs w:val="24"/>
        </w:rPr>
        <w:t xml:space="preserve"> </w:t>
      </w:r>
    </w:p>
    <w:p w14:paraId="65936092" w14:textId="77777777" w:rsidR="000050C5" w:rsidRDefault="004C703C" w:rsidP="000050C5">
      <w:pPr>
        <w:keepNext/>
      </w:pPr>
      <w:r>
        <w:rPr>
          <w:b/>
        </w:rPr>
        <w:lastRenderedPageBreak/>
        <w:pict w14:anchorId="465D6979">
          <v:shape id="_x0000_i1027" type="#_x0000_t75" style="width:345.6pt;height:345.6pt">
            <v:imagedata r:id="rId11" o:title="SupFig_proportions"/>
          </v:shape>
        </w:pict>
      </w:r>
    </w:p>
    <w:p w14:paraId="61ECBC5F" w14:textId="6BB3E95C" w:rsidR="00387638" w:rsidRPr="006205A9" w:rsidRDefault="000050C5" w:rsidP="000050C5">
      <w:pPr>
        <w:pStyle w:val="Caption"/>
        <w:rPr>
          <w:b/>
          <w:i w:val="0"/>
          <w:sz w:val="24"/>
          <w:szCs w:val="24"/>
        </w:rPr>
      </w:pPr>
      <w:commentRangeStart w:id="86"/>
      <w:commentRangeStart w:id="87"/>
      <w:r w:rsidRPr="006205A9">
        <w:rPr>
          <w:sz w:val="24"/>
          <w:szCs w:val="24"/>
        </w:rPr>
        <w:t xml:space="preserve">Supplemental Figure </w:t>
      </w:r>
      <w:r w:rsidRPr="006205A9">
        <w:rPr>
          <w:sz w:val="24"/>
          <w:szCs w:val="24"/>
        </w:rPr>
        <w:fldChar w:fldCharType="begin"/>
      </w:r>
      <w:r w:rsidRPr="006205A9">
        <w:rPr>
          <w:sz w:val="24"/>
          <w:szCs w:val="24"/>
        </w:rPr>
        <w:instrText xml:space="preserve"> SEQ Supplemental_Figure \* ARABIC </w:instrText>
      </w:r>
      <w:r w:rsidRPr="006205A9">
        <w:rPr>
          <w:sz w:val="24"/>
          <w:szCs w:val="24"/>
        </w:rPr>
        <w:fldChar w:fldCharType="separate"/>
      </w:r>
      <w:r w:rsidRPr="006205A9">
        <w:rPr>
          <w:noProof/>
          <w:sz w:val="24"/>
          <w:szCs w:val="24"/>
        </w:rPr>
        <w:t>2</w:t>
      </w:r>
      <w:r w:rsidRPr="006205A9">
        <w:rPr>
          <w:sz w:val="24"/>
          <w:szCs w:val="24"/>
        </w:rPr>
        <w:fldChar w:fldCharType="end"/>
      </w:r>
      <w:ins w:id="88" w:author="Bret Payseur" w:date="2020-06-08T10:17:00Z">
        <w:r w:rsidR="00A005CF">
          <w:rPr>
            <w:sz w:val="24"/>
            <w:szCs w:val="24"/>
          </w:rPr>
          <w:t>.</w:t>
        </w:r>
      </w:ins>
      <w:r w:rsidRPr="006205A9">
        <w:rPr>
          <w:sz w:val="24"/>
          <w:szCs w:val="24"/>
        </w:rPr>
        <w:t xml:space="preserve"> </w:t>
      </w:r>
      <w:commentRangeEnd w:id="86"/>
      <w:r w:rsidR="005D76CC">
        <w:rPr>
          <w:rStyle w:val="CommentReference"/>
          <w:i w:val="0"/>
          <w:iCs w:val="0"/>
          <w:color w:val="auto"/>
        </w:rPr>
        <w:commentReference w:id="86"/>
      </w:r>
      <w:commentRangeEnd w:id="87"/>
      <w:r w:rsidR="00A005CF">
        <w:rPr>
          <w:rStyle w:val="CommentReference"/>
          <w:i w:val="0"/>
          <w:iCs w:val="0"/>
          <w:color w:val="auto"/>
        </w:rPr>
        <w:commentReference w:id="87"/>
      </w:r>
      <w:r w:rsidRPr="006205A9">
        <w:rPr>
          <w:sz w:val="24"/>
          <w:szCs w:val="24"/>
        </w:rPr>
        <w:t xml:space="preserve">Proportions of </w:t>
      </w:r>
      <w:ins w:id="89" w:author="Bret Payseur" w:date="2020-06-08T10:16:00Z">
        <w:r w:rsidR="0090496E">
          <w:rPr>
            <w:sz w:val="24"/>
            <w:szCs w:val="24"/>
          </w:rPr>
          <w:t xml:space="preserve">Bivalents with Different Numbers of </w:t>
        </w:r>
      </w:ins>
      <w:del w:id="90" w:author="Bret Payseur" w:date="2020-06-08T10:16:00Z">
        <w:r w:rsidRPr="006205A9" w:rsidDel="0090496E">
          <w:rPr>
            <w:sz w:val="24"/>
            <w:szCs w:val="24"/>
          </w:rPr>
          <w:delText xml:space="preserve">classes MLH1 counts </w:delText>
        </w:r>
      </w:del>
      <w:ins w:id="91" w:author="Bret Payseur" w:date="2020-06-08T10:16:00Z">
        <w:r w:rsidR="0090496E">
          <w:rPr>
            <w:sz w:val="24"/>
            <w:szCs w:val="24"/>
          </w:rPr>
          <w:t>MLH1 Foci</w:t>
        </w:r>
      </w:ins>
      <w:del w:id="92" w:author="Bret Payseur" w:date="2020-06-08T10:16:00Z">
        <w:r w:rsidRPr="006205A9" w:rsidDel="0090496E">
          <w:rPr>
            <w:sz w:val="24"/>
            <w:szCs w:val="24"/>
          </w:rPr>
          <w:delText>per bivalent</w:delText>
        </w:r>
      </w:del>
      <w:r w:rsidRPr="006205A9">
        <w:rPr>
          <w:sz w:val="24"/>
          <w:szCs w:val="24"/>
        </w:rPr>
        <w:t>. Strains names are abbreviated for space.</w:t>
      </w:r>
    </w:p>
    <w:p w14:paraId="5203619A" w14:textId="77777777" w:rsidR="00CC0FC2" w:rsidRDefault="00CC0FC2"/>
    <w:p w14:paraId="66C429A9" w14:textId="77777777" w:rsidR="00387638" w:rsidRDefault="00387638"/>
    <w:p w14:paraId="0E7F14A2" w14:textId="77777777" w:rsidR="000050C5" w:rsidRDefault="00387638" w:rsidP="000050C5">
      <w:pPr>
        <w:keepNext/>
      </w:pPr>
      <w:r>
        <w:rPr>
          <w:b/>
          <w:noProof/>
        </w:rPr>
        <w:lastRenderedPageBreak/>
        <w:drawing>
          <wp:inline distT="0" distB="0" distL="0" distR="0" wp14:anchorId="08A4170F" wp14:editId="1A155499">
            <wp:extent cx="5938520" cy="5315585"/>
            <wp:effectExtent l="0" t="0" r="5080" b="0"/>
            <wp:docPr id="1" name="Picture 1" descr="C:\Users\April\AppData\Local\Microsoft\Windows\INetCache\Content.Word\Supp_double tri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pril\AppData\Local\Microsoft\Windows\INetCache\Content.Word\Supp_double triang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5555" w14:textId="5C61FFA1" w:rsidR="00387638" w:rsidRPr="00A83803" w:rsidRDefault="000050C5" w:rsidP="000050C5">
      <w:pPr>
        <w:pStyle w:val="Caption"/>
        <w:rPr>
          <w:sz w:val="24"/>
          <w:szCs w:val="24"/>
        </w:rPr>
      </w:pPr>
      <w:commentRangeStart w:id="93"/>
      <w:r w:rsidRPr="000050C5">
        <w:rPr>
          <w:sz w:val="24"/>
          <w:szCs w:val="24"/>
        </w:rPr>
        <w:t xml:space="preserve">Supplemental Figure </w:t>
      </w:r>
      <w:r w:rsidRPr="000050C5">
        <w:rPr>
          <w:sz w:val="24"/>
          <w:szCs w:val="24"/>
        </w:rPr>
        <w:fldChar w:fldCharType="begin"/>
      </w:r>
      <w:r w:rsidRPr="000050C5">
        <w:rPr>
          <w:sz w:val="24"/>
          <w:szCs w:val="24"/>
        </w:rPr>
        <w:instrText xml:space="preserve"> SEQ Supplemental_Figure \* ARABIC </w:instrText>
      </w:r>
      <w:r w:rsidRPr="000050C5">
        <w:rPr>
          <w:sz w:val="24"/>
          <w:szCs w:val="24"/>
        </w:rPr>
        <w:fldChar w:fldCharType="separate"/>
      </w:r>
      <w:r w:rsidRPr="000050C5">
        <w:rPr>
          <w:noProof/>
          <w:sz w:val="24"/>
          <w:szCs w:val="24"/>
        </w:rPr>
        <w:t>3</w:t>
      </w:r>
      <w:r w:rsidRPr="000050C5">
        <w:rPr>
          <w:sz w:val="24"/>
          <w:szCs w:val="24"/>
        </w:rPr>
        <w:fldChar w:fldCharType="end"/>
      </w:r>
      <w:ins w:id="94" w:author="Bret Payseur" w:date="2020-06-08T10:17:00Z">
        <w:r w:rsidR="00A005CF">
          <w:rPr>
            <w:sz w:val="24"/>
            <w:szCs w:val="24"/>
          </w:rPr>
          <w:t>.</w:t>
        </w:r>
      </w:ins>
      <w:r w:rsidRPr="000050C5">
        <w:rPr>
          <w:sz w:val="24"/>
          <w:szCs w:val="24"/>
        </w:rPr>
        <w:t xml:space="preserve"> </w:t>
      </w:r>
      <w:commentRangeEnd w:id="93"/>
      <w:r w:rsidR="005D76CC">
        <w:rPr>
          <w:rStyle w:val="CommentReference"/>
          <w:i w:val="0"/>
          <w:iCs w:val="0"/>
          <w:color w:val="auto"/>
        </w:rPr>
        <w:commentReference w:id="93"/>
      </w:r>
      <w:ins w:id="95" w:author="Bret Payseur" w:date="2020-06-08T10:18:00Z">
        <w:r w:rsidR="00A005CF">
          <w:rPr>
            <w:sz w:val="24"/>
            <w:szCs w:val="24"/>
          </w:rPr>
          <w:t xml:space="preserve">Inter-focal Distances on Bivalents with Two MLH1 Foci. </w:t>
        </w:r>
      </w:ins>
      <w:del w:id="96" w:author="Bret Payseur" w:date="2020-06-08T10:17:00Z">
        <w:r w:rsidRPr="000050C5" w:rsidDel="00A005CF">
          <w:rPr>
            <w:sz w:val="24"/>
            <w:szCs w:val="24"/>
          </w:rPr>
          <w:delText>Double crossover Interfocal distances</w:delText>
        </w:r>
        <w:r w:rsidR="00A83803" w:rsidDel="00A005CF">
          <w:rPr>
            <w:sz w:val="24"/>
            <w:szCs w:val="24"/>
          </w:rPr>
          <w:delText>.</w:delText>
        </w:r>
      </w:del>
      <w:r w:rsidR="00A83803">
        <w:rPr>
          <w:sz w:val="24"/>
          <w:szCs w:val="24"/>
        </w:rPr>
        <w:t xml:space="preserve"> </w:t>
      </w:r>
      <w:ins w:id="97" w:author="Bret Payseur" w:date="2020-06-08T10:19:00Z">
        <w:r w:rsidR="00A005CF">
          <w:rPr>
            <w:sz w:val="24"/>
            <w:szCs w:val="24"/>
          </w:rPr>
          <w:t xml:space="preserve">Each point </w:t>
        </w:r>
      </w:ins>
      <w:ins w:id="98" w:author="Bret Payseur" w:date="2020-06-08T10:20:00Z">
        <w:r w:rsidR="00A005CF">
          <w:rPr>
            <w:sz w:val="24"/>
            <w:szCs w:val="24"/>
          </w:rPr>
          <w:t>shows the positions of both foci, normalized by bivalent SC length.</w:t>
        </w:r>
      </w:ins>
      <w:del w:id="99" w:author="Bret Payseur" w:date="2020-06-08T10:20:00Z">
        <w:r w:rsidDel="00A005CF">
          <w:rPr>
            <w:sz w:val="24"/>
            <w:szCs w:val="24"/>
          </w:rPr>
          <w:delText xml:space="preserve">Each point is a double crossover observation with the first and second normalized foci positions. </w:delText>
        </w:r>
      </w:del>
      <w:ins w:id="100" w:author="Bret Payseur" w:date="2020-06-08T10:20:00Z">
        <w:r w:rsidR="00A005CF">
          <w:rPr>
            <w:sz w:val="24"/>
            <w:szCs w:val="24"/>
          </w:rPr>
          <w:t xml:space="preserve"> </w:t>
        </w:r>
      </w:ins>
      <w:r w:rsidR="00A83803">
        <w:rPr>
          <w:sz w:val="24"/>
          <w:szCs w:val="24"/>
        </w:rPr>
        <w:t>Observations are separated by sex</w:t>
      </w:r>
      <w:ins w:id="101" w:author="Bret Payseur" w:date="2020-06-08T10:20:00Z">
        <w:r w:rsidR="00A005CF">
          <w:rPr>
            <w:sz w:val="24"/>
            <w:szCs w:val="24"/>
          </w:rPr>
          <w:t xml:space="preserve"> </w:t>
        </w:r>
      </w:ins>
      <w:del w:id="102" w:author="Bret Payseur" w:date="2020-06-08T10:20:00Z">
        <w:r w:rsidR="00A83803" w:rsidDel="00A005CF">
          <w:rPr>
            <w:sz w:val="24"/>
            <w:szCs w:val="24"/>
          </w:rPr>
          <w:delText xml:space="preserve">, </w:delText>
        </w:r>
      </w:del>
      <w:r w:rsidR="00A83803">
        <w:rPr>
          <w:sz w:val="24"/>
          <w:szCs w:val="24"/>
        </w:rPr>
        <w:t>(female</w:t>
      </w:r>
      <w:ins w:id="103" w:author="Bret Payseur" w:date="2020-06-08T10:21:00Z">
        <w:r w:rsidR="00A005CF">
          <w:rPr>
            <w:sz w:val="24"/>
            <w:szCs w:val="24"/>
          </w:rPr>
          <w:t>s=</w:t>
        </w:r>
      </w:ins>
      <w:del w:id="104" w:author="Bret Payseur" w:date="2020-06-08T10:20:00Z">
        <w:r w:rsidR="00A83803" w:rsidDel="00A005CF">
          <w:rPr>
            <w:sz w:val="24"/>
            <w:szCs w:val="24"/>
          </w:rPr>
          <w:delText xml:space="preserve"> </w:delText>
        </w:r>
      </w:del>
      <w:r w:rsidR="00A83803">
        <w:rPr>
          <w:sz w:val="24"/>
          <w:szCs w:val="24"/>
        </w:rPr>
        <w:t>top</w:t>
      </w:r>
      <w:ins w:id="105" w:author="Bret Payseur" w:date="2020-06-08T10:21:00Z">
        <w:r w:rsidR="00A005CF">
          <w:rPr>
            <w:sz w:val="24"/>
            <w:szCs w:val="24"/>
          </w:rPr>
          <w:t xml:space="preserve"> triangles</w:t>
        </w:r>
      </w:ins>
      <w:del w:id="106" w:author="Bret Payseur" w:date="2020-06-08T10:21:00Z">
        <w:r w:rsidR="00A83803" w:rsidDel="00A005CF">
          <w:rPr>
            <w:sz w:val="24"/>
            <w:szCs w:val="24"/>
          </w:rPr>
          <w:delText xml:space="preserve"> and </w:delText>
        </w:r>
      </w:del>
      <w:ins w:id="107" w:author="Bret Payseur" w:date="2020-06-08T10:21:00Z">
        <w:r w:rsidR="00A005CF">
          <w:rPr>
            <w:sz w:val="24"/>
            <w:szCs w:val="24"/>
          </w:rPr>
          <w:t xml:space="preserve">; </w:t>
        </w:r>
      </w:ins>
      <w:r w:rsidR="00A83803">
        <w:rPr>
          <w:sz w:val="24"/>
          <w:szCs w:val="24"/>
        </w:rPr>
        <w:t>male</w:t>
      </w:r>
      <w:ins w:id="108" w:author="Bret Payseur" w:date="2020-06-08T10:21:00Z">
        <w:r w:rsidR="00A005CF">
          <w:rPr>
            <w:sz w:val="24"/>
            <w:szCs w:val="24"/>
          </w:rPr>
          <w:t>s=</w:t>
        </w:r>
      </w:ins>
      <w:del w:id="109" w:author="Bret Payseur" w:date="2020-06-08T10:21:00Z">
        <w:r w:rsidR="00A83803" w:rsidDel="00A005CF">
          <w:rPr>
            <w:sz w:val="24"/>
            <w:szCs w:val="24"/>
          </w:rPr>
          <w:delText xml:space="preserve"> </w:delText>
        </w:r>
      </w:del>
      <w:r w:rsidR="00A83803">
        <w:rPr>
          <w:sz w:val="24"/>
          <w:szCs w:val="24"/>
        </w:rPr>
        <w:t>bottom</w:t>
      </w:r>
      <w:r w:rsidR="00A147D6">
        <w:rPr>
          <w:sz w:val="24"/>
          <w:szCs w:val="24"/>
        </w:rPr>
        <w:t xml:space="preserve"> triangles</w:t>
      </w:r>
      <w:r w:rsidR="00A83803">
        <w:rPr>
          <w:sz w:val="24"/>
          <w:szCs w:val="24"/>
        </w:rPr>
        <w:t>)</w:t>
      </w:r>
      <w:ins w:id="110" w:author="Bret Payseur" w:date="2020-06-08T10:21:00Z">
        <w:r w:rsidR="00A005CF">
          <w:rPr>
            <w:sz w:val="24"/>
            <w:szCs w:val="24"/>
          </w:rPr>
          <w:t>.</w:t>
        </w:r>
      </w:ins>
      <w:del w:id="111" w:author="Bret Payseur" w:date="2020-06-08T10:21:00Z">
        <w:r w:rsidR="00A83803" w:rsidDel="00A005CF">
          <w:rPr>
            <w:sz w:val="24"/>
            <w:szCs w:val="24"/>
          </w:rPr>
          <w:delText>, and strain (a. WSB, b. LEW, c. G, d. PWD, e. KAZ, f. SKIVE, g. MSM, and h. MOLF).</w:delText>
        </w:r>
      </w:del>
    </w:p>
    <w:sectPr w:rsidR="00387638" w:rsidRPr="00A8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ret Payseur" w:date="2020-06-08T10:00:00Z" w:initials="BP">
    <w:p w14:paraId="22F22ABE" w14:textId="01F6CFF9" w:rsidR="00A02EFC" w:rsidRDefault="00A02EFC">
      <w:pPr>
        <w:pStyle w:val="CommentText"/>
      </w:pPr>
      <w:r>
        <w:rPr>
          <w:rStyle w:val="CommentReference"/>
        </w:rPr>
        <w:annotationRef/>
      </w:r>
      <w:r>
        <w:t>Capitalize “count” on y-axis</w:t>
      </w:r>
    </w:p>
  </w:comment>
  <w:comment w:id="1" w:author="Bret Payseur" w:date="2020-06-11T08:52:00Z" w:initials="BP">
    <w:p w14:paraId="5A788B5D" w14:textId="5EE2C2C5" w:rsidR="007E12A5" w:rsidRPr="007E12A5" w:rsidRDefault="007E12A5">
      <w:pPr>
        <w:pStyle w:val="CommentText"/>
      </w:pPr>
      <w:r>
        <w:rPr>
          <w:rStyle w:val="CommentReference"/>
        </w:rPr>
        <w:annotationRef/>
      </w:r>
      <w:r>
        <w:t xml:space="preserve">Was the </w:t>
      </w:r>
      <w:proofErr w:type="spellStart"/>
      <w:r>
        <w:t>castaneus</w:t>
      </w:r>
      <w:proofErr w:type="spellEnd"/>
      <w:r>
        <w:t xml:space="preserve"> data generated by you? If not you should add a statement like “Data for </w:t>
      </w:r>
      <w:r>
        <w:rPr>
          <w:i/>
          <w:iCs/>
        </w:rPr>
        <w:t xml:space="preserve">M. m. </w:t>
      </w:r>
      <w:proofErr w:type="spellStart"/>
      <w:r>
        <w:rPr>
          <w:i/>
          <w:iCs/>
        </w:rPr>
        <w:t>castaneus</w:t>
      </w:r>
      <w:proofErr w:type="spellEnd"/>
      <w:r>
        <w:t xml:space="preserve"> taken from XX.”</w:t>
      </w:r>
    </w:p>
  </w:comment>
  <w:comment w:id="11" w:author="Bret Payseur" w:date="2020-06-08T09:40:00Z" w:initials="BP">
    <w:p w14:paraId="5E4474B2" w14:textId="77777777" w:rsidR="002E7A86" w:rsidRDefault="002E7A86" w:rsidP="002E7A86">
      <w:pPr>
        <w:pStyle w:val="CommentText"/>
      </w:pPr>
      <w:r>
        <w:rPr>
          <w:rStyle w:val="CommentReference"/>
        </w:rPr>
        <w:annotationRef/>
      </w:r>
      <w:r>
        <w:t>Is this correct?</w:t>
      </w:r>
    </w:p>
  </w:comment>
  <w:comment w:id="44" w:author="Bret Payseur" w:date="2020-06-08T09:58:00Z" w:initials="BP">
    <w:p w14:paraId="6B07CB04" w14:textId="76369F1A" w:rsidR="00A02EFC" w:rsidRDefault="00A02EFC">
      <w:pPr>
        <w:pStyle w:val="CommentText"/>
      </w:pPr>
      <w:r>
        <w:rPr>
          <w:rStyle w:val="CommentReference"/>
        </w:rPr>
        <w:annotationRef/>
      </w:r>
      <w:r>
        <w:t>Can you separate yellow (early) and blue (late) dots into their columns to match the boxplots?</w:t>
      </w:r>
    </w:p>
  </w:comment>
  <w:comment w:id="45" w:author="Bret Payseur" w:date="2020-06-08T10:00:00Z" w:initials="BP">
    <w:p w14:paraId="2F7A01E3" w14:textId="1A64C57F" w:rsidR="00A02EFC" w:rsidRDefault="00A02EFC">
      <w:pPr>
        <w:pStyle w:val="CommentText"/>
      </w:pPr>
      <w:r>
        <w:rPr>
          <w:rStyle w:val="CommentReference"/>
        </w:rPr>
        <w:annotationRef/>
      </w:r>
      <w:r>
        <w:t>Capitalize “count” on y-axis</w:t>
      </w:r>
    </w:p>
  </w:comment>
  <w:comment w:id="63" w:author="Bret Payseur" w:date="2020-06-08T10:01:00Z" w:initials="BP">
    <w:p w14:paraId="0983511D" w14:textId="0AFC4873" w:rsidR="00A02EFC" w:rsidRDefault="00A02EFC">
      <w:pPr>
        <w:pStyle w:val="CommentText"/>
      </w:pPr>
      <w:r>
        <w:rPr>
          <w:rStyle w:val="CommentReference"/>
        </w:rPr>
        <w:annotationRef/>
      </w:r>
      <w:r>
        <w:t>Y-axis should be “Short Bivalent Length”</w:t>
      </w:r>
    </w:p>
  </w:comment>
  <w:comment w:id="67" w:author="Bret Payseur" w:date="2020-06-08T10:02:00Z" w:initials="BP">
    <w:p w14:paraId="36A2D2E4" w14:textId="324948C1" w:rsidR="00A02EFC" w:rsidRDefault="00A02EFC">
      <w:pPr>
        <w:pStyle w:val="CommentText"/>
      </w:pPr>
      <w:r>
        <w:rPr>
          <w:rStyle w:val="CommentReference"/>
        </w:rPr>
        <w:annotationRef/>
      </w:r>
      <w:r>
        <w:t>Y-axis should be “Total SC Length”</w:t>
      </w:r>
    </w:p>
  </w:comment>
  <w:comment w:id="80" w:author="Bret Payseur" w:date="2020-06-08T10:09:00Z" w:initials="BP">
    <w:p w14:paraId="3BC1E0D1" w14:textId="6AEC17BB" w:rsidR="005D76CC" w:rsidRDefault="005D76CC">
      <w:pPr>
        <w:pStyle w:val="CommentText"/>
      </w:pPr>
      <w:r>
        <w:rPr>
          <w:rStyle w:val="CommentReference"/>
        </w:rPr>
        <w:annotationRef/>
      </w:r>
      <w:r>
        <w:t>The resolution of this figure is poor. Can you improve it?</w:t>
      </w:r>
    </w:p>
  </w:comment>
  <w:comment w:id="81" w:author="Bret Payseur" w:date="2020-06-08T10:12:00Z" w:initials="BP">
    <w:p w14:paraId="3CADABB6" w14:textId="266EF8AD" w:rsidR="005D76CC" w:rsidRDefault="005D76CC">
      <w:pPr>
        <w:pStyle w:val="CommentText"/>
      </w:pPr>
      <w:r>
        <w:rPr>
          <w:rStyle w:val="CommentReference"/>
        </w:rPr>
        <w:annotationRef/>
      </w:r>
      <w:r>
        <w:t>What are the units being depicted? Are the data points cells or mouse averages?</w:t>
      </w:r>
    </w:p>
  </w:comment>
  <w:comment w:id="86" w:author="Bret Payseur" w:date="2020-06-08T10:10:00Z" w:initials="BP">
    <w:p w14:paraId="6EF9E2DB" w14:textId="33502F39" w:rsidR="005D76CC" w:rsidRDefault="005D76CC">
      <w:pPr>
        <w:pStyle w:val="CommentText"/>
      </w:pPr>
      <w:r>
        <w:rPr>
          <w:rStyle w:val="CommentReference"/>
        </w:rPr>
        <w:annotationRef/>
      </w:r>
      <w:r>
        <w:t>The resolution of this figure is poor. Can you improve it?</w:t>
      </w:r>
    </w:p>
  </w:comment>
  <w:comment w:id="87" w:author="Bret Payseur" w:date="2020-06-08T10:17:00Z" w:initials="BP">
    <w:p w14:paraId="4A596E4C" w14:textId="07651149" w:rsidR="00A005CF" w:rsidRDefault="00A005CF">
      <w:pPr>
        <w:pStyle w:val="CommentText"/>
      </w:pPr>
      <w:r>
        <w:rPr>
          <w:rStyle w:val="CommentReference"/>
        </w:rPr>
        <w:annotationRef/>
      </w:r>
      <w:r>
        <w:t>In the legend, change “Chromosome” to “Bivalent”</w:t>
      </w:r>
    </w:p>
  </w:comment>
  <w:comment w:id="93" w:author="Bret Payseur" w:date="2020-06-08T10:10:00Z" w:initials="BP">
    <w:p w14:paraId="0B30E8F5" w14:textId="277D424F" w:rsidR="005D76CC" w:rsidRDefault="005D76CC">
      <w:pPr>
        <w:pStyle w:val="CommentText"/>
      </w:pPr>
      <w:r>
        <w:rPr>
          <w:rStyle w:val="CommentReference"/>
        </w:rPr>
        <w:annotationRef/>
      </w:r>
      <w:r>
        <w:t>The resolution of this figure is poor. Can you improve it?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F22ABE" w15:done="0"/>
  <w15:commentEx w15:paraId="5A788B5D" w15:done="0"/>
  <w15:commentEx w15:paraId="5E4474B2" w15:done="0"/>
  <w15:commentEx w15:paraId="6B07CB04" w15:done="0"/>
  <w15:commentEx w15:paraId="2F7A01E3" w15:done="0"/>
  <w15:commentEx w15:paraId="0983511D" w15:done="0"/>
  <w15:commentEx w15:paraId="36A2D2E4" w15:done="0"/>
  <w15:commentEx w15:paraId="3BC1E0D1" w15:done="0"/>
  <w15:commentEx w15:paraId="3CADABB6" w15:done="0"/>
  <w15:commentEx w15:paraId="6EF9E2DB" w15:done="0"/>
  <w15:commentEx w15:paraId="4A596E4C" w15:done="0"/>
  <w15:commentEx w15:paraId="0B30E8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88ACB" w16cex:dateUtc="2020-06-08T15:00:00Z"/>
  <w16cex:commentExtensible w16cex:durableId="228C6F34" w16cex:dateUtc="2020-06-11T13:52:00Z"/>
  <w16cex:commentExtensible w16cex:durableId="22888625" w16cex:dateUtc="2020-06-08T14:40:00Z"/>
  <w16cex:commentExtensible w16cex:durableId="22888A4F" w16cex:dateUtc="2020-06-08T14:58:00Z"/>
  <w16cex:commentExtensible w16cex:durableId="22888AAD" w16cex:dateUtc="2020-06-08T15:00:00Z"/>
  <w16cex:commentExtensible w16cex:durableId="22888AF7" w16cex:dateUtc="2020-06-08T15:01:00Z"/>
  <w16cex:commentExtensible w16cex:durableId="22888B2D" w16cex:dateUtc="2020-06-08T15:02:00Z"/>
  <w16cex:commentExtensible w16cex:durableId="22888CE6" w16cex:dateUtc="2020-06-08T15:09:00Z"/>
  <w16cex:commentExtensible w16cex:durableId="22888D84" w16cex:dateUtc="2020-06-08T15:12:00Z"/>
  <w16cex:commentExtensible w16cex:durableId="22888D14" w16cex:dateUtc="2020-06-08T15:10:00Z"/>
  <w16cex:commentExtensible w16cex:durableId="22888EA9" w16cex:dateUtc="2020-06-08T15:17:00Z"/>
  <w16cex:commentExtensible w16cex:durableId="22888D20" w16cex:dateUtc="2020-06-08T15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2F22ABE" w16cid:durableId="22888ACB"/>
  <w16cid:commentId w16cid:paraId="5A788B5D" w16cid:durableId="228C6F34"/>
  <w16cid:commentId w16cid:paraId="5E4474B2" w16cid:durableId="22888625"/>
  <w16cid:commentId w16cid:paraId="6B07CB04" w16cid:durableId="22888A4F"/>
  <w16cid:commentId w16cid:paraId="2F7A01E3" w16cid:durableId="22888AAD"/>
  <w16cid:commentId w16cid:paraId="0983511D" w16cid:durableId="22888AF7"/>
  <w16cid:commentId w16cid:paraId="36A2D2E4" w16cid:durableId="22888B2D"/>
  <w16cid:commentId w16cid:paraId="3BC1E0D1" w16cid:durableId="22888CE6"/>
  <w16cid:commentId w16cid:paraId="3CADABB6" w16cid:durableId="22888D84"/>
  <w16cid:commentId w16cid:paraId="6EF9E2DB" w16cid:durableId="22888D14"/>
  <w16cid:commentId w16cid:paraId="4A596E4C" w16cid:durableId="22888EA9"/>
  <w16cid:commentId w16cid:paraId="0B30E8F5" w16cid:durableId="22888D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06462"/>
    <w:multiLevelType w:val="hybridMultilevel"/>
    <w:tmpl w:val="CB364C8C"/>
    <w:lvl w:ilvl="0" w:tplc="CBA27D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46B6D"/>
    <w:multiLevelType w:val="hybridMultilevel"/>
    <w:tmpl w:val="287A268E"/>
    <w:lvl w:ilvl="0" w:tplc="8FD8EC2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3BBE43E4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0B1EEFD8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B3C88456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3E20AA98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2604E552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0A441132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EDC8C370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420AE522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et Payseur">
    <w15:presenceInfo w15:providerId="AD" w15:userId="S::payseur@wisc.edu::a51d0c6a-2807-48fd-bf97-f304f1e31d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C2"/>
    <w:rsid w:val="000050C5"/>
    <w:rsid w:val="000179B7"/>
    <w:rsid w:val="0002599E"/>
    <w:rsid w:val="000869EC"/>
    <w:rsid w:val="000E0616"/>
    <w:rsid w:val="001A3824"/>
    <w:rsid w:val="001E1276"/>
    <w:rsid w:val="00245F52"/>
    <w:rsid w:val="002E7A86"/>
    <w:rsid w:val="00387638"/>
    <w:rsid w:val="003B0E61"/>
    <w:rsid w:val="00444EB5"/>
    <w:rsid w:val="004C4731"/>
    <w:rsid w:val="004C703C"/>
    <w:rsid w:val="0055796B"/>
    <w:rsid w:val="005918E3"/>
    <w:rsid w:val="005D76CC"/>
    <w:rsid w:val="005E451A"/>
    <w:rsid w:val="00613CFB"/>
    <w:rsid w:val="006205A9"/>
    <w:rsid w:val="006B3E18"/>
    <w:rsid w:val="0076185F"/>
    <w:rsid w:val="007E12A5"/>
    <w:rsid w:val="0081776A"/>
    <w:rsid w:val="0090496E"/>
    <w:rsid w:val="009604C7"/>
    <w:rsid w:val="00A005CF"/>
    <w:rsid w:val="00A02EFC"/>
    <w:rsid w:val="00A147D6"/>
    <w:rsid w:val="00A83803"/>
    <w:rsid w:val="00AC4023"/>
    <w:rsid w:val="00C729A0"/>
    <w:rsid w:val="00CA399F"/>
    <w:rsid w:val="00CC0FC2"/>
    <w:rsid w:val="00D2731F"/>
    <w:rsid w:val="00DF0B64"/>
    <w:rsid w:val="00E36EC9"/>
    <w:rsid w:val="00EF627E"/>
    <w:rsid w:val="00F64AC1"/>
    <w:rsid w:val="00FB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4:docId w14:val="2664853A"/>
  <w15:chartTrackingRefBased/>
  <w15:docId w15:val="{9559FEA4-82DB-419A-B09B-1E87C829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numbering" w:customStyle="1" w:styleId="ListNo1">
    <w:name w:val="List No"/>
    <w:uiPriority w:val="99"/>
    <w:semiHidden/>
    <w:unhideWhenUsed/>
  </w:style>
  <w:style w:type="numbering" w:customStyle="1" w:styleId="ListNo2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7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050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79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79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79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79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79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9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9B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02E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9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34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9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6.png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Peterson</dc:creator>
  <cp:keywords/>
  <dc:description/>
  <cp:lastModifiedBy>April Peterson</cp:lastModifiedBy>
  <cp:revision>2</cp:revision>
  <dcterms:created xsi:type="dcterms:W3CDTF">2020-06-17T14:54:00Z</dcterms:created>
  <dcterms:modified xsi:type="dcterms:W3CDTF">2020-06-17T14:54:00Z</dcterms:modified>
</cp:coreProperties>
</file>