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E1016D" w14:textId="3FA6180D" w:rsidR="00FB63BD" w:rsidRPr="00FB63BD" w:rsidRDefault="00FB63BD" w:rsidP="005B5D9F">
      <w:pPr>
        <w:pStyle w:val="NormalWeb"/>
        <w:spacing w:before="0" w:beforeAutospacing="0" w:after="0" w:afterAutospacing="0"/>
      </w:pPr>
      <w:r w:rsidRPr="00FB63BD">
        <w:rPr>
          <w:rFonts w:ascii="Arial" w:hAnsi="Arial" w:cs="Arial"/>
          <w:color w:val="000000"/>
          <w:sz w:val="22"/>
          <w:szCs w:val="22"/>
        </w:rPr>
        <w:t xml:space="preserve">0.   </w:t>
      </w:r>
      <w:r w:rsidR="008B0436">
        <w:rPr>
          <w:rFonts w:ascii="Arial" w:hAnsi="Arial" w:cs="Arial"/>
          <w:b/>
          <w:bCs/>
          <w:color w:val="000000"/>
          <w:sz w:val="22"/>
          <w:szCs w:val="22"/>
        </w:rPr>
        <w:t>Importance of recombination rate</w:t>
      </w:r>
    </w:p>
    <w:p w14:paraId="407EF844" w14:textId="1E4F393B" w:rsidR="00046D22" w:rsidRPr="009D2774" w:rsidRDefault="00046D22" w:rsidP="00046D2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commentRangeStart w:id="1"/>
      <w:r>
        <w:rPr>
          <w:rFonts w:ascii="Arial" w:eastAsia="Times New Roman" w:hAnsi="Arial" w:cs="Arial"/>
          <w:color w:val="000000"/>
        </w:rPr>
        <w:t xml:space="preserve">The </w:t>
      </w:r>
      <w:r w:rsidRPr="009D2774">
        <w:rPr>
          <w:rFonts w:ascii="Arial" w:eastAsia="Times New Roman" w:hAnsi="Arial" w:cs="Arial"/>
          <w:color w:val="000000"/>
        </w:rPr>
        <w:t xml:space="preserve">total number of COs per (4n meiotic) cell = </w:t>
      </w:r>
      <w:r>
        <w:rPr>
          <w:rFonts w:ascii="Arial" w:eastAsia="Times New Roman" w:hAnsi="Arial" w:cs="Arial"/>
          <w:color w:val="000000"/>
        </w:rPr>
        <w:t>genome wide recombination rate (</w:t>
      </w:r>
      <w:proofErr w:type="spellStart"/>
      <w:r w:rsidRPr="009D2774">
        <w:rPr>
          <w:rFonts w:ascii="Arial" w:eastAsia="Times New Roman" w:hAnsi="Arial" w:cs="Arial"/>
          <w:color w:val="000000"/>
        </w:rPr>
        <w:t>gwRR</w:t>
      </w:r>
      <w:proofErr w:type="spellEnd"/>
      <w:r>
        <w:rPr>
          <w:rFonts w:ascii="Arial" w:eastAsia="Times New Roman" w:hAnsi="Arial" w:cs="Arial"/>
          <w:color w:val="000000"/>
        </w:rPr>
        <w:t>)</w:t>
      </w:r>
      <w:commentRangeEnd w:id="0"/>
      <w:r w:rsidR="008C080D">
        <w:rPr>
          <w:rStyle w:val="CommentReference"/>
        </w:rPr>
        <w:commentReference w:id="0"/>
      </w:r>
      <w:commentRangeEnd w:id="1"/>
      <w:r w:rsidR="00703EF2">
        <w:rPr>
          <w:rStyle w:val="CommentReference"/>
        </w:rPr>
        <w:commentReference w:id="1"/>
      </w:r>
    </w:p>
    <w:p w14:paraId="21D13225" w14:textId="6F244356" w:rsidR="009D2774" w:rsidRPr="00380EF3" w:rsidRDefault="00046D22" w:rsidP="00046D2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2"/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gwRR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</w:rPr>
        <w:t>r</w:t>
      </w:r>
      <w:r w:rsidR="00FB63BD" w:rsidRPr="00046D22">
        <w:rPr>
          <w:rFonts w:ascii="Arial" w:eastAsia="Times New Roman" w:hAnsi="Arial" w:cs="Arial"/>
          <w:color w:val="000000"/>
        </w:rPr>
        <w:t xml:space="preserve">egulates </w:t>
      </w:r>
      <w:proofErr w:type="gramStart"/>
      <w:r>
        <w:rPr>
          <w:rFonts w:ascii="Arial" w:eastAsia="Times New Roman" w:hAnsi="Arial" w:cs="Arial"/>
          <w:color w:val="000000"/>
        </w:rPr>
        <w:t>populations</w:t>
      </w:r>
      <w:proofErr w:type="gramEnd"/>
      <w:r>
        <w:rPr>
          <w:rFonts w:ascii="Arial" w:eastAsia="Times New Roman" w:hAnsi="Arial" w:cs="Arial"/>
          <w:color w:val="000000"/>
        </w:rPr>
        <w:t xml:space="preserve"> responses </w:t>
      </w:r>
      <w:r w:rsidR="00FB63BD" w:rsidRPr="00046D22">
        <w:rPr>
          <w:rFonts w:ascii="Arial" w:eastAsia="Times New Roman" w:hAnsi="Arial" w:cs="Arial"/>
          <w:color w:val="000000"/>
        </w:rPr>
        <w:t xml:space="preserve">to selection, </w:t>
      </w:r>
      <w:r>
        <w:rPr>
          <w:rFonts w:ascii="Arial" w:eastAsia="Times New Roman" w:hAnsi="Arial" w:cs="Arial"/>
          <w:color w:val="000000"/>
        </w:rPr>
        <w:t xml:space="preserve">and determine the </w:t>
      </w:r>
      <w:r w:rsidR="00FB63BD" w:rsidRPr="00046D22">
        <w:rPr>
          <w:rFonts w:ascii="Arial" w:eastAsia="Times New Roman" w:hAnsi="Arial" w:cs="Arial"/>
          <w:color w:val="000000"/>
        </w:rPr>
        <w:t>fate of novel mutations</w:t>
      </w:r>
      <w:r>
        <w:rPr>
          <w:rFonts w:ascii="Arial" w:eastAsia="Times New Roman" w:hAnsi="Arial" w:cs="Arial"/>
          <w:color w:val="000000"/>
        </w:rPr>
        <w:t>.</w:t>
      </w:r>
      <w:commentRangeEnd w:id="2"/>
      <w:r w:rsidR="008C080D">
        <w:rPr>
          <w:rStyle w:val="CommentReference"/>
        </w:rPr>
        <w:commentReference w:id="2"/>
      </w:r>
    </w:p>
    <w:p w14:paraId="461CD107" w14:textId="0F26E042" w:rsidR="00380EF3" w:rsidRPr="00046D22" w:rsidRDefault="008B0436" w:rsidP="00046D2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3"/>
      <w:r>
        <w:rPr>
          <w:rFonts w:ascii="Arial" w:eastAsia="Times New Roman" w:hAnsi="Arial" w:cs="Arial"/>
          <w:color w:val="000000"/>
        </w:rPr>
        <w:t>T</w:t>
      </w:r>
      <w:r w:rsidR="00380EF3">
        <w:rPr>
          <w:rFonts w:ascii="Arial" w:eastAsia="Times New Roman" w:hAnsi="Arial" w:cs="Arial"/>
          <w:color w:val="000000"/>
        </w:rPr>
        <w:t xml:space="preserve">his process shapes </w:t>
      </w:r>
      <w:r>
        <w:rPr>
          <w:rFonts w:ascii="Arial" w:eastAsia="Times New Roman" w:hAnsi="Arial" w:cs="Arial"/>
          <w:color w:val="000000"/>
        </w:rPr>
        <w:t>the genomic patterns of genetic variation.</w:t>
      </w:r>
      <w:commentRangeEnd w:id="3"/>
      <w:r w:rsidR="008C080D">
        <w:rPr>
          <w:rStyle w:val="CommentReference"/>
        </w:rPr>
        <w:commentReference w:id="3"/>
      </w:r>
    </w:p>
    <w:p w14:paraId="12FAE43A" w14:textId="684D121E" w:rsidR="005B5D9F" w:rsidRPr="005B5D9F" w:rsidRDefault="008B0436" w:rsidP="005B5D9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4"/>
      <w:r>
        <w:rPr>
          <w:rFonts w:ascii="Arial" w:eastAsia="Times New Roman" w:hAnsi="Arial" w:cs="Arial"/>
          <w:color w:val="000000"/>
        </w:rPr>
        <w:t>It is an i</w:t>
      </w:r>
      <w:r w:rsidR="005B5D9F">
        <w:rPr>
          <w:rFonts w:ascii="Arial" w:eastAsia="Times New Roman" w:hAnsi="Arial" w:cs="Arial"/>
          <w:color w:val="000000"/>
        </w:rPr>
        <w:t xml:space="preserve">ntegral part for proper chromosome segregation. With an </w:t>
      </w:r>
      <w:r w:rsidR="00FB63BD" w:rsidRPr="005B5D9F">
        <w:rPr>
          <w:rFonts w:ascii="Arial" w:eastAsia="Times New Roman" w:hAnsi="Arial" w:cs="Arial"/>
          <w:color w:val="000000"/>
        </w:rPr>
        <w:t xml:space="preserve">obligate crossover per bivalent </w:t>
      </w:r>
      <w:r w:rsidR="005B5D9F">
        <w:rPr>
          <w:rFonts w:ascii="Arial" w:eastAsia="Times New Roman" w:hAnsi="Arial" w:cs="Arial"/>
          <w:color w:val="000000"/>
        </w:rPr>
        <w:t xml:space="preserve">may act as the lower bound for </w:t>
      </w:r>
      <w:proofErr w:type="spellStart"/>
      <w:r w:rsidR="005B5D9F">
        <w:rPr>
          <w:rFonts w:ascii="Arial" w:eastAsia="Times New Roman" w:hAnsi="Arial" w:cs="Arial"/>
          <w:color w:val="000000"/>
        </w:rPr>
        <w:t>gwRR</w:t>
      </w:r>
      <w:proofErr w:type="spellEnd"/>
      <w:r w:rsidR="005B5D9F">
        <w:rPr>
          <w:rFonts w:ascii="Arial" w:eastAsia="Times New Roman" w:hAnsi="Arial" w:cs="Arial"/>
          <w:color w:val="000000"/>
        </w:rPr>
        <w:t>.</w:t>
      </w:r>
      <w:commentRangeEnd w:id="4"/>
      <w:r w:rsidR="008C080D">
        <w:rPr>
          <w:rStyle w:val="CommentReference"/>
        </w:rPr>
        <w:commentReference w:id="4"/>
      </w:r>
    </w:p>
    <w:p w14:paraId="2246192D" w14:textId="77777777" w:rsidR="005B5D9F" w:rsidRPr="005B5D9F" w:rsidRDefault="005B5D9F" w:rsidP="00380E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375DDA" w14:textId="77777777" w:rsidR="00046D22" w:rsidRDefault="00046D22" w:rsidP="00FB63BD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14:paraId="4CB9EC86" w14:textId="787ABF85" w:rsidR="002E3384" w:rsidRPr="00C32D12" w:rsidRDefault="00C9422D" w:rsidP="00FB63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 xml:space="preserve">1. </w:t>
      </w:r>
      <w:r w:rsidR="00C32D12">
        <w:rPr>
          <w:rFonts w:ascii="Arial" w:eastAsia="Times New Roman" w:hAnsi="Arial" w:cs="Arial"/>
          <w:b/>
          <w:color w:val="000000"/>
        </w:rPr>
        <w:t>U</w:t>
      </w:r>
      <w:r w:rsidR="00FB63BD" w:rsidRPr="00FB63BD">
        <w:rPr>
          <w:rFonts w:ascii="Arial" w:eastAsia="Times New Roman" w:hAnsi="Arial" w:cs="Arial"/>
          <w:b/>
          <w:color w:val="000000"/>
        </w:rPr>
        <w:t xml:space="preserve">nderstanding levels of variation in </w:t>
      </w:r>
      <w:proofErr w:type="spellStart"/>
      <w:r w:rsidR="00FB63BD" w:rsidRPr="00FB63BD">
        <w:rPr>
          <w:rFonts w:ascii="Arial" w:eastAsia="Times New Roman" w:hAnsi="Arial" w:cs="Arial"/>
          <w:b/>
          <w:color w:val="000000"/>
        </w:rPr>
        <w:t>gwRR</w:t>
      </w:r>
      <w:proofErr w:type="spellEnd"/>
    </w:p>
    <w:p w14:paraId="0BB28A80" w14:textId="049896AA" w:rsidR="00FB63BD" w:rsidRPr="00FB63BD" w:rsidRDefault="00FB63BD" w:rsidP="00FB6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commentRangeStart w:id="5"/>
      <w:r w:rsidRPr="00FB63BD">
        <w:rPr>
          <w:rFonts w:ascii="Arial" w:eastAsia="Times New Roman" w:hAnsi="Arial" w:cs="Arial"/>
          <w:color w:val="000000"/>
        </w:rPr>
        <w:t>1a</w:t>
      </w:r>
      <w:commentRangeEnd w:id="5"/>
      <w:r w:rsidR="008C080D">
        <w:rPr>
          <w:rStyle w:val="CommentReference"/>
        </w:rPr>
        <w:commentReference w:id="5"/>
      </w:r>
      <w:r w:rsidRPr="00FB63BD">
        <w:rPr>
          <w:rFonts w:ascii="Arial" w:eastAsia="Times New Roman" w:hAnsi="Arial" w:cs="Arial"/>
          <w:color w:val="000000"/>
        </w:rPr>
        <w:t xml:space="preserve">. There is </w:t>
      </w:r>
      <w:r w:rsidR="00B24487">
        <w:rPr>
          <w:rFonts w:ascii="Arial" w:eastAsia="Times New Roman" w:hAnsi="Arial" w:cs="Arial"/>
          <w:color w:val="000000"/>
        </w:rPr>
        <w:t xml:space="preserve">substantial in </w:t>
      </w:r>
      <w:proofErr w:type="spellStart"/>
      <w:r w:rsidR="00B24487">
        <w:rPr>
          <w:rFonts w:ascii="Arial" w:eastAsia="Times New Roman" w:hAnsi="Arial" w:cs="Arial"/>
          <w:color w:val="000000"/>
        </w:rPr>
        <w:t>gwRR</w:t>
      </w:r>
      <w:proofErr w:type="spellEnd"/>
      <w:r w:rsidR="00B24487">
        <w:rPr>
          <w:rFonts w:ascii="Arial" w:eastAsia="Times New Roman" w:hAnsi="Arial" w:cs="Arial"/>
          <w:color w:val="000000"/>
        </w:rPr>
        <w:t xml:space="preserve"> </w:t>
      </w:r>
      <w:r w:rsidRPr="00FB63BD">
        <w:rPr>
          <w:rFonts w:ascii="Arial" w:eastAsia="Times New Roman" w:hAnsi="Arial" w:cs="Arial"/>
          <w:color w:val="000000"/>
        </w:rPr>
        <w:t>variation within sp</w:t>
      </w:r>
      <w:r w:rsidR="00C9422D">
        <w:rPr>
          <w:rFonts w:ascii="Arial" w:eastAsia="Times New Roman" w:hAnsi="Arial" w:cs="Arial"/>
          <w:color w:val="000000"/>
        </w:rPr>
        <w:t xml:space="preserve">ecies (across populations) and </w:t>
      </w:r>
      <w:r w:rsidRPr="00FB63BD">
        <w:rPr>
          <w:rFonts w:ascii="Arial" w:eastAsia="Times New Roman" w:hAnsi="Arial" w:cs="Arial"/>
          <w:color w:val="000000"/>
        </w:rPr>
        <w:t>(across individuals)</w:t>
      </w:r>
    </w:p>
    <w:p w14:paraId="4287F84C" w14:textId="3E86B84F" w:rsidR="00FB63BD" w:rsidRPr="000F426C" w:rsidRDefault="00B24487" w:rsidP="00FB63B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strike/>
          <w:color w:val="000000"/>
          <w:rPrChange w:id="6" w:author="April Peterson" w:date="2020-06-08T10:08:00Z">
            <w:rPr>
              <w:rFonts w:ascii="Arial" w:eastAsia="Times New Roman" w:hAnsi="Arial" w:cs="Arial"/>
              <w:color w:val="000000"/>
            </w:rPr>
          </w:rPrChange>
        </w:rPr>
      </w:pPr>
      <w:r w:rsidRPr="000F426C">
        <w:rPr>
          <w:rFonts w:ascii="Arial" w:eastAsia="Times New Roman" w:hAnsi="Arial" w:cs="Arial"/>
          <w:strike/>
          <w:color w:val="000000"/>
          <w:rPrChange w:id="7" w:author="April Peterson" w:date="2020-06-08T10:08:00Z">
            <w:rPr>
              <w:rFonts w:ascii="Arial" w:eastAsia="Times New Roman" w:hAnsi="Arial" w:cs="Arial"/>
              <w:color w:val="000000"/>
            </w:rPr>
          </w:rPrChange>
        </w:rPr>
        <w:t xml:space="preserve">While there are </w:t>
      </w:r>
      <w:r w:rsidR="00A17263" w:rsidRPr="000F426C">
        <w:rPr>
          <w:rFonts w:ascii="Arial" w:eastAsia="Times New Roman" w:hAnsi="Arial" w:cs="Arial"/>
          <w:strike/>
          <w:color w:val="000000"/>
          <w:rPrChange w:id="8" w:author="April Peterson" w:date="2020-06-08T10:08:00Z">
            <w:rPr>
              <w:rFonts w:ascii="Arial" w:eastAsia="Times New Roman" w:hAnsi="Arial" w:cs="Arial"/>
              <w:color w:val="000000"/>
            </w:rPr>
          </w:rPrChange>
        </w:rPr>
        <w:t>fewer measures from closely</w:t>
      </w:r>
      <w:r w:rsidRPr="000F426C">
        <w:rPr>
          <w:rFonts w:ascii="Arial" w:eastAsia="Times New Roman" w:hAnsi="Arial" w:cs="Arial"/>
          <w:strike/>
          <w:color w:val="000000"/>
          <w:rPrChange w:id="9" w:author="April Peterson" w:date="2020-06-08T10:08:00Z">
            <w:rPr>
              <w:rFonts w:ascii="Arial" w:eastAsia="Times New Roman" w:hAnsi="Arial" w:cs="Arial"/>
              <w:color w:val="000000"/>
            </w:rPr>
          </w:rPrChange>
        </w:rPr>
        <w:t xml:space="preserve"> related species, variation at this level is more restricted to finer scales </w:t>
      </w:r>
      <w:r w:rsidR="00A17263" w:rsidRPr="000F426C">
        <w:rPr>
          <w:rFonts w:ascii="Arial" w:eastAsia="Times New Roman" w:hAnsi="Arial" w:cs="Arial"/>
          <w:strike/>
          <w:color w:val="000000"/>
          <w:rPrChange w:id="10" w:author="April Peterson" w:date="2020-06-08T10:08:00Z">
            <w:rPr>
              <w:rFonts w:ascii="Arial" w:eastAsia="Times New Roman" w:hAnsi="Arial" w:cs="Arial"/>
              <w:color w:val="000000"/>
            </w:rPr>
          </w:rPrChange>
        </w:rPr>
        <w:t>(hotspot level / recombination landscape level</w:t>
      </w:r>
      <w:r w:rsidRPr="000F426C">
        <w:rPr>
          <w:rFonts w:ascii="Arial" w:eastAsia="Times New Roman" w:hAnsi="Arial" w:cs="Arial"/>
          <w:strike/>
          <w:color w:val="000000"/>
          <w:rPrChange w:id="11" w:author="April Peterson" w:date="2020-06-08T10:08:00Z">
            <w:rPr>
              <w:rFonts w:ascii="Arial" w:eastAsia="Times New Roman" w:hAnsi="Arial" w:cs="Arial"/>
              <w:color w:val="000000"/>
            </w:rPr>
          </w:rPrChange>
        </w:rPr>
        <w:t>).</w:t>
      </w:r>
    </w:p>
    <w:p w14:paraId="754D4809" w14:textId="71FEFFD9" w:rsidR="00FB63BD" w:rsidRPr="00FB63BD" w:rsidRDefault="00FB63BD" w:rsidP="00FB6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3BD">
        <w:rPr>
          <w:rFonts w:ascii="Arial" w:eastAsia="Times New Roman" w:hAnsi="Arial" w:cs="Arial"/>
          <w:color w:val="000000"/>
        </w:rPr>
        <w:t xml:space="preserve">1b. Sex is one of the most notable </w:t>
      </w:r>
      <w:del w:id="12" w:author="Bret Payseur" w:date="2020-06-05T09:52:00Z">
        <w:r w:rsidRPr="00FB63BD" w:rsidDel="008C080D">
          <w:rPr>
            <w:rFonts w:ascii="Arial" w:eastAsia="Times New Roman" w:hAnsi="Arial" w:cs="Arial"/>
            <w:color w:val="000000"/>
          </w:rPr>
          <w:delText>ways in</w:delText>
        </w:r>
      </w:del>
      <w:ins w:id="13" w:author="Bret Payseur" w:date="2020-06-05T09:52:00Z">
        <w:r w:rsidR="008C080D">
          <w:rPr>
            <w:rFonts w:ascii="Arial" w:eastAsia="Times New Roman" w:hAnsi="Arial" w:cs="Arial"/>
            <w:color w:val="000000"/>
          </w:rPr>
          <w:t>axes along</w:t>
        </w:r>
      </w:ins>
      <w:r w:rsidRPr="00FB63BD">
        <w:rPr>
          <w:rFonts w:ascii="Arial" w:eastAsia="Times New Roman" w:hAnsi="Arial" w:cs="Arial"/>
          <w:color w:val="000000"/>
        </w:rPr>
        <w:t xml:space="preserve"> which </w:t>
      </w:r>
      <w:r>
        <w:rPr>
          <w:rFonts w:ascii="Arial" w:eastAsia="Times New Roman" w:hAnsi="Arial" w:cs="Arial"/>
          <w:color w:val="000000"/>
        </w:rPr>
        <w:t>individuals</w:t>
      </w:r>
      <w:r w:rsidRPr="00FB63BD">
        <w:rPr>
          <w:rFonts w:ascii="Arial" w:eastAsia="Times New Roman" w:hAnsi="Arial" w:cs="Arial"/>
          <w:color w:val="000000"/>
        </w:rPr>
        <w:t xml:space="preserve"> vary </w:t>
      </w:r>
      <w:del w:id="14" w:author="Bret Payseur" w:date="2020-06-05T09:53:00Z">
        <w:r w:rsidRPr="00FB63BD" w:rsidDel="008C080D">
          <w:rPr>
            <w:rFonts w:ascii="Arial" w:eastAsia="Times New Roman" w:hAnsi="Arial" w:cs="Arial"/>
            <w:color w:val="000000"/>
          </w:rPr>
          <w:delText>from each other</w:delText>
        </w:r>
      </w:del>
    </w:p>
    <w:p w14:paraId="30D1659A" w14:textId="322C15F1" w:rsidR="00FB63BD" w:rsidRPr="00FB63BD" w:rsidRDefault="00FB63BD" w:rsidP="00FB63B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commentRangeStart w:id="15"/>
      <w:r w:rsidRPr="00FB63BD">
        <w:rPr>
          <w:rFonts w:ascii="Arial" w:eastAsia="Times New Roman" w:hAnsi="Arial" w:cs="Arial"/>
          <w:color w:val="000000"/>
        </w:rPr>
        <w:t>Long hist</w:t>
      </w:r>
      <w:r w:rsidR="00C32D12">
        <w:rPr>
          <w:rFonts w:ascii="Arial" w:eastAsia="Times New Roman" w:hAnsi="Arial" w:cs="Arial"/>
          <w:color w:val="000000"/>
        </w:rPr>
        <w:t>ory since the discovery.</w:t>
      </w:r>
      <w:commentRangeEnd w:id="15"/>
      <w:r w:rsidR="005335D1">
        <w:rPr>
          <w:rStyle w:val="CommentReference"/>
        </w:rPr>
        <w:commentReference w:id="15"/>
      </w:r>
    </w:p>
    <w:p w14:paraId="6C3380D0" w14:textId="657A50F9" w:rsidR="00FB63BD" w:rsidRPr="00FB63BD" w:rsidRDefault="00FB63BD" w:rsidP="00FB63B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>Not due to sex c</w:t>
      </w:r>
      <w:r w:rsidR="00C32D12">
        <w:rPr>
          <w:rFonts w:ascii="Arial" w:eastAsia="Times New Roman" w:hAnsi="Arial" w:cs="Arial"/>
          <w:color w:val="000000"/>
        </w:rPr>
        <w:t xml:space="preserve">hromosomes, </w:t>
      </w:r>
      <w:r w:rsidRPr="00FB63BD">
        <w:rPr>
          <w:rFonts w:ascii="Arial" w:eastAsia="Times New Roman" w:hAnsi="Arial" w:cs="Arial"/>
          <w:color w:val="000000"/>
        </w:rPr>
        <w:t>but pattern of achias</w:t>
      </w:r>
      <w:r w:rsidR="00C32D12">
        <w:rPr>
          <w:rFonts w:ascii="Arial" w:eastAsia="Times New Roman" w:hAnsi="Arial" w:cs="Arial"/>
          <w:color w:val="000000"/>
        </w:rPr>
        <w:t>my evolution is different case.</w:t>
      </w:r>
    </w:p>
    <w:p w14:paraId="0EE18A6D" w14:textId="0B9335EA" w:rsidR="00FB63BD" w:rsidRPr="00FB63BD" w:rsidRDefault="00FB63BD" w:rsidP="00FB63B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commentRangeStart w:id="16"/>
      <w:r w:rsidRPr="00FB63BD">
        <w:rPr>
          <w:rFonts w:ascii="Arial" w:eastAsia="Times New Roman" w:hAnsi="Arial" w:cs="Arial"/>
          <w:color w:val="000000"/>
        </w:rPr>
        <w:t>Most species have more recom</w:t>
      </w:r>
      <w:r w:rsidR="00C32D12">
        <w:rPr>
          <w:rFonts w:ascii="Arial" w:eastAsia="Times New Roman" w:hAnsi="Arial" w:cs="Arial"/>
          <w:color w:val="000000"/>
        </w:rPr>
        <w:t xml:space="preserve">bination in females than males, </w:t>
      </w:r>
      <w:r w:rsidRPr="00FB63BD">
        <w:rPr>
          <w:rFonts w:ascii="Arial" w:eastAsia="Times New Roman" w:hAnsi="Arial" w:cs="Arial"/>
          <w:color w:val="000000"/>
        </w:rPr>
        <w:t>but</w:t>
      </w:r>
      <w:r w:rsidR="00C32D12">
        <w:rPr>
          <w:rFonts w:ascii="Arial" w:eastAsia="Times New Roman" w:hAnsi="Arial" w:cs="Arial"/>
          <w:color w:val="000000"/>
        </w:rPr>
        <w:t xml:space="preserve"> there are</w:t>
      </w:r>
      <w:r w:rsidRPr="00FB63BD">
        <w:rPr>
          <w:rFonts w:ascii="Arial" w:eastAsia="Times New Roman" w:hAnsi="Arial" w:cs="Arial"/>
          <w:color w:val="000000"/>
        </w:rPr>
        <w:t xml:space="preserve"> exceptions</w:t>
      </w:r>
      <w:r w:rsidR="00C32D12">
        <w:rPr>
          <w:rFonts w:ascii="Arial" w:eastAsia="Times New Roman" w:hAnsi="Arial" w:cs="Arial"/>
          <w:color w:val="000000"/>
        </w:rPr>
        <w:t>.</w:t>
      </w:r>
      <w:commentRangeEnd w:id="16"/>
      <w:r w:rsidR="005335D1">
        <w:rPr>
          <w:rStyle w:val="CommentReference"/>
        </w:rPr>
        <w:commentReference w:id="16"/>
      </w:r>
    </w:p>
    <w:p w14:paraId="7D882992" w14:textId="0BEF4A48" w:rsidR="00FB63BD" w:rsidRPr="00FB63BD" w:rsidRDefault="005B5D9F" w:rsidP="00FB63B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Crossover p</w:t>
      </w:r>
      <w:r w:rsidR="00FB63BD" w:rsidRPr="00FB63BD">
        <w:rPr>
          <w:rFonts w:ascii="Arial" w:eastAsia="Times New Roman" w:hAnsi="Arial" w:cs="Arial"/>
          <w:color w:val="000000"/>
        </w:rPr>
        <w:t>lacement is sexually dimorphic</w:t>
      </w:r>
      <w:ins w:id="17" w:author="Bret Payseur" w:date="2020-06-05T09:59:00Z">
        <w:r w:rsidR="005335D1">
          <w:rPr>
            <w:rFonts w:ascii="Arial" w:eastAsia="Times New Roman" w:hAnsi="Arial" w:cs="Arial"/>
            <w:color w:val="000000"/>
          </w:rPr>
          <w:t>:</w:t>
        </w:r>
      </w:ins>
      <w:del w:id="18" w:author="Bret Payseur" w:date="2020-06-05T09:59:00Z">
        <w:r w:rsidR="00FB63BD" w:rsidRPr="00FB63BD" w:rsidDel="005335D1">
          <w:rPr>
            <w:rFonts w:ascii="Arial" w:eastAsia="Times New Roman" w:hAnsi="Arial" w:cs="Arial"/>
            <w:color w:val="000000"/>
          </w:rPr>
          <w:delText>;</w:delText>
        </w:r>
      </w:del>
      <w:r w:rsidR="00FB63BD" w:rsidRPr="00FB63BD">
        <w:rPr>
          <w:rFonts w:ascii="Arial" w:eastAsia="Times New Roman" w:hAnsi="Arial" w:cs="Arial"/>
          <w:color w:val="000000"/>
        </w:rPr>
        <w:t xml:space="preserve"> male </w:t>
      </w:r>
      <w:proofErr w:type="spellStart"/>
      <w:r w:rsidR="00FB63BD" w:rsidRPr="00FB63BD">
        <w:rPr>
          <w:rFonts w:ascii="Arial" w:eastAsia="Times New Roman" w:hAnsi="Arial" w:cs="Arial"/>
          <w:color w:val="000000"/>
        </w:rPr>
        <w:t>telomeric</w:t>
      </w:r>
      <w:proofErr w:type="spellEnd"/>
      <w:r w:rsidR="00FB63BD" w:rsidRPr="00FB63BD">
        <w:rPr>
          <w:rFonts w:ascii="Arial" w:eastAsia="Times New Roman" w:hAnsi="Arial" w:cs="Arial"/>
          <w:color w:val="000000"/>
        </w:rPr>
        <w:t>, female uniform placement</w:t>
      </w:r>
    </w:p>
    <w:p w14:paraId="52382021" w14:textId="7AF0EBFA" w:rsidR="00FB63BD" w:rsidRPr="00FB63BD" w:rsidRDefault="00FB63BD" w:rsidP="00FB63B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commentRangeStart w:id="19"/>
      <w:r w:rsidRPr="00FB63BD">
        <w:rPr>
          <w:rFonts w:ascii="Arial" w:eastAsia="Times New Roman" w:hAnsi="Arial" w:cs="Arial"/>
          <w:color w:val="000000"/>
        </w:rPr>
        <w:t>SC length / meiotic chromosome length</w:t>
      </w:r>
      <w:r w:rsidR="005B5D9F" w:rsidRPr="005B5D9F">
        <w:rPr>
          <w:rFonts w:ascii="Arial" w:eastAsia="Times New Roman" w:hAnsi="Arial" w:cs="Arial"/>
          <w:color w:val="000000"/>
        </w:rPr>
        <w:t xml:space="preserve"> is longer in</w:t>
      </w:r>
      <w:r w:rsidR="00C9422D" w:rsidRPr="005B5D9F">
        <w:rPr>
          <w:rFonts w:ascii="Arial" w:eastAsia="Times New Roman" w:hAnsi="Arial" w:cs="Arial"/>
          <w:color w:val="000000"/>
        </w:rPr>
        <w:t xml:space="preserve"> females </w:t>
      </w:r>
      <w:r w:rsidR="005B5D9F" w:rsidRPr="005B5D9F">
        <w:rPr>
          <w:rFonts w:ascii="Arial" w:eastAsia="Times New Roman" w:hAnsi="Arial" w:cs="Arial"/>
          <w:color w:val="000000"/>
        </w:rPr>
        <w:t xml:space="preserve">of a few mammal species, but there are </w:t>
      </w:r>
      <w:r w:rsidR="00C9422D" w:rsidRPr="005B5D9F">
        <w:rPr>
          <w:rFonts w:ascii="Arial" w:eastAsia="Times New Roman" w:hAnsi="Arial" w:cs="Arial"/>
          <w:color w:val="000000"/>
        </w:rPr>
        <w:t xml:space="preserve">exceptions, </w:t>
      </w:r>
      <w:proofErr w:type="spellStart"/>
      <w:r w:rsidR="00C9422D" w:rsidRPr="005B5D9F">
        <w:rPr>
          <w:rFonts w:ascii="Arial" w:eastAsia="Times New Roman" w:hAnsi="Arial" w:cs="Arial"/>
          <w:color w:val="000000"/>
        </w:rPr>
        <w:t>C</w:t>
      </w:r>
      <w:r w:rsidRPr="00FB63BD">
        <w:rPr>
          <w:rFonts w:ascii="Arial" w:eastAsia="Times New Roman" w:hAnsi="Arial" w:cs="Arial"/>
          <w:color w:val="000000"/>
        </w:rPr>
        <w:t>elegean</w:t>
      </w:r>
      <w:proofErr w:type="spellEnd"/>
      <w:r w:rsidRPr="00FB63BD">
        <w:rPr>
          <w:rFonts w:ascii="Arial" w:eastAsia="Times New Roman" w:hAnsi="Arial" w:cs="Arial"/>
          <w:color w:val="000000"/>
        </w:rPr>
        <w:t xml:space="preserve"> (not much different) and </w:t>
      </w:r>
      <w:proofErr w:type="spellStart"/>
      <w:r w:rsidRPr="00FB63BD">
        <w:rPr>
          <w:rFonts w:ascii="Arial" w:eastAsia="Times New Roman" w:hAnsi="Arial" w:cs="Arial"/>
          <w:color w:val="000000"/>
        </w:rPr>
        <w:t>A.thalnia</w:t>
      </w:r>
      <w:proofErr w:type="spellEnd"/>
      <w:r w:rsidRPr="00FB63BD">
        <w:rPr>
          <w:rFonts w:ascii="Arial" w:eastAsia="Times New Roman" w:hAnsi="Arial" w:cs="Arial"/>
          <w:color w:val="000000"/>
        </w:rPr>
        <w:t xml:space="preserve"> (oppo</w:t>
      </w:r>
      <w:r w:rsidR="00C9422D" w:rsidRPr="005B5D9F">
        <w:rPr>
          <w:rFonts w:ascii="Arial" w:eastAsia="Times New Roman" w:hAnsi="Arial" w:cs="Arial"/>
          <w:color w:val="000000"/>
        </w:rPr>
        <w:t>site direction) (</w:t>
      </w:r>
      <w:proofErr w:type="spellStart"/>
      <w:r w:rsidR="00C9422D" w:rsidRPr="005B5D9F">
        <w:rPr>
          <w:rFonts w:ascii="Arial" w:eastAsia="Times New Roman" w:hAnsi="Arial" w:cs="Arial"/>
          <w:color w:val="000000"/>
        </w:rPr>
        <w:t>Cahoon</w:t>
      </w:r>
      <w:proofErr w:type="spellEnd"/>
      <w:r w:rsidR="00C9422D" w:rsidRPr="005B5D9F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="00C9422D" w:rsidRPr="005B5D9F">
        <w:rPr>
          <w:rFonts w:ascii="Arial" w:eastAsia="Times New Roman" w:hAnsi="Arial" w:cs="Arial"/>
          <w:color w:val="000000"/>
        </w:rPr>
        <w:t>Lib</w:t>
      </w:r>
      <w:r w:rsidRPr="00FB63BD">
        <w:rPr>
          <w:rFonts w:ascii="Arial" w:eastAsia="Times New Roman" w:hAnsi="Arial" w:cs="Arial"/>
          <w:color w:val="000000"/>
        </w:rPr>
        <w:t>d</w:t>
      </w:r>
      <w:r w:rsidR="00C9422D" w:rsidRPr="005B5D9F">
        <w:rPr>
          <w:rFonts w:ascii="Arial" w:eastAsia="Times New Roman" w:hAnsi="Arial" w:cs="Arial"/>
          <w:color w:val="000000"/>
        </w:rPr>
        <w:t>u</w:t>
      </w:r>
      <w:r w:rsidRPr="00FB63BD">
        <w:rPr>
          <w:rFonts w:ascii="Arial" w:eastAsia="Times New Roman" w:hAnsi="Arial" w:cs="Arial"/>
          <w:color w:val="000000"/>
        </w:rPr>
        <w:t>a</w:t>
      </w:r>
      <w:proofErr w:type="spellEnd"/>
      <w:r w:rsidRPr="00FB63BD">
        <w:rPr>
          <w:rFonts w:ascii="Arial" w:eastAsia="Times New Roman" w:hAnsi="Arial" w:cs="Arial"/>
          <w:color w:val="000000"/>
        </w:rPr>
        <w:t>)</w:t>
      </w:r>
      <w:r w:rsidR="00C32D12" w:rsidRPr="005B5D9F">
        <w:rPr>
          <w:rFonts w:ascii="Arial" w:eastAsia="Times New Roman" w:hAnsi="Arial" w:cs="Arial"/>
          <w:color w:val="000000"/>
        </w:rPr>
        <w:t>.</w:t>
      </w:r>
      <w:commentRangeEnd w:id="19"/>
      <w:r w:rsidR="005335D1">
        <w:rPr>
          <w:rStyle w:val="CommentReference"/>
        </w:rPr>
        <w:commentReference w:id="19"/>
      </w:r>
    </w:p>
    <w:p w14:paraId="694C209E" w14:textId="2D815790" w:rsidR="00A17263" w:rsidRPr="00A17263" w:rsidRDefault="00A17263" w:rsidP="00A17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1c. </w:t>
      </w:r>
      <w:proofErr w:type="gramStart"/>
      <w:r>
        <w:rPr>
          <w:rFonts w:ascii="Arial" w:eastAsia="Times New Roman" w:hAnsi="Arial" w:cs="Arial"/>
          <w:color w:val="000000"/>
        </w:rPr>
        <w:t>The</w:t>
      </w:r>
      <w:r w:rsidR="00B24487">
        <w:rPr>
          <w:rFonts w:ascii="Arial" w:eastAsia="Times New Roman" w:hAnsi="Arial" w:cs="Arial"/>
          <w:color w:val="000000"/>
        </w:rPr>
        <w:t>re</w:t>
      </w:r>
      <w:proofErr w:type="gramEnd"/>
      <w:r w:rsidR="00B24487">
        <w:rPr>
          <w:rFonts w:ascii="Arial" w:eastAsia="Times New Roman" w:hAnsi="Arial" w:cs="Arial"/>
          <w:color w:val="000000"/>
        </w:rPr>
        <w:t xml:space="preserve"> are still </w:t>
      </w:r>
      <w:r>
        <w:rPr>
          <w:rFonts w:ascii="Arial" w:eastAsia="Times New Roman" w:hAnsi="Arial" w:cs="Arial"/>
          <w:color w:val="000000"/>
        </w:rPr>
        <w:t>gap</w:t>
      </w:r>
      <w:r w:rsidR="00B24487">
        <w:rPr>
          <w:rFonts w:ascii="Arial" w:eastAsia="Times New Roman" w:hAnsi="Arial" w:cs="Arial"/>
          <w:color w:val="000000"/>
        </w:rPr>
        <w:t>s</w:t>
      </w:r>
      <w:r>
        <w:rPr>
          <w:rFonts w:ascii="Arial" w:eastAsia="Times New Roman" w:hAnsi="Arial" w:cs="Arial"/>
          <w:color w:val="000000"/>
        </w:rPr>
        <w:t xml:space="preserve"> missing from the field</w:t>
      </w:r>
    </w:p>
    <w:p w14:paraId="20250E4B" w14:textId="43D1EF7A" w:rsidR="00643C54" w:rsidRPr="00643C54" w:rsidRDefault="004450EF" w:rsidP="00A17263">
      <w:pPr>
        <w:pStyle w:val="ListParagraph"/>
        <w:numPr>
          <w:ilvl w:val="0"/>
          <w:numId w:val="5"/>
        </w:numPr>
        <w:spacing w:after="0" w:line="240" w:lineRule="auto"/>
        <w:rPr>
          <w:ins w:id="20" w:author="Bret Payseur" w:date="2020-06-05T10:13:00Z"/>
          <w:rFonts w:ascii="Times New Roman" w:eastAsia="Times New Roman" w:hAnsi="Times New Roman" w:cs="Times New Roman"/>
          <w:sz w:val="24"/>
          <w:szCs w:val="24"/>
          <w:rPrChange w:id="21" w:author="Bret Payseur" w:date="2020-06-05T10:13:00Z">
            <w:rPr>
              <w:ins w:id="22" w:author="Bret Payseur" w:date="2020-06-05T10:13:00Z"/>
              <w:rFonts w:ascii="Arial" w:eastAsia="Times New Roman" w:hAnsi="Arial" w:cs="Arial"/>
            </w:rPr>
          </w:rPrChange>
        </w:rPr>
      </w:pPr>
      <w:ins w:id="23" w:author="Bret Payseur" w:date="2020-06-05T10:16:00Z">
        <w:r>
          <w:rPr>
            <w:rFonts w:ascii="Arial" w:eastAsia="Times New Roman" w:hAnsi="Arial" w:cs="Arial"/>
          </w:rPr>
          <w:t>A</w:t>
        </w:r>
      </w:ins>
      <w:ins w:id="24" w:author="Bret Payseur" w:date="2020-06-05T10:06:00Z">
        <w:r w:rsidR="004A1508">
          <w:rPr>
            <w:rFonts w:ascii="Arial" w:eastAsia="Times New Roman" w:hAnsi="Arial" w:cs="Arial"/>
          </w:rPr>
          <w:t xml:space="preserve">n </w:t>
        </w:r>
      </w:ins>
      <w:ins w:id="25" w:author="Bret Payseur" w:date="2020-06-05T10:05:00Z">
        <w:r w:rsidR="004A1508">
          <w:rPr>
            <w:rFonts w:ascii="Arial" w:eastAsia="Times New Roman" w:hAnsi="Arial" w:cs="Arial"/>
          </w:rPr>
          <w:t xml:space="preserve">understanding of </w:t>
        </w:r>
      </w:ins>
      <w:ins w:id="26" w:author="Bret Payseur" w:date="2020-06-05T10:06:00Z">
        <w:r w:rsidR="004A1508">
          <w:rPr>
            <w:rFonts w:ascii="Arial" w:eastAsia="Times New Roman" w:hAnsi="Arial" w:cs="Arial"/>
          </w:rPr>
          <w:t xml:space="preserve">how sex shapes the evolution of </w:t>
        </w:r>
      </w:ins>
      <w:ins w:id="27" w:author="Bret Payseur" w:date="2020-06-05T10:16:00Z">
        <w:r>
          <w:rPr>
            <w:rFonts w:ascii="Arial" w:eastAsia="Times New Roman" w:hAnsi="Arial" w:cs="Arial"/>
          </w:rPr>
          <w:t>recombination</w:t>
        </w:r>
      </w:ins>
      <w:ins w:id="28" w:author="Bret Payseur" w:date="2020-06-05T10:06:00Z">
        <w:r w:rsidR="004A1508">
          <w:rPr>
            <w:rFonts w:ascii="Arial" w:eastAsia="Times New Roman" w:hAnsi="Arial" w:cs="Arial"/>
          </w:rPr>
          <w:t xml:space="preserve"> cannot be achieved with available data. </w:t>
        </w:r>
      </w:ins>
      <w:ins w:id="29" w:author="Bret Payseur" w:date="2020-06-05T10:10:00Z">
        <w:r w:rsidR="00643C54">
          <w:rPr>
            <w:rFonts w:ascii="Arial" w:eastAsia="Times New Roman" w:hAnsi="Arial" w:cs="Arial"/>
          </w:rPr>
          <w:t>C</w:t>
        </w:r>
      </w:ins>
      <w:ins w:id="30" w:author="Bret Payseur" w:date="2020-06-05T10:09:00Z">
        <w:r w:rsidR="00643C54">
          <w:rPr>
            <w:rFonts w:ascii="Arial" w:eastAsia="Times New Roman" w:hAnsi="Arial" w:cs="Arial"/>
          </w:rPr>
          <w:t>omprehensive comparisons of fe</w:t>
        </w:r>
      </w:ins>
      <w:ins w:id="31" w:author="Bret Payseur" w:date="2020-06-05T10:10:00Z">
        <w:r w:rsidR="00643C54">
          <w:rPr>
            <w:rFonts w:ascii="Arial" w:eastAsia="Times New Roman" w:hAnsi="Arial" w:cs="Arial"/>
          </w:rPr>
          <w:t xml:space="preserve">male and male recombination rates </w:t>
        </w:r>
      </w:ins>
      <w:ins w:id="32" w:author="Bret Payseur" w:date="2020-06-05T10:16:00Z">
        <w:r>
          <w:rPr>
            <w:rFonts w:ascii="Arial" w:eastAsia="Times New Roman" w:hAnsi="Arial" w:cs="Arial"/>
          </w:rPr>
          <w:t>usually</w:t>
        </w:r>
      </w:ins>
      <w:ins w:id="33" w:author="Bret Payseur" w:date="2020-06-05T10:17:00Z">
        <w:r>
          <w:rPr>
            <w:rFonts w:ascii="Arial" w:eastAsia="Times New Roman" w:hAnsi="Arial" w:cs="Arial"/>
          </w:rPr>
          <w:t xml:space="preserve"> </w:t>
        </w:r>
      </w:ins>
      <w:ins w:id="34" w:author="Bret Payseur" w:date="2020-06-05T10:10:00Z">
        <w:r w:rsidR="00643C54">
          <w:rPr>
            <w:rFonts w:ascii="Arial" w:eastAsia="Times New Roman" w:hAnsi="Arial" w:cs="Arial"/>
          </w:rPr>
          <w:t>come from outbred populations (human</w:t>
        </w:r>
      </w:ins>
      <w:ins w:id="35" w:author="Bret Payseur" w:date="2020-06-05T10:11:00Z">
        <w:r w:rsidR="00643C54">
          <w:rPr>
            <w:rFonts w:ascii="Arial" w:eastAsia="Times New Roman" w:hAnsi="Arial" w:cs="Arial"/>
          </w:rPr>
          <w:t>, dog, cattle, sheep</w:t>
        </w:r>
      </w:ins>
      <w:ins w:id="36" w:author="Bret Payseur" w:date="2020-06-05T10:15:00Z">
        <w:r>
          <w:rPr>
            <w:rFonts w:ascii="Arial" w:eastAsia="Times New Roman" w:hAnsi="Arial" w:cs="Arial"/>
          </w:rPr>
          <w:t>, mouse collaborative cross</w:t>
        </w:r>
      </w:ins>
      <w:ins w:id="37" w:author="Bret Payseur" w:date="2020-06-05T10:11:00Z">
        <w:r w:rsidR="00643C54">
          <w:rPr>
            <w:rFonts w:ascii="Arial" w:eastAsia="Times New Roman" w:hAnsi="Arial" w:cs="Arial"/>
          </w:rPr>
          <w:t xml:space="preserve"> REFS)</w:t>
        </w:r>
      </w:ins>
      <w:ins w:id="38" w:author="Bret Payseur" w:date="2020-06-05T10:13:00Z">
        <w:r w:rsidR="00643C54">
          <w:rPr>
            <w:rFonts w:ascii="Arial" w:eastAsia="Times New Roman" w:hAnsi="Arial" w:cs="Arial"/>
          </w:rPr>
          <w:t xml:space="preserve">, in which the role of sex </w:t>
        </w:r>
      </w:ins>
      <w:ins w:id="39" w:author="Bret Payseur" w:date="2020-06-05T10:18:00Z">
        <w:r>
          <w:rPr>
            <w:rFonts w:ascii="Arial" w:eastAsia="Times New Roman" w:hAnsi="Arial" w:cs="Arial"/>
          </w:rPr>
          <w:t>is confounded wi</w:t>
        </w:r>
      </w:ins>
      <w:ins w:id="40" w:author="Bret Payseur" w:date="2020-06-05T10:19:00Z">
        <w:r>
          <w:rPr>
            <w:rFonts w:ascii="Arial" w:eastAsia="Times New Roman" w:hAnsi="Arial" w:cs="Arial"/>
          </w:rPr>
          <w:t>th</w:t>
        </w:r>
      </w:ins>
      <w:ins w:id="41" w:author="Bret Payseur" w:date="2020-06-05T10:14:00Z">
        <w:r w:rsidR="00643C54">
          <w:rPr>
            <w:rFonts w:ascii="Arial" w:eastAsia="Times New Roman" w:hAnsi="Arial" w:cs="Arial"/>
          </w:rPr>
          <w:t xml:space="preserve"> the contributions of genetic variation.</w:t>
        </w:r>
        <w:r w:rsidR="00C377DF">
          <w:rPr>
            <w:rFonts w:ascii="Arial" w:eastAsia="Times New Roman" w:hAnsi="Arial" w:cs="Arial"/>
          </w:rPr>
          <w:t xml:space="preserve"> </w:t>
        </w:r>
      </w:ins>
      <w:ins w:id="42" w:author="Bret Payseur" w:date="2020-06-05T10:17:00Z">
        <w:r>
          <w:rPr>
            <w:rFonts w:ascii="Arial" w:eastAsia="Times New Roman" w:hAnsi="Arial" w:cs="Arial"/>
          </w:rPr>
          <w:t>Although it is clear that the relationship between female and male recombination</w:t>
        </w:r>
      </w:ins>
      <w:ins w:id="43" w:author="Bret Payseur" w:date="2020-06-05T10:23:00Z">
        <w:r>
          <w:rPr>
            <w:rFonts w:ascii="Arial" w:eastAsia="Times New Roman" w:hAnsi="Arial" w:cs="Arial"/>
          </w:rPr>
          <w:t xml:space="preserve"> rates</w:t>
        </w:r>
      </w:ins>
      <w:ins w:id="44" w:author="Bret Payseur" w:date="2020-06-05T10:17:00Z">
        <w:r>
          <w:rPr>
            <w:rFonts w:ascii="Arial" w:eastAsia="Times New Roman" w:hAnsi="Arial" w:cs="Arial"/>
          </w:rPr>
          <w:t xml:space="preserve"> can differ among species, </w:t>
        </w:r>
      </w:ins>
      <w:ins w:id="45" w:author="Bret Payseur" w:date="2020-06-05T10:19:00Z">
        <w:r>
          <w:rPr>
            <w:rFonts w:ascii="Arial" w:eastAsia="Times New Roman" w:hAnsi="Arial" w:cs="Arial"/>
          </w:rPr>
          <w:t xml:space="preserve">comparisons </w:t>
        </w:r>
      </w:ins>
      <w:ins w:id="46" w:author="Bret Payseur" w:date="2020-06-05T10:17:00Z">
        <w:r>
          <w:rPr>
            <w:rFonts w:ascii="Arial" w:eastAsia="Times New Roman" w:hAnsi="Arial" w:cs="Arial"/>
          </w:rPr>
          <w:t>betwee</w:t>
        </w:r>
      </w:ins>
      <w:ins w:id="47" w:author="Bret Payseur" w:date="2020-06-05T10:18:00Z">
        <w:r>
          <w:rPr>
            <w:rFonts w:ascii="Arial" w:eastAsia="Times New Roman" w:hAnsi="Arial" w:cs="Arial"/>
          </w:rPr>
          <w:t xml:space="preserve">n and within closely related species are missing. </w:t>
        </w:r>
      </w:ins>
    </w:p>
    <w:p w14:paraId="41FD091B" w14:textId="0855AD2F" w:rsidR="004A1508" w:rsidRPr="004A1508" w:rsidRDefault="0047728F" w:rsidP="004A1508">
      <w:pPr>
        <w:pStyle w:val="ListParagraph"/>
        <w:numPr>
          <w:ilvl w:val="0"/>
          <w:numId w:val="5"/>
        </w:numPr>
        <w:spacing w:after="0" w:line="240" w:lineRule="auto"/>
        <w:rPr>
          <w:ins w:id="48" w:author="Bret Payseur" w:date="2020-06-05T10:01:00Z"/>
          <w:rFonts w:ascii="Times New Roman" w:eastAsia="Times New Roman" w:hAnsi="Times New Roman" w:cs="Times New Roman"/>
          <w:sz w:val="24"/>
          <w:szCs w:val="24"/>
          <w:rPrChange w:id="49" w:author="Bret Payseur" w:date="2020-06-05T10:07:00Z">
            <w:rPr>
              <w:ins w:id="50" w:author="Bret Payseur" w:date="2020-06-05T10:01:00Z"/>
              <w:rFonts w:ascii="Arial" w:eastAsia="Times New Roman" w:hAnsi="Arial" w:cs="Arial"/>
              <w:color w:val="000000"/>
            </w:rPr>
          </w:rPrChange>
        </w:rPr>
      </w:pPr>
      <w:ins w:id="51" w:author="Bret Payseur" w:date="2020-06-05T10:35:00Z">
        <w:r>
          <w:rPr>
            <w:rFonts w:ascii="Arial" w:eastAsia="Times New Roman" w:hAnsi="Arial" w:cs="Arial"/>
          </w:rPr>
          <w:t>Direct c</w:t>
        </w:r>
      </w:ins>
      <w:ins w:id="52" w:author="Bret Payseur" w:date="2020-06-05T10:33:00Z">
        <w:r>
          <w:rPr>
            <w:rFonts w:ascii="Arial" w:eastAsia="Times New Roman" w:hAnsi="Arial" w:cs="Arial"/>
          </w:rPr>
          <w:t xml:space="preserve">ontrasts between females and males across a </w:t>
        </w:r>
      </w:ins>
      <w:ins w:id="53" w:author="Bret Payseur" w:date="2020-06-05T10:34:00Z">
        <w:r>
          <w:rPr>
            <w:rFonts w:ascii="Arial" w:eastAsia="Times New Roman" w:hAnsi="Arial" w:cs="Arial"/>
          </w:rPr>
          <w:t xml:space="preserve">common, diverse set of genomic backgrounds would </w:t>
        </w:r>
      </w:ins>
      <w:ins w:id="54" w:author="Bret Payseur" w:date="2020-06-05T10:35:00Z">
        <w:r>
          <w:rPr>
            <w:rFonts w:ascii="Arial" w:eastAsia="Times New Roman" w:hAnsi="Arial" w:cs="Arial"/>
          </w:rPr>
          <w:t xml:space="preserve">reveal whether the </w:t>
        </w:r>
      </w:ins>
      <w:ins w:id="55" w:author="Bret Payseur" w:date="2020-06-05T10:36:00Z">
        <w:r>
          <w:rPr>
            <w:rFonts w:ascii="Arial" w:eastAsia="Times New Roman" w:hAnsi="Arial" w:cs="Arial"/>
          </w:rPr>
          <w:t>recombination rate evolves differently in the sexes.</w:t>
        </w:r>
      </w:ins>
    </w:p>
    <w:p w14:paraId="69A9D9B4" w14:textId="3AEEE5C3" w:rsidR="00A17263" w:rsidRPr="00A17263" w:rsidDel="004450EF" w:rsidRDefault="00A17263" w:rsidP="00A17263">
      <w:pPr>
        <w:pStyle w:val="ListParagraph"/>
        <w:numPr>
          <w:ilvl w:val="0"/>
          <w:numId w:val="5"/>
        </w:numPr>
        <w:spacing w:after="0" w:line="240" w:lineRule="auto"/>
        <w:rPr>
          <w:del w:id="56" w:author="Bret Payseur" w:date="2020-06-05T10:20:00Z"/>
          <w:rFonts w:ascii="Times New Roman" w:eastAsia="Times New Roman" w:hAnsi="Times New Roman" w:cs="Times New Roman"/>
          <w:sz w:val="24"/>
          <w:szCs w:val="24"/>
        </w:rPr>
      </w:pPr>
      <w:commentRangeStart w:id="57"/>
      <w:del w:id="58" w:author="Bret Payseur" w:date="2020-06-05T10:20:00Z">
        <w:r w:rsidRPr="00A17263" w:rsidDel="004450EF">
          <w:rPr>
            <w:rFonts w:ascii="Arial" w:eastAsia="Times New Roman" w:hAnsi="Arial" w:cs="Arial"/>
            <w:color w:val="000000"/>
          </w:rPr>
          <w:delText>More Measures at individual level</w:delText>
        </w:r>
      </w:del>
    </w:p>
    <w:p w14:paraId="66B1FA8F" w14:textId="168F5401" w:rsidR="00A17263" w:rsidDel="004450EF" w:rsidRDefault="00FB63BD" w:rsidP="00FB63BD">
      <w:pPr>
        <w:numPr>
          <w:ilvl w:val="0"/>
          <w:numId w:val="5"/>
        </w:numPr>
        <w:spacing w:after="0" w:line="240" w:lineRule="auto"/>
        <w:textAlignment w:val="baseline"/>
        <w:rPr>
          <w:del w:id="59" w:author="Bret Payseur" w:date="2020-06-05T10:20:00Z"/>
          <w:rFonts w:ascii="Arial" w:eastAsia="Times New Roman" w:hAnsi="Arial" w:cs="Arial"/>
          <w:color w:val="000000"/>
        </w:rPr>
      </w:pPr>
      <w:del w:id="60" w:author="Bret Payseur" w:date="2020-06-05T10:20:00Z">
        <w:r w:rsidRPr="00FB63BD" w:rsidDel="004450EF">
          <w:rPr>
            <w:rFonts w:ascii="Arial" w:eastAsia="Times New Roman" w:hAnsi="Arial" w:cs="Arial"/>
            <w:color w:val="000000"/>
          </w:rPr>
          <w:delText>More empirical measures of both sexes</w:delText>
        </w:r>
        <w:r w:rsidR="00A17263" w:rsidDel="004450EF">
          <w:rPr>
            <w:rFonts w:ascii="Arial" w:eastAsia="Times New Roman" w:hAnsi="Arial" w:cs="Arial"/>
            <w:color w:val="000000"/>
          </w:rPr>
          <w:delText>.</w:delText>
        </w:r>
        <w:commentRangeEnd w:id="57"/>
        <w:r w:rsidR="005335D1" w:rsidDel="004450EF">
          <w:rPr>
            <w:rStyle w:val="CommentReference"/>
          </w:rPr>
          <w:commentReference w:id="57"/>
        </w:r>
      </w:del>
    </w:p>
    <w:p w14:paraId="71B2FE7B" w14:textId="10B13B83" w:rsidR="00FB63BD" w:rsidRPr="00FB63BD" w:rsidDel="004450EF" w:rsidRDefault="00FB63BD" w:rsidP="00FB63BD">
      <w:pPr>
        <w:numPr>
          <w:ilvl w:val="0"/>
          <w:numId w:val="5"/>
        </w:numPr>
        <w:spacing w:after="0" w:line="240" w:lineRule="auto"/>
        <w:textAlignment w:val="baseline"/>
        <w:rPr>
          <w:del w:id="61" w:author="Bret Payseur" w:date="2020-06-05T10:20:00Z"/>
          <w:rFonts w:ascii="Arial" w:eastAsia="Times New Roman" w:hAnsi="Arial" w:cs="Arial"/>
          <w:color w:val="000000"/>
        </w:rPr>
      </w:pPr>
      <w:commentRangeStart w:id="62"/>
      <w:del w:id="63" w:author="Bret Payseur" w:date="2020-06-05T10:20:00Z">
        <w:r w:rsidRPr="00FB63BD" w:rsidDel="004450EF">
          <w:rPr>
            <w:rFonts w:ascii="Arial" w:eastAsia="Times New Roman" w:hAnsi="Arial" w:cs="Arial"/>
            <w:color w:val="000000"/>
          </w:rPr>
          <w:delText>Comparisons across sexes important</w:delText>
        </w:r>
        <w:r w:rsidR="00A17263" w:rsidDel="004450EF">
          <w:rPr>
            <w:rFonts w:ascii="Arial" w:eastAsia="Times New Roman" w:hAnsi="Arial" w:cs="Arial"/>
            <w:color w:val="000000"/>
          </w:rPr>
          <w:delText>,</w:delText>
        </w:r>
        <w:r w:rsidRPr="00FB63BD" w:rsidDel="004450EF">
          <w:rPr>
            <w:rFonts w:ascii="Arial" w:eastAsia="Times New Roman" w:hAnsi="Arial" w:cs="Arial"/>
            <w:color w:val="000000"/>
          </w:rPr>
          <w:delText xml:space="preserve"> but understanding that the meiotic program is fundame</w:delText>
        </w:r>
        <w:r w:rsidR="00A17263" w:rsidDel="004450EF">
          <w:rPr>
            <w:rFonts w:ascii="Arial" w:eastAsia="Times New Roman" w:hAnsi="Arial" w:cs="Arial"/>
            <w:color w:val="000000"/>
          </w:rPr>
          <w:delText xml:space="preserve">ntally different and </w:delText>
        </w:r>
        <w:r w:rsidRPr="00FB63BD" w:rsidDel="004450EF">
          <w:rPr>
            <w:rFonts w:ascii="Arial" w:eastAsia="Times New Roman" w:hAnsi="Arial" w:cs="Arial"/>
            <w:color w:val="000000"/>
          </w:rPr>
          <w:delText>may compl</w:delText>
        </w:r>
        <w:r w:rsidR="00A17263" w:rsidDel="004450EF">
          <w:rPr>
            <w:rFonts w:ascii="Arial" w:eastAsia="Times New Roman" w:hAnsi="Arial" w:cs="Arial"/>
            <w:color w:val="000000"/>
          </w:rPr>
          <w:delText>icate some cross sex comparisons</w:delText>
        </w:r>
        <w:commentRangeEnd w:id="62"/>
        <w:r w:rsidR="005335D1" w:rsidDel="004450EF">
          <w:rPr>
            <w:rStyle w:val="CommentReference"/>
          </w:rPr>
          <w:commentReference w:id="62"/>
        </w:r>
      </w:del>
    </w:p>
    <w:p w14:paraId="4EE1DE43" w14:textId="72C62291" w:rsidR="00A17263" w:rsidDel="004450EF" w:rsidRDefault="00FB63BD" w:rsidP="00FB63BD">
      <w:pPr>
        <w:numPr>
          <w:ilvl w:val="0"/>
          <w:numId w:val="5"/>
        </w:numPr>
        <w:spacing w:after="0" w:line="240" w:lineRule="auto"/>
        <w:textAlignment w:val="baseline"/>
        <w:rPr>
          <w:del w:id="64" w:author="Bret Payseur" w:date="2020-06-05T10:20:00Z"/>
          <w:rFonts w:ascii="Arial" w:eastAsia="Times New Roman" w:hAnsi="Arial" w:cs="Arial"/>
          <w:color w:val="000000"/>
        </w:rPr>
      </w:pPr>
      <w:del w:id="65" w:author="Bret Payseur" w:date="2020-06-05T10:20:00Z">
        <w:r w:rsidRPr="00FB63BD" w:rsidDel="004450EF">
          <w:rPr>
            <w:rFonts w:ascii="Arial" w:eastAsia="Times New Roman" w:hAnsi="Arial" w:cs="Arial"/>
            <w:color w:val="000000"/>
          </w:rPr>
          <w:delText xml:space="preserve">Integration of cell biology with general patterns of the recombination landscape  </w:delText>
        </w:r>
      </w:del>
    </w:p>
    <w:p w14:paraId="08ECA908" w14:textId="0204BCD3" w:rsidR="00FB63BD" w:rsidRPr="00FB63BD" w:rsidDel="004450EF" w:rsidRDefault="00A17263" w:rsidP="00A17263">
      <w:pPr>
        <w:spacing w:after="0" w:line="240" w:lineRule="auto"/>
        <w:ind w:left="720"/>
        <w:textAlignment w:val="baseline"/>
        <w:rPr>
          <w:del w:id="66" w:author="Bret Payseur" w:date="2020-06-05T10:20:00Z"/>
          <w:rFonts w:ascii="Arial" w:eastAsia="Times New Roman" w:hAnsi="Arial" w:cs="Arial"/>
          <w:color w:val="000000"/>
        </w:rPr>
      </w:pPr>
      <w:del w:id="67" w:author="Bret Payseur" w:date="2020-06-05T10:20:00Z">
        <w:r w:rsidDel="004450EF">
          <w:rPr>
            <w:rFonts w:ascii="Arial" w:eastAsia="Times New Roman" w:hAnsi="Arial" w:cs="Arial"/>
            <w:color w:val="000000"/>
          </w:rPr>
          <w:delText>H</w:delText>
        </w:r>
        <w:r w:rsidR="00FB63BD" w:rsidRPr="00FB63BD" w:rsidDel="004450EF">
          <w:rPr>
            <w:rFonts w:ascii="Arial" w:eastAsia="Times New Roman" w:hAnsi="Arial" w:cs="Arial"/>
            <w:i/>
            <w:iCs/>
            <w:color w:val="000000"/>
          </w:rPr>
          <w:delText>ow do fundamental differences in meiotic program translate into conserved sexually dimorphic patterns in the recombination landscape?</w:delText>
        </w:r>
      </w:del>
    </w:p>
    <w:p w14:paraId="656A57F1" w14:textId="77777777" w:rsidR="00A17263" w:rsidRDefault="00A17263" w:rsidP="00FB63BD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85BAA99" w14:textId="08C94922" w:rsidR="00FB63BD" w:rsidRPr="00FB63BD" w:rsidRDefault="00FB63BD" w:rsidP="00FB6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63BD">
        <w:rPr>
          <w:rFonts w:ascii="Arial" w:eastAsia="Times New Roman" w:hAnsi="Arial" w:cs="Arial"/>
          <w:b/>
          <w:bCs/>
          <w:color w:val="000000"/>
        </w:rPr>
        <w:t xml:space="preserve">2.  </w:t>
      </w:r>
      <w:r w:rsidR="00606B0D">
        <w:rPr>
          <w:rFonts w:ascii="Arial" w:eastAsia="Times New Roman" w:hAnsi="Arial" w:cs="Arial"/>
          <w:b/>
          <w:bCs/>
          <w:color w:val="000000"/>
        </w:rPr>
        <w:t xml:space="preserve">The </w:t>
      </w:r>
      <w:r w:rsidRPr="00FB63BD">
        <w:rPr>
          <w:rFonts w:ascii="Arial" w:eastAsia="Times New Roman" w:hAnsi="Arial" w:cs="Arial"/>
          <w:b/>
          <w:bCs/>
          <w:color w:val="000000"/>
        </w:rPr>
        <w:t>House Mouse is a great model for uncovering evolutionary patterns at a short timescale.</w:t>
      </w:r>
    </w:p>
    <w:p w14:paraId="2FAC84ED" w14:textId="2289F6EC" w:rsidR="00FB63BD" w:rsidRPr="00FB63BD" w:rsidRDefault="00FB63BD" w:rsidP="00FB63B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B63BD">
        <w:rPr>
          <w:rFonts w:ascii="Arial" w:eastAsia="Times New Roman" w:hAnsi="Arial" w:cs="Arial"/>
          <w:color w:val="000000"/>
        </w:rPr>
        <w:t xml:space="preserve">House mouse complex </w:t>
      </w:r>
      <w:r w:rsidR="00606B0D">
        <w:rPr>
          <w:rFonts w:ascii="Arial" w:eastAsia="Times New Roman" w:hAnsi="Arial" w:cs="Arial"/>
          <w:color w:val="000000"/>
        </w:rPr>
        <w:t>comes from a recent</w:t>
      </w:r>
      <w:del w:id="68" w:author="Bret Payseur" w:date="2020-06-05T10:39:00Z">
        <w:r w:rsidR="00606B0D" w:rsidDel="00E703D2">
          <w:rPr>
            <w:rFonts w:ascii="Arial" w:eastAsia="Times New Roman" w:hAnsi="Arial" w:cs="Arial"/>
            <w:color w:val="000000"/>
          </w:rPr>
          <w:delText>ly</w:delText>
        </w:r>
      </w:del>
      <w:r w:rsidR="00606B0D">
        <w:rPr>
          <w:rFonts w:ascii="Arial" w:eastAsia="Times New Roman" w:hAnsi="Arial" w:cs="Arial"/>
          <w:color w:val="000000"/>
        </w:rPr>
        <w:t xml:space="preserve"> radiation</w:t>
      </w:r>
      <w:r w:rsidRPr="00FB63BD">
        <w:rPr>
          <w:rFonts w:ascii="Arial" w:eastAsia="Times New Roman" w:hAnsi="Arial" w:cs="Arial"/>
          <w:color w:val="000000"/>
        </w:rPr>
        <w:t xml:space="preserve"> providing a</w:t>
      </w:r>
      <w:r w:rsidR="00606B0D">
        <w:rPr>
          <w:rFonts w:ascii="Arial" w:eastAsia="Times New Roman" w:hAnsi="Arial" w:cs="Arial"/>
          <w:color w:val="000000"/>
        </w:rPr>
        <w:t>n</w:t>
      </w:r>
      <w:r w:rsidRPr="00FB63BD">
        <w:rPr>
          <w:rFonts w:ascii="Arial" w:eastAsia="Times New Roman" w:hAnsi="Arial" w:cs="Arial"/>
          <w:color w:val="000000"/>
        </w:rPr>
        <w:t xml:space="preserve"> </w:t>
      </w:r>
      <w:commentRangeStart w:id="69"/>
      <w:r w:rsidRPr="00FB63BD">
        <w:rPr>
          <w:rFonts w:ascii="Arial" w:eastAsia="Times New Roman" w:hAnsi="Arial" w:cs="Arial"/>
          <w:color w:val="000000"/>
        </w:rPr>
        <w:t>opportunity to interrogate variation</w:t>
      </w:r>
      <w:commentRangeEnd w:id="69"/>
      <w:r w:rsidR="00E703D2">
        <w:rPr>
          <w:rStyle w:val="CommentReference"/>
        </w:rPr>
        <w:commentReference w:id="69"/>
      </w:r>
      <w:r w:rsidRPr="00FB63BD">
        <w:rPr>
          <w:rFonts w:ascii="Arial" w:eastAsia="Times New Roman" w:hAnsi="Arial" w:cs="Arial"/>
          <w:color w:val="000000"/>
        </w:rPr>
        <w:t xml:space="preserve"> at short evolutionary scales</w:t>
      </w:r>
      <w:r w:rsidR="00606B0D">
        <w:rPr>
          <w:rFonts w:ascii="Arial" w:eastAsia="Times New Roman" w:hAnsi="Arial" w:cs="Arial"/>
          <w:color w:val="000000"/>
        </w:rPr>
        <w:t>.</w:t>
      </w:r>
    </w:p>
    <w:p w14:paraId="08744DAB" w14:textId="50B10223" w:rsidR="00FB63BD" w:rsidRPr="00FB63BD" w:rsidRDefault="00FB63BD" w:rsidP="005F4D5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commentRangeStart w:id="70"/>
      <w:r w:rsidRPr="00FB63BD">
        <w:rPr>
          <w:rFonts w:ascii="Arial" w:eastAsia="Times New Roman" w:hAnsi="Arial" w:cs="Arial"/>
          <w:color w:val="000000"/>
        </w:rPr>
        <w:t xml:space="preserve">Wild </w:t>
      </w:r>
      <w:r w:rsidR="00A17263" w:rsidRPr="00B36CCA">
        <w:rPr>
          <w:rFonts w:ascii="Arial" w:eastAsia="Times New Roman" w:hAnsi="Arial" w:cs="Arial"/>
          <w:color w:val="000000"/>
        </w:rPr>
        <w:t>derived</w:t>
      </w:r>
      <w:r w:rsidRPr="00FB63BD">
        <w:rPr>
          <w:rFonts w:ascii="Arial" w:eastAsia="Times New Roman" w:hAnsi="Arial" w:cs="Arial"/>
          <w:color w:val="000000"/>
        </w:rPr>
        <w:t xml:space="preserve"> inbred strains </w:t>
      </w:r>
      <w:r w:rsidR="00B36CCA" w:rsidRPr="00B36CCA">
        <w:rPr>
          <w:rFonts w:ascii="Arial" w:eastAsia="Times New Roman" w:hAnsi="Arial" w:cs="Arial"/>
          <w:color w:val="000000"/>
        </w:rPr>
        <w:t xml:space="preserve">generate the </w:t>
      </w:r>
      <w:r w:rsidRPr="00FB63BD">
        <w:rPr>
          <w:rFonts w:ascii="Arial" w:eastAsia="Times New Roman" w:hAnsi="Arial" w:cs="Arial"/>
          <w:color w:val="000000"/>
        </w:rPr>
        <w:t xml:space="preserve">best </w:t>
      </w:r>
      <w:r w:rsidR="00B36CCA">
        <w:rPr>
          <w:rFonts w:ascii="Arial" w:eastAsia="Times New Roman" w:hAnsi="Arial" w:cs="Arial"/>
          <w:color w:val="000000"/>
        </w:rPr>
        <w:t>comparison of females and males</w:t>
      </w:r>
      <w:r w:rsidRPr="00FB63BD">
        <w:rPr>
          <w:rFonts w:ascii="Arial" w:eastAsia="Times New Roman" w:hAnsi="Arial" w:cs="Arial"/>
          <w:color w:val="000000"/>
        </w:rPr>
        <w:t>, besides the sex chromosomes</w:t>
      </w:r>
      <w:r w:rsidR="00B36CCA">
        <w:rPr>
          <w:rFonts w:ascii="Arial" w:eastAsia="Times New Roman" w:hAnsi="Arial" w:cs="Arial"/>
          <w:color w:val="000000"/>
        </w:rPr>
        <w:t xml:space="preserve">, the </w:t>
      </w:r>
      <w:commentRangeStart w:id="71"/>
      <w:r w:rsidR="00B36CCA">
        <w:rPr>
          <w:rFonts w:ascii="Arial" w:eastAsia="Times New Roman" w:hAnsi="Arial" w:cs="Arial"/>
          <w:color w:val="000000"/>
        </w:rPr>
        <w:t>mouse for each genome</w:t>
      </w:r>
      <w:r w:rsidRPr="00FB63BD">
        <w:rPr>
          <w:rFonts w:ascii="Arial" w:eastAsia="Times New Roman" w:hAnsi="Arial" w:cs="Arial"/>
          <w:color w:val="000000"/>
        </w:rPr>
        <w:t xml:space="preserve"> is highly similar</w:t>
      </w:r>
      <w:r w:rsidR="00B36CCA">
        <w:rPr>
          <w:rFonts w:ascii="Arial" w:eastAsia="Times New Roman" w:hAnsi="Arial" w:cs="Arial"/>
          <w:color w:val="000000"/>
        </w:rPr>
        <w:t>.</w:t>
      </w:r>
      <w:commentRangeEnd w:id="71"/>
      <w:r w:rsidR="00AD337E">
        <w:rPr>
          <w:rStyle w:val="CommentReference"/>
        </w:rPr>
        <w:commentReference w:id="71"/>
      </w:r>
      <w:commentRangeEnd w:id="70"/>
      <w:r w:rsidR="00AD337E">
        <w:rPr>
          <w:rStyle w:val="CommentReference"/>
        </w:rPr>
        <w:commentReference w:id="70"/>
      </w:r>
    </w:p>
    <w:p w14:paraId="70D45D3A" w14:textId="6B53ACE1" w:rsidR="00FB63BD" w:rsidRPr="00FB63BD" w:rsidRDefault="00FB63BD" w:rsidP="00FB63B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commentRangeStart w:id="73"/>
      <w:r w:rsidRPr="00FB63BD">
        <w:rPr>
          <w:rFonts w:ascii="Arial" w:eastAsia="Times New Roman" w:hAnsi="Arial" w:cs="Arial"/>
          <w:color w:val="000000"/>
        </w:rPr>
        <w:t xml:space="preserve">Unlike some house mouse strains, all strains have the same </w:t>
      </w:r>
      <w:r w:rsidR="00A17263" w:rsidRPr="00FB63BD">
        <w:rPr>
          <w:rFonts w:ascii="Arial" w:eastAsia="Times New Roman" w:hAnsi="Arial" w:cs="Arial"/>
          <w:color w:val="000000"/>
        </w:rPr>
        <w:t>karyotypes</w:t>
      </w:r>
      <w:r w:rsidR="00606B0D">
        <w:rPr>
          <w:rFonts w:ascii="Arial" w:eastAsia="Times New Roman" w:hAnsi="Arial" w:cs="Arial"/>
          <w:color w:val="000000"/>
        </w:rPr>
        <w:t xml:space="preserve">, </w:t>
      </w:r>
      <w:r w:rsidRPr="00FB63BD">
        <w:rPr>
          <w:rFonts w:ascii="Arial" w:eastAsia="Times New Roman" w:hAnsi="Arial" w:cs="Arial"/>
          <w:color w:val="000000"/>
        </w:rPr>
        <w:t>20 p</w:t>
      </w:r>
      <w:r w:rsidR="00606B0D">
        <w:rPr>
          <w:rFonts w:ascii="Arial" w:eastAsia="Times New Roman" w:hAnsi="Arial" w:cs="Arial"/>
          <w:color w:val="000000"/>
        </w:rPr>
        <w:t>airs of acrocentric chromosomes.</w:t>
      </w:r>
      <w:commentRangeEnd w:id="73"/>
      <w:r w:rsidR="00AD337E">
        <w:rPr>
          <w:rStyle w:val="CommentReference"/>
        </w:rPr>
        <w:commentReference w:id="73"/>
      </w:r>
    </w:p>
    <w:p w14:paraId="1E097E8C" w14:textId="26B947C9" w:rsidR="00FB63BD" w:rsidRPr="00FB63BD" w:rsidRDefault="00FB63BD" w:rsidP="00FB63B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commentRangeStart w:id="74"/>
      <w:r w:rsidRPr="00FB63BD">
        <w:rPr>
          <w:rFonts w:ascii="Arial" w:eastAsia="Times New Roman" w:hAnsi="Arial" w:cs="Arial"/>
          <w:color w:val="000000"/>
        </w:rPr>
        <w:t>Clas</w:t>
      </w:r>
      <w:r w:rsidR="00606B0D">
        <w:rPr>
          <w:rFonts w:ascii="Arial" w:eastAsia="Times New Roman" w:hAnsi="Arial" w:cs="Arial"/>
          <w:color w:val="000000"/>
        </w:rPr>
        <w:t xml:space="preserve">sical lab strains of mice have </w:t>
      </w:r>
      <w:r w:rsidRPr="00FB63BD">
        <w:rPr>
          <w:rFonts w:ascii="Arial" w:eastAsia="Times New Roman" w:hAnsi="Arial" w:cs="Arial"/>
          <w:color w:val="000000"/>
        </w:rPr>
        <w:t>generated a mountain of knowledge regarding the genetics and molecular pathway of meiosis</w:t>
      </w:r>
      <w:r w:rsidR="00606B0D">
        <w:rPr>
          <w:rFonts w:ascii="Arial" w:eastAsia="Times New Roman" w:hAnsi="Arial" w:cs="Arial"/>
          <w:color w:val="000000"/>
        </w:rPr>
        <w:t>.</w:t>
      </w:r>
      <w:commentRangeEnd w:id="74"/>
      <w:r w:rsidR="00AD337E">
        <w:rPr>
          <w:rStyle w:val="CommentReference"/>
        </w:rPr>
        <w:commentReference w:id="74"/>
      </w:r>
    </w:p>
    <w:p w14:paraId="1072CF9B" w14:textId="47B9A544" w:rsidR="00FB63BD" w:rsidRDefault="00606B0D" w:rsidP="00606B0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commentRangeStart w:id="75"/>
      <w:r>
        <w:rPr>
          <w:rFonts w:ascii="Arial" w:eastAsia="Times New Roman" w:hAnsi="Arial" w:cs="Arial"/>
          <w:color w:val="000000"/>
        </w:rPr>
        <w:t>House mouse is suited for single cell cytology approaches</w:t>
      </w:r>
      <w:r w:rsidR="00B36CCA">
        <w:rPr>
          <w:rFonts w:ascii="Arial" w:eastAsia="Times New Roman" w:hAnsi="Arial" w:cs="Arial"/>
          <w:color w:val="000000"/>
        </w:rPr>
        <w:t>.</w:t>
      </w:r>
      <w:commentRangeEnd w:id="75"/>
      <w:r w:rsidR="00E703D2">
        <w:rPr>
          <w:rStyle w:val="CommentReference"/>
        </w:rPr>
        <w:commentReference w:id="75"/>
      </w:r>
    </w:p>
    <w:p w14:paraId="6B228244" w14:textId="77777777" w:rsidR="00606B0D" w:rsidRPr="00FB63BD" w:rsidRDefault="00606B0D" w:rsidP="00606B0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6BD8FF9E" w14:textId="2CA04266" w:rsidR="00FB63BD" w:rsidRPr="00FB63BD" w:rsidRDefault="00606B0D" w:rsidP="00FB63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3. What we accomplished </w:t>
      </w:r>
      <w:r w:rsidR="00FB63BD" w:rsidRPr="00FB63BD">
        <w:rPr>
          <w:rFonts w:ascii="Arial" w:eastAsia="Times New Roman" w:hAnsi="Arial" w:cs="Arial"/>
          <w:b/>
          <w:bCs/>
          <w:color w:val="000000"/>
        </w:rPr>
        <w:t>in this paper</w:t>
      </w:r>
    </w:p>
    <w:p w14:paraId="37A5D375" w14:textId="53BD654B" w:rsidR="00AD337E" w:rsidRDefault="00AD337E" w:rsidP="00FB63BD">
      <w:pPr>
        <w:numPr>
          <w:ilvl w:val="0"/>
          <w:numId w:val="7"/>
        </w:numPr>
        <w:spacing w:after="0" w:line="240" w:lineRule="auto"/>
        <w:textAlignment w:val="baseline"/>
        <w:rPr>
          <w:ins w:id="76" w:author="Bret Payseur" w:date="2020-06-05T11:06:00Z"/>
          <w:rFonts w:ascii="Arial" w:eastAsia="Times New Roman" w:hAnsi="Arial" w:cs="Arial"/>
          <w:color w:val="000000"/>
        </w:rPr>
      </w:pPr>
      <w:ins w:id="77" w:author="Bret Payseur" w:date="2020-06-05T11:06:00Z">
        <w:r>
          <w:rPr>
            <w:rFonts w:ascii="Arial" w:eastAsia="Times New Roman" w:hAnsi="Arial" w:cs="Arial"/>
            <w:color w:val="000000"/>
          </w:rPr>
          <w:t>We report a rare</w:t>
        </w:r>
      </w:ins>
      <w:ins w:id="78" w:author="Bret Payseur" w:date="2020-06-05T11:07:00Z">
        <w:r>
          <w:rPr>
            <w:rFonts w:ascii="Arial" w:eastAsia="Times New Roman" w:hAnsi="Arial" w:cs="Arial"/>
            <w:color w:val="000000"/>
          </w:rPr>
          <w:t>,</w:t>
        </w:r>
      </w:ins>
      <w:ins w:id="79" w:author="Bret Payseur" w:date="2020-06-05T11:06:00Z">
        <w:r>
          <w:rPr>
            <w:rFonts w:ascii="Arial" w:eastAsia="Times New Roman" w:hAnsi="Arial" w:cs="Arial"/>
            <w:color w:val="000000"/>
          </w:rPr>
          <w:t xml:space="preserve"> direct, evolutionary comparison of recombination </w:t>
        </w:r>
      </w:ins>
      <w:ins w:id="80" w:author="Bret Payseur" w:date="2020-06-05T11:07:00Z">
        <w:r>
          <w:rPr>
            <w:rFonts w:ascii="Arial" w:eastAsia="Times New Roman" w:hAnsi="Arial" w:cs="Arial"/>
            <w:color w:val="000000"/>
          </w:rPr>
          <w:t>rate in females and males (or something like this).</w:t>
        </w:r>
      </w:ins>
    </w:p>
    <w:p w14:paraId="7ED34941" w14:textId="0D4BFFED" w:rsidR="00FB63BD" w:rsidRPr="00FB63BD" w:rsidRDefault="00B36CCA" w:rsidP="00FB63B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commentRangeStart w:id="81"/>
      <w:r>
        <w:rPr>
          <w:rFonts w:ascii="Arial" w:eastAsia="Times New Roman" w:hAnsi="Arial" w:cs="Arial"/>
          <w:color w:val="000000"/>
        </w:rPr>
        <w:t xml:space="preserve">We quantify </w:t>
      </w:r>
      <w:proofErr w:type="spellStart"/>
      <w:r>
        <w:rPr>
          <w:rFonts w:ascii="Arial" w:eastAsia="Times New Roman" w:hAnsi="Arial" w:cs="Arial"/>
          <w:color w:val="000000"/>
        </w:rPr>
        <w:t>gwRR</w:t>
      </w:r>
      <w:proofErr w:type="spellEnd"/>
      <w:r>
        <w:rPr>
          <w:rFonts w:ascii="Arial" w:eastAsia="Times New Roman" w:hAnsi="Arial" w:cs="Arial"/>
          <w:color w:val="000000"/>
        </w:rPr>
        <w:t xml:space="preserve"> of both sexes, from</w:t>
      </w:r>
      <w:r w:rsidR="00FB63BD" w:rsidRPr="00FB63BD">
        <w:rPr>
          <w:rFonts w:ascii="Arial" w:eastAsia="Times New Roman" w:hAnsi="Arial" w:cs="Arial"/>
          <w:color w:val="000000"/>
        </w:rPr>
        <w:t xml:space="preserve"> 3 subspecies and outgroups</w:t>
      </w:r>
      <w:r>
        <w:rPr>
          <w:rFonts w:ascii="Arial" w:eastAsia="Times New Roman" w:hAnsi="Arial" w:cs="Arial"/>
          <w:color w:val="000000"/>
        </w:rPr>
        <w:t>.</w:t>
      </w:r>
    </w:p>
    <w:p w14:paraId="0AAE425F" w14:textId="2CAD9003" w:rsidR="00FB63BD" w:rsidRPr="00FB63BD" w:rsidRDefault="00394B40" w:rsidP="00394B4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We use rare strains </w:t>
      </w:r>
      <w:commentRangeStart w:id="82"/>
      <w:r>
        <w:rPr>
          <w:rFonts w:ascii="Arial" w:eastAsia="Times New Roman" w:hAnsi="Arial" w:cs="Arial"/>
          <w:color w:val="000000"/>
        </w:rPr>
        <w:t xml:space="preserve">with a recent origin </w:t>
      </w:r>
      <w:commentRangeEnd w:id="82"/>
      <w:r w:rsidR="00AD337E">
        <w:rPr>
          <w:rStyle w:val="CommentReference"/>
        </w:rPr>
        <w:commentReference w:id="82"/>
      </w:r>
      <w:r>
        <w:rPr>
          <w:rFonts w:ascii="Arial" w:eastAsia="Times New Roman" w:hAnsi="Arial" w:cs="Arial"/>
          <w:color w:val="000000"/>
        </w:rPr>
        <w:t xml:space="preserve">from </w:t>
      </w:r>
      <w:r w:rsidR="00FB63BD" w:rsidRPr="00FB63BD">
        <w:rPr>
          <w:rFonts w:ascii="Arial" w:eastAsia="Times New Roman" w:hAnsi="Arial" w:cs="Arial"/>
          <w:color w:val="000000"/>
        </w:rPr>
        <w:t xml:space="preserve">multiple geographic </w:t>
      </w:r>
      <w:r>
        <w:rPr>
          <w:rFonts w:ascii="Arial" w:eastAsia="Times New Roman" w:hAnsi="Arial" w:cs="Arial"/>
          <w:color w:val="000000"/>
        </w:rPr>
        <w:t>locations of the species territory.</w:t>
      </w:r>
      <w:commentRangeEnd w:id="81"/>
      <w:r w:rsidR="00AD337E">
        <w:rPr>
          <w:rStyle w:val="CommentReference"/>
        </w:rPr>
        <w:commentReference w:id="81"/>
      </w:r>
    </w:p>
    <w:p w14:paraId="5A34DE72" w14:textId="5ECBF65E" w:rsidR="00FB63BD" w:rsidRDefault="00394B40" w:rsidP="00FB63B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commentRangeStart w:id="83"/>
      <w:r>
        <w:rPr>
          <w:rFonts w:ascii="Arial" w:eastAsia="Times New Roman" w:hAnsi="Arial" w:cs="Arial"/>
          <w:color w:val="000000"/>
        </w:rPr>
        <w:t>We q</w:t>
      </w:r>
      <w:r w:rsidR="00A17263">
        <w:rPr>
          <w:rFonts w:ascii="Arial" w:eastAsia="Times New Roman" w:hAnsi="Arial" w:cs="Arial"/>
          <w:color w:val="000000"/>
        </w:rPr>
        <w:t xml:space="preserve">uantified </w:t>
      </w:r>
      <w:r w:rsidR="00FB63BD" w:rsidRPr="00FB63BD">
        <w:rPr>
          <w:rFonts w:ascii="Arial" w:eastAsia="Times New Roman" w:hAnsi="Arial" w:cs="Arial"/>
          <w:color w:val="000000"/>
        </w:rPr>
        <w:t>meiotic chromosome morphology (SC length) and pl</w:t>
      </w:r>
      <w:r>
        <w:rPr>
          <w:rFonts w:ascii="Arial" w:eastAsia="Times New Roman" w:hAnsi="Arial" w:cs="Arial"/>
          <w:color w:val="000000"/>
        </w:rPr>
        <w:t xml:space="preserve">acement of crossovers to comprise an approximate picture </w:t>
      </w:r>
      <w:r w:rsidR="00FB63BD" w:rsidRPr="00FB63BD">
        <w:rPr>
          <w:rFonts w:ascii="Arial" w:eastAsia="Times New Roman" w:hAnsi="Arial" w:cs="Arial"/>
          <w:color w:val="000000"/>
        </w:rPr>
        <w:t xml:space="preserve">of </w:t>
      </w:r>
      <w:r>
        <w:rPr>
          <w:rFonts w:ascii="Arial" w:eastAsia="Times New Roman" w:hAnsi="Arial" w:cs="Arial"/>
          <w:color w:val="000000"/>
        </w:rPr>
        <w:t>the recombination landscape</w:t>
      </w:r>
      <w:r w:rsidR="00FB63BD" w:rsidRPr="00FB63BD">
        <w:rPr>
          <w:rFonts w:ascii="Arial" w:eastAsia="Times New Roman" w:hAnsi="Arial" w:cs="Arial"/>
          <w:color w:val="000000"/>
        </w:rPr>
        <w:t>.</w:t>
      </w:r>
      <w:commentRangeEnd w:id="83"/>
      <w:r w:rsidR="00AD337E">
        <w:rPr>
          <w:rStyle w:val="CommentReference"/>
        </w:rPr>
        <w:commentReference w:id="83"/>
      </w:r>
    </w:p>
    <w:p w14:paraId="4806254B" w14:textId="2C7B5117" w:rsidR="00DD6E34" w:rsidRPr="006C511B" w:rsidRDefault="00394B40" w:rsidP="006C511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commentRangeStart w:id="84"/>
      <w:r>
        <w:rPr>
          <w:rFonts w:ascii="Arial" w:eastAsia="Times New Roman" w:hAnsi="Arial" w:cs="Arial"/>
          <w:color w:val="000000"/>
        </w:rPr>
        <w:t xml:space="preserve">Our results indicate rapid male specific evolution of </w:t>
      </w:r>
      <w:proofErr w:type="spellStart"/>
      <w:r>
        <w:rPr>
          <w:rFonts w:ascii="Arial" w:eastAsia="Times New Roman" w:hAnsi="Arial" w:cs="Arial"/>
          <w:color w:val="000000"/>
        </w:rPr>
        <w:t>gwRR</w:t>
      </w:r>
      <w:proofErr w:type="spellEnd"/>
      <w:r>
        <w:rPr>
          <w:rFonts w:ascii="Arial" w:eastAsia="Times New Roman" w:hAnsi="Arial" w:cs="Arial"/>
          <w:color w:val="000000"/>
        </w:rPr>
        <w:t>.</w:t>
      </w:r>
      <w:commentRangeEnd w:id="84"/>
      <w:r w:rsidR="00AD337E">
        <w:rPr>
          <w:rStyle w:val="CommentReference"/>
        </w:rPr>
        <w:commentReference w:id="84"/>
      </w:r>
    </w:p>
    <w:sectPr w:rsidR="00DD6E34" w:rsidRPr="006C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ret Payseur" w:date="2020-06-05T09:47:00Z" w:initials="BP">
    <w:p w14:paraId="63532994" w14:textId="77777777" w:rsidR="008C080D" w:rsidRDefault="008C080D">
      <w:pPr>
        <w:pStyle w:val="CommentText"/>
      </w:pPr>
      <w:r>
        <w:rPr>
          <w:rStyle w:val="CommentReference"/>
        </w:rPr>
        <w:annotationRef/>
      </w:r>
      <w:r>
        <w:t>Consider more compelling ways to introduce this idea, especially since they could occupy the all-important first few sentences.</w:t>
      </w:r>
    </w:p>
    <w:p w14:paraId="5EB9C34E" w14:textId="388CDE07" w:rsidR="008C080D" w:rsidRDefault="008C080D">
      <w:pPr>
        <w:pStyle w:val="CommentText"/>
      </w:pPr>
      <w:r>
        <w:t xml:space="preserve">Just </w:t>
      </w:r>
      <w:proofErr w:type="spellStart"/>
      <w:r>
        <w:t>and</w:t>
      </w:r>
      <w:proofErr w:type="spellEnd"/>
      <w:r>
        <w:t xml:space="preserve"> example: “Meiosis dictates that cells generate programmed double-strand breaks across chromosomes, a minority of which are repaired as homologous crossovers. The total number of crossovers…”</w:t>
      </w:r>
    </w:p>
  </w:comment>
  <w:comment w:id="1" w:author="April Peterson" w:date="2020-06-05T15:34:00Z" w:initials="AP">
    <w:p w14:paraId="48827FED" w14:textId="51729278" w:rsidR="00703EF2" w:rsidRDefault="00703EF2">
      <w:pPr>
        <w:pStyle w:val="CommentText"/>
      </w:pPr>
      <w:r>
        <w:rPr>
          <w:rStyle w:val="CommentReference"/>
        </w:rPr>
        <w:annotationRef/>
      </w:r>
    </w:p>
  </w:comment>
  <w:comment w:id="2" w:author="Bret Payseur" w:date="2020-06-05T09:50:00Z" w:initials="BP">
    <w:p w14:paraId="0F2E892A" w14:textId="50B727AA" w:rsidR="008C080D" w:rsidRDefault="008C080D">
      <w:pPr>
        <w:pStyle w:val="CommentText"/>
      </w:pPr>
      <w:r>
        <w:rPr>
          <w:rStyle w:val="CommentReference"/>
        </w:rPr>
        <w:annotationRef/>
      </w:r>
      <w:r>
        <w:t>Be specific. How does the recombination rate affect these things?</w:t>
      </w:r>
    </w:p>
  </w:comment>
  <w:comment w:id="3" w:author="Bret Payseur" w:date="2020-06-05T09:46:00Z" w:initials="BP">
    <w:p w14:paraId="0CFB1933" w14:textId="35AD91A9" w:rsidR="008C080D" w:rsidRDefault="008C080D">
      <w:pPr>
        <w:pStyle w:val="CommentText"/>
      </w:pPr>
      <w:r>
        <w:rPr>
          <w:rStyle w:val="CommentReference"/>
        </w:rPr>
        <w:annotationRef/>
      </w:r>
      <w:r>
        <w:t>Be specific</w:t>
      </w:r>
    </w:p>
  </w:comment>
  <w:comment w:id="4" w:author="Bret Payseur" w:date="2020-06-05T09:45:00Z" w:initials="BP">
    <w:p w14:paraId="61246F70" w14:textId="77777777" w:rsidR="008C080D" w:rsidRDefault="008C080D">
      <w:pPr>
        <w:pStyle w:val="CommentText"/>
      </w:pPr>
      <w:r>
        <w:rPr>
          <w:rStyle w:val="CommentReference"/>
        </w:rPr>
        <w:annotationRef/>
      </w:r>
      <w:r>
        <w:t>Be specific. Too few crossovers can lead to…</w:t>
      </w:r>
    </w:p>
    <w:p w14:paraId="4D41EFD8" w14:textId="5D2FC73B" w:rsidR="008C080D" w:rsidRDefault="008C080D">
      <w:pPr>
        <w:pStyle w:val="CommentText"/>
      </w:pPr>
      <w:r>
        <w:t>Too many crossovers can lead to…</w:t>
      </w:r>
    </w:p>
  </w:comment>
  <w:comment w:id="5" w:author="Bret Payseur" w:date="2020-06-05T09:53:00Z" w:initials="BP">
    <w:p w14:paraId="5EAA2CAE" w14:textId="398A7D5C" w:rsidR="008C080D" w:rsidRDefault="008C080D">
      <w:pPr>
        <w:pStyle w:val="CommentText"/>
      </w:pPr>
      <w:r>
        <w:rPr>
          <w:rStyle w:val="CommentReference"/>
        </w:rPr>
        <w:annotationRef/>
      </w:r>
      <w:r>
        <w:t>You need a transitional sentence from paragraph 0 to this part</w:t>
      </w:r>
      <w:r w:rsidR="00B47FFB">
        <w:t>. Why should anyone care about variation in recombination rate?</w:t>
      </w:r>
    </w:p>
  </w:comment>
  <w:comment w:id="15" w:author="Bret Payseur" w:date="2020-06-05T09:55:00Z" w:initials="BP">
    <w:p w14:paraId="5777B7E8" w14:textId="243CF31B" w:rsidR="005335D1" w:rsidRDefault="005335D1">
      <w:pPr>
        <w:pStyle w:val="CommentText"/>
      </w:pPr>
      <w:r>
        <w:rPr>
          <w:rStyle w:val="CommentReference"/>
        </w:rPr>
        <w:annotationRef/>
      </w:r>
      <w:r>
        <w:t>Which specific developments would you like to highlight?</w:t>
      </w:r>
    </w:p>
  </w:comment>
  <w:comment w:id="16" w:author="Bret Payseur" w:date="2020-06-05T09:58:00Z" w:initials="BP">
    <w:p w14:paraId="7BFD6734" w14:textId="47D68669" w:rsidR="005335D1" w:rsidRDefault="005335D1">
      <w:pPr>
        <w:pStyle w:val="CommentText"/>
      </w:pPr>
      <w:r>
        <w:rPr>
          <w:rStyle w:val="CommentReference"/>
        </w:rPr>
        <w:annotationRef/>
      </w:r>
      <w:r>
        <w:t>Be specific. Replace this statement with sentences that clearly describe the patterns.</w:t>
      </w:r>
    </w:p>
  </w:comment>
  <w:comment w:id="19" w:author="Bret Payseur" w:date="2020-06-05T10:00:00Z" w:initials="BP">
    <w:p w14:paraId="7601615A" w14:textId="234E7594" w:rsidR="005335D1" w:rsidRDefault="005335D1">
      <w:pPr>
        <w:pStyle w:val="CommentText"/>
      </w:pPr>
      <w:r>
        <w:rPr>
          <w:rStyle w:val="CommentReference"/>
        </w:rPr>
        <w:annotationRef/>
      </w:r>
      <w:r>
        <w:t>Say why this observation matters</w:t>
      </w:r>
    </w:p>
  </w:comment>
  <w:comment w:id="57" w:author="Bret Payseur" w:date="2020-06-05T09:57:00Z" w:initials="BP">
    <w:p w14:paraId="51471B57" w14:textId="49F5F679" w:rsidR="005335D1" w:rsidRDefault="005335D1">
      <w:pPr>
        <w:pStyle w:val="CommentText"/>
      </w:pPr>
      <w:r>
        <w:rPr>
          <w:rStyle w:val="CommentReference"/>
        </w:rPr>
        <w:annotationRef/>
      </w:r>
      <w:r>
        <w:t>These goals are not very inspiring, especially to the broader field. What can you say instead of “we need more data”? Remember: you want to excite the reader!</w:t>
      </w:r>
    </w:p>
  </w:comment>
  <w:comment w:id="62" w:author="Bret Payseur" w:date="2020-06-05T10:01:00Z" w:initials="BP">
    <w:p w14:paraId="140163F8" w14:textId="79044594" w:rsidR="005335D1" w:rsidRDefault="005335D1">
      <w:pPr>
        <w:pStyle w:val="CommentText"/>
      </w:pPr>
      <w:r>
        <w:rPr>
          <w:rStyle w:val="CommentReference"/>
        </w:rPr>
        <w:annotationRef/>
      </w:r>
      <w:r>
        <w:t>Not sure what your point is here</w:t>
      </w:r>
    </w:p>
  </w:comment>
  <w:comment w:id="69" w:author="Bret Payseur" w:date="2020-06-05T10:36:00Z" w:initials="BP">
    <w:p w14:paraId="3CA63770" w14:textId="7998CD2B" w:rsidR="00E703D2" w:rsidRDefault="00E703D2">
      <w:pPr>
        <w:pStyle w:val="CommentText"/>
      </w:pPr>
      <w:r>
        <w:rPr>
          <w:rStyle w:val="CommentReference"/>
        </w:rPr>
        <w:annotationRef/>
      </w:r>
      <w:r>
        <w:t>Can you jazz this up? Remember: people aren’t interested in variation for its own sake. It’s what the variation reveals about how evolution and meiosis work that excites folks.</w:t>
      </w:r>
    </w:p>
  </w:comment>
  <w:comment w:id="71" w:author="Bret Payseur" w:date="2020-06-05T11:00:00Z" w:initials="BP">
    <w:p w14:paraId="1C3FD161" w14:textId="5554BAD6" w:rsidR="00AD337E" w:rsidRPr="00AD337E" w:rsidRDefault="00AD337E">
      <w:pPr>
        <w:pStyle w:val="CommentText"/>
      </w:pPr>
      <w:r>
        <w:rPr>
          <w:rStyle w:val="CommentReference"/>
        </w:rPr>
        <w:annotationRef/>
      </w:r>
      <w:r>
        <w:t>Huh? Also</w:t>
      </w:r>
      <w:bookmarkStart w:id="72" w:name="_GoBack"/>
      <w:bookmarkEnd w:id="72"/>
      <w:r>
        <w:t xml:space="preserve">, aren’t the genomes of females and males from a strain </w:t>
      </w:r>
      <w:r>
        <w:rPr>
          <w:i/>
          <w:iCs/>
        </w:rPr>
        <w:t>identical</w:t>
      </w:r>
      <w:r>
        <w:t xml:space="preserve"> other than the sex chromosomes?</w:t>
      </w:r>
    </w:p>
  </w:comment>
  <w:comment w:id="70" w:author="Bret Payseur" w:date="2020-06-05T11:01:00Z" w:initials="BP">
    <w:p w14:paraId="2E90914A" w14:textId="368C2C67" w:rsidR="00AD337E" w:rsidRDefault="00AD337E">
      <w:pPr>
        <w:pStyle w:val="CommentText"/>
      </w:pPr>
      <w:r>
        <w:rPr>
          <w:rStyle w:val="CommentReference"/>
        </w:rPr>
        <w:annotationRef/>
      </w:r>
      <w:r>
        <w:t>Add something about the possibility of surveying recombination rate across the broad geographic range of house mice</w:t>
      </w:r>
    </w:p>
  </w:comment>
  <w:comment w:id="73" w:author="Bret Payseur" w:date="2020-06-05T11:02:00Z" w:initials="BP">
    <w:p w14:paraId="3A902A22" w14:textId="530B0DD2" w:rsidR="00AD337E" w:rsidRDefault="00AD337E">
      <w:pPr>
        <w:pStyle w:val="CommentText"/>
      </w:pPr>
      <w:r>
        <w:rPr>
          <w:rStyle w:val="CommentReference"/>
        </w:rPr>
        <w:annotationRef/>
      </w:r>
      <w:r>
        <w:t>This is true of your strains, but not wild-derived inbred strains in general. “It is possible to assemble sets of strains with identical karyotypes…”</w:t>
      </w:r>
    </w:p>
  </w:comment>
  <w:comment w:id="74" w:author="Bret Payseur" w:date="2020-06-05T11:03:00Z" w:initials="BP">
    <w:p w14:paraId="6A1E105F" w14:textId="543FA9BA" w:rsidR="00AD337E" w:rsidRDefault="00AD337E">
      <w:pPr>
        <w:pStyle w:val="CommentText"/>
      </w:pPr>
      <w:r>
        <w:rPr>
          <w:rStyle w:val="CommentReference"/>
        </w:rPr>
        <w:annotationRef/>
      </w:r>
      <w:r>
        <w:t>Be specific</w:t>
      </w:r>
    </w:p>
  </w:comment>
  <w:comment w:id="75" w:author="Bret Payseur" w:date="2020-06-05T10:38:00Z" w:initials="BP">
    <w:p w14:paraId="7603DD55" w14:textId="0AD26AF7" w:rsidR="00E703D2" w:rsidRDefault="00E703D2">
      <w:pPr>
        <w:pStyle w:val="CommentText"/>
      </w:pPr>
      <w:r>
        <w:rPr>
          <w:rStyle w:val="CommentReference"/>
        </w:rPr>
        <w:annotationRef/>
      </w:r>
      <w:r>
        <w:t xml:space="preserve">Say why this matters. Why not just do big crosses? What are the key advantages of single cell cytology over other approaches for measuring recombination for addressing your big </w:t>
      </w:r>
      <w:proofErr w:type="spellStart"/>
      <w:r>
        <w:t>questionon</w:t>
      </w:r>
      <w:proofErr w:type="spellEnd"/>
      <w:r>
        <w:t>?</w:t>
      </w:r>
    </w:p>
  </w:comment>
  <w:comment w:id="82" w:author="Bret Payseur" w:date="2020-06-05T11:04:00Z" w:initials="BP">
    <w:p w14:paraId="295F326B" w14:textId="266A3075" w:rsidR="00AD337E" w:rsidRDefault="00AD337E">
      <w:pPr>
        <w:pStyle w:val="CommentText"/>
      </w:pPr>
      <w:r>
        <w:rPr>
          <w:rStyle w:val="CommentReference"/>
        </w:rPr>
        <w:annotationRef/>
      </w:r>
      <w:r>
        <w:t>Not sure what you mean</w:t>
      </w:r>
    </w:p>
  </w:comment>
  <w:comment w:id="81" w:author="Bret Payseur" w:date="2020-06-05T11:05:00Z" w:initials="BP">
    <w:p w14:paraId="2F2D59B5" w14:textId="0E0FC02C" w:rsidR="00AD337E" w:rsidRDefault="00AD337E">
      <w:pPr>
        <w:pStyle w:val="CommentText"/>
      </w:pPr>
      <w:r>
        <w:rPr>
          <w:rStyle w:val="CommentReference"/>
        </w:rPr>
        <w:annotationRef/>
      </w:r>
      <w:r>
        <w:t>Make this sound more exciting! Maybe use phrases like “with divergence times spanning XX to XX”</w:t>
      </w:r>
    </w:p>
  </w:comment>
  <w:comment w:id="83" w:author="Bret Payseur" w:date="2020-06-05T11:04:00Z" w:initials="BP">
    <w:p w14:paraId="52D1C861" w14:textId="50DC5172" w:rsidR="00AD337E" w:rsidRDefault="00AD337E">
      <w:pPr>
        <w:pStyle w:val="CommentText"/>
      </w:pPr>
      <w:r>
        <w:rPr>
          <w:rStyle w:val="CommentReference"/>
        </w:rPr>
        <w:annotationRef/>
      </w:r>
      <w:r>
        <w:t>Say why this matters</w:t>
      </w:r>
    </w:p>
  </w:comment>
  <w:comment w:id="84" w:author="Bret Payseur" w:date="2020-06-05T11:07:00Z" w:initials="BP">
    <w:p w14:paraId="23E3D13A" w14:textId="387E42C4" w:rsidR="00AD337E" w:rsidRDefault="00AD337E">
      <w:pPr>
        <w:pStyle w:val="CommentText"/>
      </w:pPr>
      <w:r>
        <w:rPr>
          <w:rStyle w:val="CommentReference"/>
        </w:rPr>
        <w:annotationRef/>
      </w:r>
      <w:r>
        <w:t>Be more specific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B9C34E" w15:done="0"/>
  <w15:commentEx w15:paraId="48827FED" w15:paraIdParent="5EB9C34E" w15:done="0"/>
  <w15:commentEx w15:paraId="0F2E892A" w15:done="0"/>
  <w15:commentEx w15:paraId="0CFB1933" w15:done="0"/>
  <w15:commentEx w15:paraId="4D41EFD8" w15:done="0"/>
  <w15:commentEx w15:paraId="5EAA2CAE" w15:done="0"/>
  <w15:commentEx w15:paraId="5777B7E8" w15:done="0"/>
  <w15:commentEx w15:paraId="7BFD6734" w15:done="0"/>
  <w15:commentEx w15:paraId="7601615A" w15:done="0"/>
  <w15:commentEx w15:paraId="51471B57" w15:done="0"/>
  <w15:commentEx w15:paraId="140163F8" w15:done="0"/>
  <w15:commentEx w15:paraId="3CA63770" w15:done="0"/>
  <w15:commentEx w15:paraId="1C3FD161" w15:done="0"/>
  <w15:commentEx w15:paraId="2E90914A" w15:done="0"/>
  <w15:commentEx w15:paraId="3A902A22" w15:done="0"/>
  <w15:commentEx w15:paraId="6A1E105F" w15:done="0"/>
  <w15:commentEx w15:paraId="7603DD55" w15:done="0"/>
  <w15:commentEx w15:paraId="295F326B" w15:done="0"/>
  <w15:commentEx w15:paraId="2F2D59B5" w15:done="0"/>
  <w15:commentEx w15:paraId="52D1C861" w15:done="0"/>
  <w15:commentEx w15:paraId="23E3D1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4931A" w16cex:dateUtc="2020-06-05T14:47:00Z"/>
  <w16cex:commentExtensible w16cex:durableId="22849402" w16cex:dateUtc="2020-06-05T14:50:00Z"/>
  <w16cex:commentExtensible w16cex:durableId="22849301" w16cex:dateUtc="2020-06-05T14:46:00Z"/>
  <w16cex:commentExtensible w16cex:durableId="228492CF" w16cex:dateUtc="2020-06-05T14:45:00Z"/>
  <w16cex:commentExtensible w16cex:durableId="228494AF" w16cex:dateUtc="2020-06-05T14:53:00Z"/>
  <w16cex:commentExtensible w16cex:durableId="22849514" w16cex:dateUtc="2020-06-05T14:55:00Z"/>
  <w16cex:commentExtensible w16cex:durableId="228495D4" w16cex:dateUtc="2020-06-05T14:58:00Z"/>
  <w16cex:commentExtensible w16cex:durableId="22849630" w16cex:dateUtc="2020-06-05T15:00:00Z"/>
  <w16cex:commentExtensible w16cex:durableId="2284956F" w16cex:dateUtc="2020-06-05T14:57:00Z"/>
  <w16cex:commentExtensible w16cex:durableId="22849671" w16cex:dateUtc="2020-06-05T15:01:00Z"/>
  <w16cex:commentExtensible w16cex:durableId="22849EC9" w16cex:dateUtc="2020-06-05T15:36:00Z"/>
  <w16cex:commentExtensible w16cex:durableId="2284A449" w16cex:dateUtc="2020-06-05T16:00:00Z"/>
  <w16cex:commentExtensible w16cex:durableId="2284A47A" w16cex:dateUtc="2020-06-05T16:01:00Z"/>
  <w16cex:commentExtensible w16cex:durableId="2284A4CA" w16cex:dateUtc="2020-06-05T16:02:00Z"/>
  <w16cex:commentExtensible w16cex:durableId="2284A51A" w16cex:dateUtc="2020-06-05T16:03:00Z"/>
  <w16cex:commentExtensible w16cex:durableId="22849F0F" w16cex:dateUtc="2020-06-05T15:38:00Z"/>
  <w16cex:commentExtensible w16cex:durableId="2284A53F" w16cex:dateUtc="2020-06-05T16:04:00Z"/>
  <w16cex:commentExtensible w16cex:durableId="2284A565" w16cex:dateUtc="2020-06-05T16:05:00Z"/>
  <w16cex:commentExtensible w16cex:durableId="2284A556" w16cex:dateUtc="2020-06-05T16:04:00Z"/>
  <w16cex:commentExtensible w16cex:durableId="2284A5FD" w16cex:dateUtc="2020-06-05T16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EB9C34E" w16cid:durableId="2284931A"/>
  <w16cid:commentId w16cid:paraId="0F2E892A" w16cid:durableId="22849402"/>
  <w16cid:commentId w16cid:paraId="0CFB1933" w16cid:durableId="22849301"/>
  <w16cid:commentId w16cid:paraId="4D41EFD8" w16cid:durableId="228492CF"/>
  <w16cid:commentId w16cid:paraId="5EAA2CAE" w16cid:durableId="228494AF"/>
  <w16cid:commentId w16cid:paraId="5777B7E8" w16cid:durableId="22849514"/>
  <w16cid:commentId w16cid:paraId="7BFD6734" w16cid:durableId="228495D4"/>
  <w16cid:commentId w16cid:paraId="7601615A" w16cid:durableId="22849630"/>
  <w16cid:commentId w16cid:paraId="51471B57" w16cid:durableId="2284956F"/>
  <w16cid:commentId w16cid:paraId="140163F8" w16cid:durableId="22849671"/>
  <w16cid:commentId w16cid:paraId="3CA63770" w16cid:durableId="22849EC9"/>
  <w16cid:commentId w16cid:paraId="1C3FD161" w16cid:durableId="2284A449"/>
  <w16cid:commentId w16cid:paraId="2E90914A" w16cid:durableId="2284A47A"/>
  <w16cid:commentId w16cid:paraId="3A902A22" w16cid:durableId="2284A4CA"/>
  <w16cid:commentId w16cid:paraId="6A1E105F" w16cid:durableId="2284A51A"/>
  <w16cid:commentId w16cid:paraId="7603DD55" w16cid:durableId="22849F0F"/>
  <w16cid:commentId w16cid:paraId="295F326B" w16cid:durableId="2284A53F"/>
  <w16cid:commentId w16cid:paraId="2F2D59B5" w16cid:durableId="2284A565"/>
  <w16cid:commentId w16cid:paraId="52D1C861" w16cid:durableId="2284A556"/>
  <w16cid:commentId w16cid:paraId="23E3D13A" w16cid:durableId="2284A5F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20D28"/>
    <w:multiLevelType w:val="multilevel"/>
    <w:tmpl w:val="EF9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77CD2"/>
    <w:multiLevelType w:val="multilevel"/>
    <w:tmpl w:val="C9BA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01BA1"/>
    <w:multiLevelType w:val="hybridMultilevel"/>
    <w:tmpl w:val="D4F40C06"/>
    <w:lvl w:ilvl="0" w:tplc="547CAA9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CA4249"/>
    <w:multiLevelType w:val="hybridMultilevel"/>
    <w:tmpl w:val="8A0A0FA8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B580B"/>
    <w:multiLevelType w:val="multilevel"/>
    <w:tmpl w:val="B238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191779"/>
    <w:multiLevelType w:val="hybridMultilevel"/>
    <w:tmpl w:val="4DFC1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A16A7"/>
    <w:multiLevelType w:val="multilevel"/>
    <w:tmpl w:val="5168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1872A9"/>
    <w:multiLevelType w:val="multilevel"/>
    <w:tmpl w:val="10420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7"/>
  </w:num>
  <w:num w:numId="8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et Payseur">
    <w15:presenceInfo w15:providerId="AD" w15:userId="S::payseur@wisc.edu::a51d0c6a-2807-48fd-bf97-f304f1e31d84"/>
  </w15:person>
  <w15:person w15:author="April Peterson">
    <w15:presenceInfo w15:providerId="Windows Live" w15:userId="6ac50dff25d782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819"/>
    <w:rsid w:val="0000764A"/>
    <w:rsid w:val="00046D22"/>
    <w:rsid w:val="000B1DD0"/>
    <w:rsid w:val="000F426C"/>
    <w:rsid w:val="00146B66"/>
    <w:rsid w:val="00156B24"/>
    <w:rsid w:val="00225903"/>
    <w:rsid w:val="002E3384"/>
    <w:rsid w:val="00380437"/>
    <w:rsid w:val="00380EF3"/>
    <w:rsid w:val="00394B40"/>
    <w:rsid w:val="003B2B35"/>
    <w:rsid w:val="0041526A"/>
    <w:rsid w:val="00431B63"/>
    <w:rsid w:val="004450EF"/>
    <w:rsid w:val="0047728F"/>
    <w:rsid w:val="004A1508"/>
    <w:rsid w:val="005335D1"/>
    <w:rsid w:val="005B5D9F"/>
    <w:rsid w:val="005E451A"/>
    <w:rsid w:val="00606B0D"/>
    <w:rsid w:val="00613CFB"/>
    <w:rsid w:val="00643C54"/>
    <w:rsid w:val="00685C07"/>
    <w:rsid w:val="006C511B"/>
    <w:rsid w:val="006F5D6F"/>
    <w:rsid w:val="00703EF2"/>
    <w:rsid w:val="00757680"/>
    <w:rsid w:val="007671F7"/>
    <w:rsid w:val="00771C31"/>
    <w:rsid w:val="007B4F2C"/>
    <w:rsid w:val="008B0436"/>
    <w:rsid w:val="008C080D"/>
    <w:rsid w:val="009A3819"/>
    <w:rsid w:val="009B5F87"/>
    <w:rsid w:val="009D2774"/>
    <w:rsid w:val="009D406C"/>
    <w:rsid w:val="00A17263"/>
    <w:rsid w:val="00A67AD1"/>
    <w:rsid w:val="00AD337E"/>
    <w:rsid w:val="00B24487"/>
    <w:rsid w:val="00B36CCA"/>
    <w:rsid w:val="00B47FFB"/>
    <w:rsid w:val="00C32D12"/>
    <w:rsid w:val="00C377DF"/>
    <w:rsid w:val="00C82855"/>
    <w:rsid w:val="00C9422D"/>
    <w:rsid w:val="00CF6043"/>
    <w:rsid w:val="00D30925"/>
    <w:rsid w:val="00DB2514"/>
    <w:rsid w:val="00DD6E34"/>
    <w:rsid w:val="00E12AAB"/>
    <w:rsid w:val="00E703D2"/>
    <w:rsid w:val="00F61121"/>
    <w:rsid w:val="00F6166E"/>
    <w:rsid w:val="00F8521E"/>
    <w:rsid w:val="00FB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 "/>
  <w14:docId w14:val="6EF4C3FA"/>
  <w15:chartTrackingRefBased/>
  <w15:docId w15:val="{CF0517BF-DBBB-43B3-B652-55B2F1A81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istNo">
    <w:name w:val="List No"/>
    <w:uiPriority w:val="99"/>
    <w:semiHidden/>
    <w:unhideWhenUsed/>
  </w:style>
  <w:style w:type="numbering" w:customStyle="1" w:styleId="ListNo0">
    <w:name w:val="List No"/>
    <w:uiPriority w:val="99"/>
    <w:semiHidden/>
    <w:unhideWhenUsed/>
  </w:style>
  <w:style w:type="numbering" w:customStyle="1" w:styleId="ListNo1">
    <w:name w:val="List No"/>
    <w:uiPriority w:val="99"/>
    <w:semiHidden/>
    <w:unhideWhenUsed/>
  </w:style>
  <w:style w:type="numbering" w:customStyle="1" w:styleId="ListNo2">
    <w:name w:val="List No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0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63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942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42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42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2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2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42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2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3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6/09/relationships/commentsIds" Target="commentsIds.xml"/><Relationship Id="rId5" Type="http://schemas.openxmlformats.org/officeDocument/2006/relationships/comments" Target="comment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Peterson</dc:creator>
  <cp:keywords/>
  <dc:description/>
  <cp:lastModifiedBy>April Peterson</cp:lastModifiedBy>
  <cp:revision>3</cp:revision>
  <dcterms:created xsi:type="dcterms:W3CDTF">2020-06-08T03:27:00Z</dcterms:created>
  <dcterms:modified xsi:type="dcterms:W3CDTF">2020-06-09T16:24:00Z</dcterms:modified>
</cp:coreProperties>
</file>