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C8D59" w14:textId="09972C44" w:rsidR="00F95E89" w:rsidRDefault="00543FD4">
      <w:pPr>
        <w:pStyle w:val="Title"/>
      </w:pPr>
      <w:r>
        <w:t>Sex-Specific Evolution of</w:t>
      </w:r>
      <w:r w:rsidR="005F6E6D">
        <w:t xml:space="preserve"> </w:t>
      </w:r>
      <w:r w:rsidR="00DC0B0C">
        <w:t xml:space="preserve">the Meiotic </w:t>
      </w:r>
      <w:r w:rsidR="005F6E6D">
        <w:t>Recombination Rate</w:t>
      </w:r>
    </w:p>
    <w:p w14:paraId="6DC77AC7" w14:textId="77777777" w:rsidR="00F95E89" w:rsidRDefault="005F6E6D">
      <w:pPr>
        <w:pStyle w:val="Author"/>
      </w:pPr>
      <w:r>
        <w:t>April L. Peterson, Bret Payseur</w:t>
      </w:r>
    </w:p>
    <w:p w14:paraId="18BE1044" w14:textId="77777777" w:rsidR="00F95E89" w:rsidRDefault="005F6E6D">
      <w:pPr>
        <w:pStyle w:val="Date"/>
      </w:pPr>
      <w:r>
        <w:t>2020-05-04</w:t>
      </w:r>
    </w:p>
    <w:p w14:paraId="4E82D0CD" w14:textId="77777777" w:rsidR="00411B44" w:rsidRDefault="00411B44" w:rsidP="00411B44">
      <w:pPr>
        <w:pStyle w:val="Heading"/>
      </w:pPr>
    </w:p>
    <w:p w14:paraId="0B9128FC" w14:textId="0789E80D" w:rsidR="00F95E89" w:rsidRPr="00411B44" w:rsidRDefault="00543FD4" w:rsidP="00411B44">
      <w:pPr>
        <w:pStyle w:val="Heading3"/>
      </w:pPr>
      <w:r>
        <w:rPr>
          <w:sz w:val="32"/>
          <w:szCs w:val="32"/>
        </w:rPr>
        <w:t>MATERIALS AND METHODS</w:t>
      </w:r>
    </w:p>
    <w:p w14:paraId="5ADDFD39" w14:textId="77777777" w:rsidR="00411B44" w:rsidRDefault="00411B44" w:rsidP="00411B44">
      <w:pPr>
        <w:pStyle w:val="Heading"/>
      </w:pPr>
    </w:p>
    <w:p w14:paraId="11485DF5" w14:textId="5097E8CE" w:rsidR="00F95E89" w:rsidRDefault="00543FD4">
      <w:pPr>
        <w:pStyle w:val="Heading3"/>
      </w:pPr>
      <w:r>
        <w:t>Mice</w:t>
      </w:r>
    </w:p>
    <w:p w14:paraId="6B65EE59" w14:textId="4A3B5C2B" w:rsidR="00D8348F" w:rsidRDefault="00E11E9A">
      <w:pPr>
        <w:pStyle w:val="FirstParagraph"/>
      </w:pPr>
      <w:r>
        <w:t xml:space="preserve">We used </w:t>
      </w:r>
      <w:r w:rsidR="00C00CB6">
        <w:t xml:space="preserve">a panel of </w:t>
      </w:r>
      <w:r>
        <w:t>wild-derived inbred strains of house mice (</w:t>
      </w:r>
      <w:r>
        <w:rPr>
          <w:i/>
          <w:iCs/>
        </w:rPr>
        <w:t>Mus musculus</w:t>
      </w:r>
      <w:r>
        <w:t>)</w:t>
      </w:r>
      <w:r w:rsidR="007D661D">
        <w:t xml:space="preserve"> and related murids</w:t>
      </w:r>
      <w:r>
        <w:t xml:space="preserve"> to profile natural genetic variation in recombination</w:t>
      </w:r>
      <w:r w:rsidR="00C00CB6">
        <w:t xml:space="preserve"> (</w:t>
      </w:r>
      <w:commentRangeStart w:id="0"/>
      <w:r w:rsidR="00C00CB6">
        <w:t>Table 1</w:t>
      </w:r>
      <w:commentRangeEnd w:id="0"/>
      <w:r w:rsidR="00C00CB6">
        <w:rPr>
          <w:rStyle w:val="CommentReference"/>
        </w:rPr>
        <w:commentReference w:id="0"/>
      </w:r>
      <w:r w:rsidR="00C00CB6">
        <w:t>)</w:t>
      </w:r>
      <w:r>
        <w:t>. Our survey included</w:t>
      </w:r>
      <w:r w:rsidR="00C96049">
        <w:t xml:space="preserve"> </w:t>
      </w:r>
      <w:r w:rsidR="007D4609">
        <w:t xml:space="preserve">5 strains from </w:t>
      </w:r>
      <w:r w:rsidR="007D4609">
        <w:rPr>
          <w:i/>
          <w:iCs/>
        </w:rPr>
        <w:t>M. m. musculus</w:t>
      </w:r>
      <w:r w:rsidR="007D4609">
        <w:t xml:space="preserve">, </w:t>
      </w:r>
      <w:r w:rsidR="00C96049">
        <w:t xml:space="preserve">4 strains from </w:t>
      </w:r>
      <w:r w:rsidR="00C96049">
        <w:rPr>
          <w:i/>
          <w:iCs/>
        </w:rPr>
        <w:t>M. m. domesticus</w:t>
      </w:r>
      <w:r w:rsidR="00C96049">
        <w:t>,</w:t>
      </w:r>
      <w:r>
        <w:t xml:space="preserve"> </w:t>
      </w:r>
      <w:r w:rsidR="00C96049">
        <w:t>2</w:t>
      </w:r>
      <w:r>
        <w:t xml:space="preserve"> strains from </w:t>
      </w:r>
      <w:r>
        <w:rPr>
          <w:i/>
          <w:iCs/>
        </w:rPr>
        <w:t>M. m. molossinus</w:t>
      </w:r>
      <w:r>
        <w:t xml:space="preserve">, </w:t>
      </w:r>
      <w:r w:rsidR="007D4609">
        <w:t xml:space="preserve">2 strains from </w:t>
      </w:r>
      <w:r w:rsidR="007D4609">
        <w:rPr>
          <w:i/>
          <w:iCs/>
        </w:rPr>
        <w:t>M. m. castaneus</w:t>
      </w:r>
      <w:r w:rsidR="007D661D">
        <w:t>, and 1 strain each from</w:t>
      </w:r>
      <w:r w:rsidR="007D4609">
        <w:t xml:space="preserve"> </w:t>
      </w:r>
      <w:r w:rsidR="007D4609">
        <w:rPr>
          <w:i/>
          <w:iCs/>
        </w:rPr>
        <w:t>M. caroli</w:t>
      </w:r>
      <w:r w:rsidR="007D4609">
        <w:t xml:space="preserve">, </w:t>
      </w:r>
      <w:r w:rsidR="007D4609">
        <w:rPr>
          <w:i/>
          <w:iCs/>
        </w:rPr>
        <w:t>M. spicilegus</w:t>
      </w:r>
      <w:r w:rsidR="007D4609">
        <w:t xml:space="preserve">, and </w:t>
      </w:r>
      <w:r w:rsidR="007D4609">
        <w:rPr>
          <w:i/>
          <w:iCs/>
        </w:rPr>
        <w:t>M. spretus</w:t>
      </w:r>
      <w:r w:rsidR="007D4609">
        <w:t xml:space="preserve">. </w:t>
      </w:r>
      <w:r w:rsidR="005F6E6D">
        <w:t xml:space="preserve">We </w:t>
      </w:r>
      <w:r w:rsidR="007D4609">
        <w:t xml:space="preserve">subsequently </w:t>
      </w:r>
      <w:r w:rsidR="001303C5">
        <w:t xml:space="preserve">denote strains by their </w:t>
      </w:r>
      <w:r w:rsidR="00D8348F">
        <w:t xml:space="preserve">abbreviated </w:t>
      </w:r>
      <w:r w:rsidR="001303C5">
        <w:t>subspecies</w:t>
      </w:r>
      <w:r w:rsidR="00D8348F">
        <w:t xml:space="preserve"> and name (e.g. </w:t>
      </w:r>
      <w:r w:rsidR="00D8348F">
        <w:rPr>
          <w:i/>
        </w:rPr>
        <w:t>domesticus</w:t>
      </w:r>
      <w:r w:rsidR="00D8348F">
        <w:rPr>
          <w:i/>
          <w:vertAlign w:val="superscript"/>
        </w:rPr>
        <w:t>WSB</w:t>
      </w:r>
      <w:r w:rsidR="00D8348F">
        <w:t>).</w:t>
      </w:r>
      <w:r w:rsidR="001303C5">
        <w:t xml:space="preserve"> </w:t>
      </w:r>
      <w:r w:rsidR="005F6E6D">
        <w:t xml:space="preserve"> </w:t>
      </w:r>
      <w:r w:rsidR="00D8348F">
        <w:t>M</w:t>
      </w:r>
      <w:r w:rsidR="005F6E6D">
        <w:t xml:space="preserve">ice were housed </w:t>
      </w:r>
      <w:r w:rsidR="00D8348F">
        <w:t>at</w:t>
      </w:r>
      <w:r w:rsidR="00C96049">
        <w:t xml:space="preserve"> </w:t>
      </w:r>
      <w:r w:rsidR="00D8348F">
        <w:t xml:space="preserve">dedicated, temperature controlled </w:t>
      </w:r>
      <w:r w:rsidR="005F6E6D">
        <w:t>facilities</w:t>
      </w:r>
      <w:r w:rsidR="00D8348F">
        <w:t xml:space="preserve"> in the UW-Madison School of Medicine and Public Health</w:t>
      </w:r>
      <w:r w:rsidR="002B760A">
        <w:t>, with the exception of mice from Gough Island, which were housed in a temperature-controlled facility in the UW-Madison School of Veterinary Medicine. Mice from an inbred strain of Gough Island mice were sampled after XX generations of brother-sister mating. All mice were provided with ad libitum food and water. All procedures followed protocols approved by IACUC.</w:t>
      </w:r>
    </w:p>
    <w:p w14:paraId="765D7909" w14:textId="77777777" w:rsidR="00543FD4" w:rsidRPr="00543FD4" w:rsidRDefault="00543FD4" w:rsidP="00150D83">
      <w:pPr>
        <w:pStyle w:val="BodyText"/>
      </w:pPr>
    </w:p>
    <w:p w14:paraId="368A61DA" w14:textId="77777777" w:rsidR="00F95E89" w:rsidRDefault="005F6E6D">
      <w:pPr>
        <w:pStyle w:val="Heading3"/>
      </w:pPr>
      <w:bookmarkStart w:id="1" w:name="X8f47e61d9abd1c9f775d406441822a9ab99126d"/>
      <w:r>
        <w:t>Tissue Collection and Immunohistochemistry</w:t>
      </w:r>
      <w:bookmarkEnd w:id="1"/>
    </w:p>
    <w:p w14:paraId="75D8BBBD" w14:textId="01E4CBBE" w:rsidR="00F95E89" w:rsidRDefault="005F6E6D">
      <w:pPr>
        <w:pStyle w:val="FirstParagraph"/>
      </w:pPr>
      <w:r>
        <w:t xml:space="preserve">The same dry-down spread technique was applied to both spermatocytes and oocytes based on Peters et al. </w:t>
      </w:r>
      <w:r w:rsidR="00C96049">
        <w:t>(</w:t>
      </w:r>
      <w:r>
        <w:t>1997), with adjustment for volumes. Spermatocyte spreads were collected and prepared as described in Peterson</w:t>
      </w:r>
      <w:r w:rsidR="00C96049">
        <w:t xml:space="preserve"> et al.</w:t>
      </w:r>
      <w:r>
        <w:t xml:space="preserve"> </w:t>
      </w:r>
      <w:r w:rsidR="00C96049">
        <w:t>(</w:t>
      </w:r>
      <w:r>
        <w:t>2019</w:t>
      </w:r>
      <w:r w:rsidR="00C96049">
        <w:t>)</w:t>
      </w:r>
      <w:r>
        <w:t>. The majority of mice used MLH1 quantification were between 5 and 12 weeks</w:t>
      </w:r>
      <w:r w:rsidR="00C96049">
        <w:t xml:space="preserve"> of age. Juvenile mice</w:t>
      </w:r>
      <w:r>
        <w:t xml:space="preserve"> between 12 </w:t>
      </w:r>
      <w:r w:rsidR="00C96049">
        <w:t>and</w:t>
      </w:r>
      <w:r>
        <w:t xml:space="preserve"> 15 days </w:t>
      </w:r>
      <w:r w:rsidR="00C96049">
        <w:t xml:space="preserve">of age </w:t>
      </w:r>
      <w:r>
        <w:t>were used for DMC1 quantification. Both ovaries were collected from embryo</w:t>
      </w:r>
      <w:r w:rsidR="00C96049">
        <w:t>s (16-21 embryonic days)</w:t>
      </w:r>
      <w:r>
        <w:t xml:space="preserve"> or neonate</w:t>
      </w:r>
      <w:r w:rsidR="00C96049">
        <w:t>s (0-48 hours after birth)</w:t>
      </w:r>
      <w:r>
        <w:t xml:space="preserve">. Whole testes </w:t>
      </w:r>
      <w:r w:rsidR="00302B5C">
        <w:t xml:space="preserve">were incubated in 3ml of hypotonic solution for 45 minutes. Decapsulated ovaries were incubated in 300ul of hypotonic solution for 45 minutes. </w:t>
      </w:r>
      <w:r>
        <w:t>Fifteen microliters of cell slurry (masticated gonads) were transferred to 80ul of 2% PFA solution. Cells were fixed in this solution and dried in a humid chamber at room temperature overnight. The following morning, slides were treated with a Photoflow wash (Kodak, cite). Slides were stored at -20*C if not stained immediately.</w:t>
      </w:r>
    </w:p>
    <w:p w14:paraId="16A72FCF" w14:textId="659F3BCF" w:rsidR="00F95E89" w:rsidRDefault="005F6E6D">
      <w:pPr>
        <w:pStyle w:val="BodyText"/>
      </w:pPr>
      <w:r>
        <w:t xml:space="preserve">To visualize the </w:t>
      </w:r>
      <w:r w:rsidR="00302B5C">
        <w:t xml:space="preserve">structure </w:t>
      </w:r>
      <w:r>
        <w:t xml:space="preserve">of meiotic chromosomes we used antibody markers for the centromere (CREST) and lateral element of the </w:t>
      </w:r>
      <w:r w:rsidR="005F6923" w:rsidRPr="005F6923">
        <w:t>synaptonemal complex (SC)</w:t>
      </w:r>
      <w:r>
        <w:t xml:space="preserve"> (SYCP3).</w:t>
      </w:r>
      <w:r w:rsidR="00302B5C">
        <w:t xml:space="preserve"> Crossovers (COs) were visualized as MLH1 foci.</w:t>
      </w:r>
      <w:r>
        <w:t xml:space="preserve"> Double strand breaks (DSB</w:t>
      </w:r>
      <w:r w:rsidR="00302B5C">
        <w:t>s</w:t>
      </w:r>
      <w:r>
        <w:t xml:space="preserve">) were </w:t>
      </w:r>
      <w:r>
        <w:lastRenderedPageBreak/>
        <w:t xml:space="preserve">visualized </w:t>
      </w:r>
      <w:r w:rsidR="00302B5C">
        <w:t>as DMC1 foci</w:t>
      </w:r>
      <w:r>
        <w:t xml:space="preserve">. The staining protocol </w:t>
      </w:r>
      <w:r w:rsidR="00302B5C">
        <w:t xml:space="preserve">followed </w:t>
      </w:r>
      <w:r>
        <w:t xml:space="preserve">Anderson et al. </w:t>
      </w:r>
      <w:r w:rsidR="00302B5C">
        <w:t>(</w:t>
      </w:r>
      <w:r>
        <w:t xml:space="preserve">1999) and Koehler et al. </w:t>
      </w:r>
      <w:r w:rsidR="00302B5C">
        <w:t>(</w:t>
      </w:r>
      <w:r>
        <w:t xml:space="preserve">2002). </w:t>
      </w:r>
      <w:r w:rsidR="008641B3">
        <w:t xml:space="preserve">Antibody staining </w:t>
      </w:r>
      <w:r>
        <w:t xml:space="preserve">and slide blocking </w:t>
      </w:r>
      <w:r w:rsidR="008641B3">
        <w:t>were</w:t>
      </w:r>
      <w:r>
        <w:t xml:space="preserve"> performed in 1X antibody dilution buffer (ADB) (normal donkey serum (Jackson ImmnuoResearch), 1X PBS, bovine serum albumin (Sigma), </w:t>
      </w:r>
      <w:r w:rsidR="00302B5C">
        <w:t xml:space="preserve">and </w:t>
      </w:r>
      <w:r>
        <w:t>Triton X-100 (Sigma)).</w:t>
      </w:r>
    </w:p>
    <w:p w14:paraId="26E1CC47" w14:textId="21DBB789" w:rsidR="00F95E89" w:rsidRDefault="005F6E6D">
      <w:pPr>
        <w:pStyle w:val="BodyText"/>
      </w:pPr>
      <w:r>
        <w:t>Following a 30</w:t>
      </w:r>
      <w:r w:rsidR="00302B5C">
        <w:t>-</w:t>
      </w:r>
      <w:r>
        <w:t>minute blocking wash in ABD, each slide was incubated with 60ul of a primary antibody master mix for 48 hours at 37* C. The master mix recipe contained polyclonal anti</w:t>
      </w:r>
      <w:r w:rsidR="00302B5C">
        <w:t>-</w:t>
      </w:r>
      <w:r>
        <w:t>rabbit anti-MLH1 (Calbiochem; diluted 1:50) or anti rabbit anti-DMC1) (mix of DMC1), anti</w:t>
      </w:r>
      <w:r w:rsidR="00302B5C">
        <w:t>-</w:t>
      </w:r>
      <w:r>
        <w:t>goat polyclonal anti-SYCP3, (Abcam; diluted 1:50), and anti-human polyclonal antibody to CREST (Antibodies, Inc; diluted 1:200) suspended in ADB. Slides were washed twice in 50ml ADB before the first round of secondary antibody incubation for 12 hours at 37</w:t>
      </w:r>
      <w:r w:rsidR="00302B5C">
        <w:t>* C</w:t>
      </w:r>
      <w:r>
        <w:t xml:space="preserve">. Alexa Fluor 488 donkey anti-rabbit IgG </w:t>
      </w:r>
      <w:bookmarkStart w:id="2" w:name="_GoBack"/>
      <w:bookmarkEnd w:id="2"/>
      <w:r>
        <w:t xml:space="preserve">(Invitrgoen, location; diluted to 1:100) and Coumarin AMCA donkey anti-human IgG (Jackson ImmunoResearch; diluted to 1:200) were suspended in ADB. The last incubation of Alexa Fluor 568 donkey anti-goat (Invitrogen; diluted 1:100) was incubated at 1:100 for 2 hours at </w:t>
      </w:r>
      <w:r w:rsidR="00302B5C">
        <w:t>37* C</w:t>
      </w:r>
      <w:r>
        <w:t>. Slides were fixed with Prolong Gold Antifade (Invitrogen) for 24 hours after a final wash in 1x PBS.</w:t>
      </w:r>
    </w:p>
    <w:p w14:paraId="0750217A" w14:textId="77777777" w:rsidR="00543FD4" w:rsidRDefault="00543FD4">
      <w:pPr>
        <w:pStyle w:val="Heading3"/>
      </w:pPr>
      <w:bookmarkStart w:id="3" w:name="image-processing"/>
    </w:p>
    <w:p w14:paraId="3F667C7C" w14:textId="52AB0E4A" w:rsidR="00F95E89" w:rsidRDefault="005F6E6D">
      <w:pPr>
        <w:pStyle w:val="Heading3"/>
      </w:pPr>
      <w:r>
        <w:t>Image Processing</w:t>
      </w:r>
      <w:bookmarkEnd w:id="3"/>
    </w:p>
    <w:p w14:paraId="59C27FD4" w14:textId="13C3F82C" w:rsidR="00F95E89" w:rsidRDefault="005F6E6D">
      <w:pPr>
        <w:pStyle w:val="FirstParagraph"/>
      </w:pPr>
      <w:r>
        <w:t>Images were capture using a Zeiss Axioplan 2 microscope with AxioLab camera and AxioVision software (Zeiss, Cambridge, UK). Preprocessing, including cropping, noise reduction, and histogram adjustments, was performed using Photoshop (v13.0). Image file names were anonymized before manual scoring of MLH1 or DMC1 foci using photoshop.</w:t>
      </w:r>
    </w:p>
    <w:p w14:paraId="6509ED8E" w14:textId="77777777" w:rsidR="00543FD4" w:rsidRDefault="00543FD4">
      <w:pPr>
        <w:pStyle w:val="Heading3"/>
      </w:pPr>
      <w:bookmarkStart w:id="4" w:name="analysis"/>
    </w:p>
    <w:p w14:paraId="15AEDF9B" w14:textId="289130CD" w:rsidR="00F95E89" w:rsidRDefault="005F6E6D">
      <w:pPr>
        <w:pStyle w:val="Heading3"/>
      </w:pPr>
      <w:r>
        <w:t>Analysis</w:t>
      </w:r>
      <w:bookmarkEnd w:id="4"/>
    </w:p>
    <w:p w14:paraId="4DC0A76A" w14:textId="548A46F5" w:rsidR="00F95E89" w:rsidRDefault="005302E5">
      <w:pPr>
        <w:pStyle w:val="BodyText"/>
      </w:pPr>
      <w:r>
        <w:t xml:space="preserve">To estimate the number of crossovers across the genome, we counted MLH1 foci. </w:t>
      </w:r>
      <w:r w:rsidR="005F6E6D" w:rsidRPr="00C57665">
        <w:t>MLH1</w:t>
      </w:r>
      <w:r w:rsidR="005F6E6D">
        <w:t xml:space="preserve"> foci were </w:t>
      </w:r>
      <w:r w:rsidR="00AB17B5">
        <w:t>counted in</w:t>
      </w:r>
      <w:r w:rsidR="005F6E6D">
        <w:t xml:space="preserve"> cells with intact and complete karyotypes (19 acrocentric bivalents and XY for spermatocytes</w:t>
      </w:r>
      <w:r w:rsidR="008641B3">
        <w:t xml:space="preserve">; </w:t>
      </w:r>
      <w:r w:rsidR="005F6E6D">
        <w:t xml:space="preserve">20 acrocentric bivalents for oocytes) and distinct MLH1 foci. A quality score </w:t>
      </w:r>
      <w:r w:rsidR="008641B3">
        <w:t xml:space="preserve">ranging from </w:t>
      </w:r>
      <w:r w:rsidR="005F6E6D">
        <w:t>1</w:t>
      </w:r>
      <w:r w:rsidR="001303C5">
        <w:t xml:space="preserve"> (best)</w:t>
      </w:r>
      <w:r w:rsidR="005F6E6D">
        <w:t xml:space="preserve"> to 5</w:t>
      </w:r>
      <w:r w:rsidR="001303C5">
        <w:t xml:space="preserve"> (worst)</w:t>
      </w:r>
      <w:r w:rsidR="005F6E6D">
        <w:t xml:space="preserve"> was assigned to each cell based on</w:t>
      </w:r>
      <w:r w:rsidR="00AB17B5">
        <w:t xml:space="preserve"> visual appearance of</w:t>
      </w:r>
      <w:r w:rsidR="005F6E6D">
        <w:t xml:space="preserve"> staining and spread of bivalents. Cells </w:t>
      </w:r>
      <w:r w:rsidR="008641B3">
        <w:t>with</w:t>
      </w:r>
      <w:r w:rsidR="005F6E6D">
        <w:t xml:space="preserve"> a score of 5 were excluded from the final analysis. </w:t>
      </w:r>
      <w:r w:rsidR="00AB17B5">
        <w:t>D</w:t>
      </w:r>
      <w:r w:rsidR="005F6E6D">
        <w:t xml:space="preserve">istributions of MLH1 count per cell </w:t>
      </w:r>
      <w:r w:rsidR="008641B3">
        <w:t xml:space="preserve">were visually inspected </w:t>
      </w:r>
      <w:r w:rsidR="005F6E6D">
        <w:t>for normality (</w:t>
      </w:r>
      <w:commentRangeStart w:id="5"/>
      <w:r w:rsidR="005F6E6D">
        <w:t>supplemental figure</w:t>
      </w:r>
      <w:commentRangeEnd w:id="5"/>
      <w:r w:rsidR="008641B3">
        <w:rPr>
          <w:rStyle w:val="CommentReference"/>
        </w:rPr>
        <w:commentReference w:id="5"/>
      </w:r>
      <w:r w:rsidR="005F6E6D">
        <w:t>). MLH1 foci located on the XY in spermatocytes were excluded</w:t>
      </w:r>
      <w:r w:rsidR="00906290">
        <w:t xml:space="preserve"> from counts.</w:t>
      </w:r>
    </w:p>
    <w:p w14:paraId="45A60F7C" w14:textId="71FAD0BA" w:rsidR="00906290" w:rsidRDefault="00906290" w:rsidP="005302E5">
      <w:pPr>
        <w:pStyle w:val="FirstParagraph"/>
      </w:pPr>
      <w:r>
        <w:t>In addition to MLH1 counts, we measured several traits to further characterize the recombination landscape.</w:t>
      </w:r>
    </w:p>
    <w:p w14:paraId="64A62493" w14:textId="77777777" w:rsidR="00C90B19" w:rsidRDefault="00C90B19" w:rsidP="00C90B19">
      <w:pPr>
        <w:pStyle w:val="FirstParagraph"/>
      </w:pPr>
      <w:r>
        <w:t xml:space="preserve">To estimate the number of double-strand breaks, a minority of which lead to crossovers, mean </w:t>
      </w:r>
      <w:r w:rsidRPr="00C57665">
        <w:t>DMC1</w:t>
      </w:r>
      <w:r>
        <w:t xml:space="preserve"> foci per cell was quantified for a single male from a subset of strains (</w:t>
      </w:r>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rPr>
          <w:iCs/>
        </w:rPr>
        <w:t>)</w:t>
      </w:r>
      <w:r>
        <w:t>. SC morphology and CREST foci number was used to stage spermatocytes as early zygotene or late zygotene.</w:t>
      </w:r>
    </w:p>
    <w:p w14:paraId="3E2676BE" w14:textId="77777777" w:rsidR="00C90B19" w:rsidRPr="00C90B19" w:rsidRDefault="00C90B19" w:rsidP="00150D83">
      <w:pPr>
        <w:pStyle w:val="BodyText"/>
      </w:pPr>
    </w:p>
    <w:p w14:paraId="2BA9E6C6" w14:textId="77777777" w:rsidR="00AB17B5" w:rsidRDefault="005302E5" w:rsidP="00AB17B5">
      <w:pPr>
        <w:pStyle w:val="FirstParagraph"/>
      </w:pPr>
      <w:r>
        <w:lastRenderedPageBreak/>
        <w:t xml:space="preserve">To </w:t>
      </w:r>
      <w:r w:rsidR="00AB17B5">
        <w:t>measure</w:t>
      </w:r>
      <w:r>
        <w:t xml:space="preserve"> </w:t>
      </w:r>
      <w:r w:rsidR="00AB17B5">
        <w:t xml:space="preserve">bivalent </w:t>
      </w:r>
      <w:r>
        <w:t>SC length, two image analysis algorithms were used</w:t>
      </w:r>
      <w:r w:rsidR="00AB17B5">
        <w:t>. The first algorithm</w:t>
      </w:r>
      <w:r>
        <w:t xml:space="preserve"> </w:t>
      </w:r>
      <w:r w:rsidR="00AB17B5">
        <w:t>estimates</w:t>
      </w:r>
      <w:r>
        <w:t xml:space="preserve"> </w:t>
      </w:r>
      <w:r w:rsidR="00AB17B5">
        <w:t>the total (summed) SC length across bivalents</w:t>
      </w:r>
      <w:r>
        <w:t xml:space="preserve"> for individual cells (Wang et al. 2019)</w:t>
      </w:r>
      <w:r w:rsidR="00AB17B5">
        <w:t xml:space="preserve">. The second algorithm estimates the SC length of </w:t>
      </w:r>
      <w:r>
        <w:t xml:space="preserve">individual bivalents (Peterson, Miller, and Payseur 2019). Both </w:t>
      </w:r>
      <w:r w:rsidR="00AB17B5">
        <w:t xml:space="preserve">algorithms </w:t>
      </w:r>
      <w:r>
        <w:t>apply a ‘skeletonizing’ transformation to synapsed chromosomes</w:t>
      </w:r>
      <w:r w:rsidR="00AB17B5">
        <w:t xml:space="preserve"> that</w:t>
      </w:r>
      <w:r>
        <w:t xml:space="preserve"> produces a single</w:t>
      </w:r>
      <w:r w:rsidR="00AB17B5">
        <w:t>,</w:t>
      </w:r>
      <w:r>
        <w:t xml:space="preserve"> pixel</w:t>
      </w:r>
      <w:r w:rsidR="003C7C02">
        <w:t>-</w:t>
      </w:r>
      <w:r>
        <w:t xml:space="preserve">wide ‘trace’ of the </w:t>
      </w:r>
      <w:r w:rsidR="00AB17B5">
        <w:t>bivalent shape</w:t>
      </w:r>
      <w:r>
        <w:t xml:space="preserve">. </w:t>
      </w:r>
    </w:p>
    <w:p w14:paraId="14531F02" w14:textId="190D3B55" w:rsidR="005302E5" w:rsidRDefault="005302E5" w:rsidP="00150D83">
      <w:pPr>
        <w:pStyle w:val="FirstParagraph"/>
      </w:pPr>
      <w:r>
        <w:t>T</w:t>
      </w:r>
      <w:r w:rsidRPr="001C7207">
        <w:t>otal</w:t>
      </w:r>
      <w:r>
        <w:rPr>
          <w:b/>
        </w:rPr>
        <w:t xml:space="preserve"> </w:t>
      </w:r>
      <w:r w:rsidRPr="001C7207">
        <w:t>SC</w:t>
      </w:r>
      <w:r>
        <w:t xml:space="preserve"> </w:t>
      </w:r>
      <w:r w:rsidR="00AB17B5">
        <w:t>length</w:t>
      </w:r>
      <w:r>
        <w:t xml:space="preserve"> per cell was quantified from pachtyene cell image</w:t>
      </w:r>
      <w:r w:rsidR="00AB17B5">
        <w:t>s (Wang et al. 2019)</w:t>
      </w:r>
      <w:r>
        <w:t xml:space="preserve">. To </w:t>
      </w:r>
      <w:r w:rsidR="00AB17B5">
        <w:t xml:space="preserve">reduce algorithmic errors in </w:t>
      </w:r>
      <w:r>
        <w:t xml:space="preserve">SC isolation, outliers were visually </w:t>
      </w:r>
      <w:r w:rsidR="00AB17B5">
        <w:t>identified</w:t>
      </w:r>
      <w:r>
        <w:t xml:space="preserve"> at the mouse level and removed from the data set. Mouse </w:t>
      </w:r>
      <w:r w:rsidR="00AB17B5">
        <w:t>averages</w:t>
      </w:r>
      <w:r>
        <w:t xml:space="preserve"> were calculated from cell-wide total SC lengths in 3,371 out of 4,143 cells with MLH1 counts.</w:t>
      </w:r>
    </w:p>
    <w:p w14:paraId="51754DBE" w14:textId="5483E173" w:rsidR="005302E5" w:rsidRDefault="00072A6B" w:rsidP="005302E5">
      <w:pPr>
        <w:pStyle w:val="BodyText"/>
      </w:pPr>
      <w:r>
        <w:t xml:space="preserve">SC length of individual bivalents was quantified in pachytene cell images (Peterson, Miller, and Payseur 2019). </w:t>
      </w:r>
      <w:r w:rsidR="005302E5">
        <w:t xml:space="preserve">The </w:t>
      </w:r>
      <w:r w:rsidR="005302E5" w:rsidRPr="001C7207">
        <w:t>DNA</w:t>
      </w:r>
      <w:r w:rsidR="005302E5">
        <w:rPr>
          <w:b/>
        </w:rPr>
        <w:t xml:space="preserve"> </w:t>
      </w:r>
      <w:r w:rsidR="005302E5" w:rsidRPr="001C7207">
        <w:t>CrossOver</w:t>
      </w:r>
      <w:r w:rsidR="005302E5">
        <w:t xml:space="preserve"> algorithm</w:t>
      </w:r>
      <w:r>
        <w:t xml:space="preserve"> (Peterson, Miller, and Payseur 2019)</w:t>
      </w:r>
      <w:r w:rsidR="005302E5">
        <w:t xml:space="preserve"> isolates single</w:t>
      </w:r>
      <w:r w:rsidR="0034173C">
        <w:t>,</w:t>
      </w:r>
      <w:r w:rsidR="005302E5">
        <w:t xml:space="preserve"> straightened bivalent shapes</w:t>
      </w:r>
      <w:r>
        <w:t xml:space="preserve">, </w:t>
      </w:r>
      <w:r w:rsidR="005302E5">
        <w:t>return</w:t>
      </w:r>
      <w:r>
        <w:t>ing</w:t>
      </w:r>
      <w:r w:rsidR="005302E5">
        <w:t xml:space="preserve"> SC length, location of </w:t>
      </w:r>
      <w:r>
        <w:t xml:space="preserve">MLH1 foci, and location of CREST (centromere) </w:t>
      </w:r>
      <w:r w:rsidR="0034173C">
        <w:t>foci</w:t>
      </w:r>
      <w:r>
        <w:t xml:space="preserve">. </w:t>
      </w:r>
      <w:r w:rsidR="005302E5">
        <w:t>Th</w:t>
      </w:r>
      <w:r>
        <w:t>e</w:t>
      </w:r>
      <w:r w:rsidR="005302E5">
        <w:t xml:space="preserve"> algorithm substantially speeds the accurate measurement of bivalents, but </w:t>
      </w:r>
      <w:r>
        <w:t xml:space="preserve">it sometimes interprets </w:t>
      </w:r>
      <w:r w:rsidR="005302E5">
        <w:t>overlapping bivalents</w:t>
      </w:r>
      <w:r>
        <w:t xml:space="preserve"> as single bivalents</w:t>
      </w:r>
      <w:r w:rsidR="005302E5">
        <w:t xml:space="preserve">. In </w:t>
      </w:r>
      <w:r>
        <w:t>our</w:t>
      </w:r>
      <w:r w:rsidR="005302E5">
        <w:t xml:space="preserve"> data set, </w:t>
      </w:r>
      <w:r>
        <w:t xml:space="preserve">average proportions of bivalents per cell isolated by the algorithm </w:t>
      </w:r>
      <w:r w:rsidR="005302E5">
        <w:t>range</w:t>
      </w:r>
      <w:r>
        <w:t>d</w:t>
      </w:r>
      <w:r w:rsidR="005302E5">
        <w:t xml:space="preserve"> from 0.51 (</w:t>
      </w:r>
      <w:r w:rsidR="005302E5">
        <w:rPr>
          <w:i/>
        </w:rPr>
        <w:t>molossinus</w:t>
      </w:r>
      <w:r w:rsidR="005302E5">
        <w:rPr>
          <w:i/>
          <w:vertAlign w:val="superscript"/>
        </w:rPr>
        <w:t>MSM</w:t>
      </w:r>
      <w:r w:rsidR="005302E5">
        <w:t xml:space="preserve"> male) to 0.72 (</w:t>
      </w:r>
      <w:r w:rsidR="005302E5">
        <w:rPr>
          <w:i/>
        </w:rPr>
        <w:t>musculus</w:t>
      </w:r>
      <w:r w:rsidR="005302E5">
        <w:rPr>
          <w:i/>
          <w:vertAlign w:val="superscript"/>
        </w:rPr>
        <w:t>KAZ</w:t>
      </w:r>
      <w:r w:rsidR="005302E5">
        <w:t xml:space="preserve"> female).</w:t>
      </w:r>
      <w:r>
        <w:t xml:space="preserve"> </w:t>
      </w:r>
      <w:r w:rsidR="005302E5">
        <w:t xml:space="preserve">From the total set of cell images, 10,458 bivalent objects were isolated by the </w:t>
      </w:r>
      <w:r>
        <w:t>algorithm</w:t>
      </w:r>
      <w:r w:rsidR="005302E5">
        <w:t xml:space="preserve">. </w:t>
      </w:r>
      <w:r>
        <w:t>Following</w:t>
      </w:r>
      <w:r w:rsidR="005302E5">
        <w:t xml:space="preserve"> a </w:t>
      </w:r>
      <w:r>
        <w:t>manual curation</w:t>
      </w:r>
      <w:r w:rsidR="005302E5">
        <w:t xml:space="preserve">, 9,829 single-bivalent observations remained. The accuracy of the algorithm is high compared to hand measures after this curation step (Peterson, Miller, and Payseur 2019). </w:t>
      </w:r>
      <w:commentRangeStart w:id="6"/>
      <w:commentRangeStart w:id="7"/>
      <w:r w:rsidR="005302E5">
        <w:t>From the curated single</w:t>
      </w:r>
      <w:r w:rsidR="0034173C">
        <w:t>-</w:t>
      </w:r>
      <w:r w:rsidR="005302E5">
        <w:t>bivalent data set</w:t>
      </w:r>
      <w:r>
        <w:t>,</w:t>
      </w:r>
      <w:r w:rsidR="005302E5">
        <w:t xml:space="preserve"> the </w:t>
      </w:r>
      <w:r w:rsidR="005302E5" w:rsidRPr="001C7207">
        <w:t>proportions</w:t>
      </w:r>
      <w:r w:rsidR="005302E5">
        <w:t xml:space="preserve"> of bivalents by crossover number were quantified and tested by chi-square tests with the prop.test().</w:t>
      </w:r>
      <w:commentRangeEnd w:id="6"/>
      <w:r>
        <w:rPr>
          <w:rStyle w:val="CommentReference"/>
        </w:rPr>
        <w:commentReference w:id="6"/>
      </w:r>
      <w:commentRangeEnd w:id="7"/>
      <w:r w:rsidR="008B5B19">
        <w:rPr>
          <w:rStyle w:val="CommentReference"/>
        </w:rPr>
        <w:commentReference w:id="7"/>
      </w:r>
    </w:p>
    <w:p w14:paraId="1C3451C9" w14:textId="4F9C08D9" w:rsidR="005302E5" w:rsidRDefault="005302E5" w:rsidP="005302E5">
      <w:pPr>
        <w:pStyle w:val="BodyText"/>
      </w:pPr>
      <w:r>
        <w:t xml:space="preserve">To account for confounding effects of sex chromosomes from pooled samples of bivalents, we </w:t>
      </w:r>
      <w:r w:rsidR="00C00BAB">
        <w:t xml:space="preserve">also </w:t>
      </w:r>
      <w:r>
        <w:t xml:space="preserve">considered a </w:t>
      </w:r>
      <w:r w:rsidRPr="001C7207">
        <w:t>reduced</w:t>
      </w:r>
      <w:r>
        <w:rPr>
          <w:b/>
        </w:rPr>
        <w:t xml:space="preserve"> </w:t>
      </w:r>
      <w:r w:rsidRPr="001C7207">
        <w:t>data</w:t>
      </w:r>
      <w:r>
        <w:t xml:space="preserve"> set including only bivalents with SC lengths below the 2nd quartile in cells with at least 17 of 20 single bivalent measures. Th</w:t>
      </w:r>
      <w:r w:rsidR="0034173C">
        <w:t>is</w:t>
      </w:r>
      <w:r>
        <w:t xml:space="preserve"> </w:t>
      </w:r>
      <w:r w:rsidR="0034173C">
        <w:t>“</w:t>
      </w:r>
      <w:r>
        <w:t>short bivalent</w:t>
      </w:r>
      <w:r w:rsidR="0034173C">
        <w:t>”</w:t>
      </w:r>
      <w:r>
        <w:t xml:space="preserve"> data set included the four or five shortest bivalents, and excluded the X bivalent in oocytes. A total of 678 short bivalents were isolated from 103 oocytes and 37 spermatocytes. Although this smaller data set has decreased power, it offers a more comparable set of single bivalents to compare between the sexes. A </w:t>
      </w:r>
      <w:r w:rsidR="0034173C">
        <w:t>“</w:t>
      </w:r>
      <w:r>
        <w:t>long bivalent</w:t>
      </w:r>
      <w:r w:rsidR="0034173C">
        <w:t>”</w:t>
      </w:r>
      <w:r>
        <w:t xml:space="preserve"> data set was </w:t>
      </w:r>
      <w:r w:rsidR="0034173C">
        <w:t>formed from those bivalents</w:t>
      </w:r>
      <w:r>
        <w:t xml:space="preserve"> above the 4th quartile in SC lengths per cell.</w:t>
      </w:r>
      <w:commentRangeStart w:id="8"/>
      <w:commentRangeEnd w:id="8"/>
      <w:r w:rsidR="0034173C">
        <w:rPr>
          <w:rStyle w:val="CommentReference"/>
        </w:rPr>
        <w:commentReference w:id="8"/>
      </w:r>
    </w:p>
    <w:p w14:paraId="3408BC6C" w14:textId="5BFCB334" w:rsidR="0034173C" w:rsidRDefault="003C7C02" w:rsidP="003C7C02">
      <w:pPr>
        <w:pStyle w:val="BodyText"/>
      </w:pPr>
      <w:r>
        <w:t>To examine crossover interference,</w:t>
      </w:r>
      <w:r w:rsidR="0034173C">
        <w:t xml:space="preserve"> the distance (in SC units) between MLH1 foci</w:t>
      </w:r>
      <w:r>
        <w:t xml:space="preserve"> </w:t>
      </w:r>
      <w:r w:rsidR="0034173C">
        <w:t>(</w:t>
      </w:r>
      <w:r>
        <w:t>inter-focal distance</w:t>
      </w:r>
      <w:r w:rsidR="0034173C">
        <w:t xml:space="preserve">; </w:t>
      </w:r>
      <w:r>
        <w:t>IFD</w:t>
      </w:r>
      <w:r w:rsidR="0034173C">
        <w:rPr>
          <w:vertAlign w:val="subscript"/>
        </w:rPr>
        <w:t>raw</w:t>
      </w:r>
      <w:r w:rsidR="0034173C">
        <w:t>)</w:t>
      </w:r>
      <w:r>
        <w:t xml:space="preserve"> was measured f</w:t>
      </w:r>
      <w:r w:rsidR="0034173C">
        <w:t>or those</w:t>
      </w:r>
      <w:r>
        <w:t xml:space="preserve"> single bivalents containing two </w:t>
      </w:r>
      <w:r w:rsidR="0034173C">
        <w:t>MLH1 foci</w:t>
      </w:r>
      <w:r>
        <w:t xml:space="preserve">. </w:t>
      </w:r>
      <w:r w:rsidR="0034173C">
        <w:t>A normalized measure of interference (IFD</w:t>
      </w:r>
      <w:r w:rsidR="0034173C">
        <w:rPr>
          <w:vertAlign w:val="subscript"/>
        </w:rPr>
        <w:t>norm</w:t>
      </w:r>
      <w:r w:rsidR="0034173C">
        <w:t>) was computed by dividing IFD</w:t>
      </w:r>
      <w:r w:rsidR="0034173C">
        <w:rPr>
          <w:vertAlign w:val="subscript"/>
        </w:rPr>
        <w:t>raw</w:t>
      </w:r>
      <w:r w:rsidR="0034173C">
        <w:t xml:space="preserve"> by SC length on a per-bivalent basis.</w:t>
      </w:r>
    </w:p>
    <w:p w14:paraId="03312F9A" w14:textId="7E2387BE" w:rsidR="0034173C" w:rsidRPr="0034173C" w:rsidRDefault="0034173C" w:rsidP="00480BFD">
      <w:pPr>
        <w:pStyle w:val="FirstParagraph"/>
      </w:pPr>
      <w:r>
        <w:t>We used a series of statistical models to int</w:t>
      </w:r>
      <w:r w:rsidR="00480BFD">
        <w:t>erpret patterns of variation in the recombination traits we measured</w:t>
      </w:r>
      <w:r>
        <w:t xml:space="preserve"> (Table 2). We first constructed a mixed model (</w:t>
      </w:r>
      <w:r w:rsidRPr="00C57665">
        <w:t>M1</w:t>
      </w:r>
      <w:r>
        <w:t xml:space="preserve">) using the lmer() from the lmer4 package (cite) in R (v3.5.2)(Team 2015). </w:t>
      </w:r>
      <w:r w:rsidR="00480BFD">
        <w:t>In this model, s</w:t>
      </w:r>
      <w:commentRangeStart w:id="9"/>
      <w:r>
        <w:t>train was coded as a random effect</w:t>
      </w:r>
      <w:r w:rsidR="00480BFD">
        <w:t>, with significance</w:t>
      </w:r>
      <w:r>
        <w:t xml:space="preserve"> </w:t>
      </w:r>
      <w:r w:rsidR="00480BFD">
        <w:t>evaluated using a likelihood ratio test (</w:t>
      </w:r>
      <w:r>
        <w:t>using exactRLRT()</w:t>
      </w:r>
      <w:r w:rsidR="00480BFD">
        <w:t>)</w:t>
      </w:r>
      <w:r>
        <w:t xml:space="preserve">. Subspecies, strain, and their interaction were coded as fixed effects, </w:t>
      </w:r>
      <w:commentRangeEnd w:id="9"/>
      <w:r>
        <w:rPr>
          <w:rStyle w:val="CommentReference"/>
        </w:rPr>
        <w:commentReference w:id="9"/>
      </w:r>
      <w:r>
        <w:t>with significance evaluated using a chi-square test comparing the full and reduced models (drop1() and anova()). We use</w:t>
      </w:r>
      <w:r w:rsidR="00480BFD">
        <w:t>d</w:t>
      </w:r>
      <w:r>
        <w:t xml:space="preserve"> the subspecies effect to quantify divergence between subspecies and the (random) strain effect to quantify variation within subspecies </w:t>
      </w:r>
      <w:r>
        <w:lastRenderedPageBreak/>
        <w:t xml:space="preserve">in a sex-specific manner. </w:t>
      </w:r>
      <w:r w:rsidR="00480BFD">
        <w:t>In separate analyses, we considered mouse averages as dependent variables for each of the following traits: MLH1 count per cell, variance in MLH1 count per cell, coefficient of variation in MLH1 count per cell, total SC length per cell, single bivalent SC length per cell, IFD</w:t>
      </w:r>
      <w:r w:rsidR="00480BFD">
        <w:rPr>
          <w:vertAlign w:val="subscript"/>
        </w:rPr>
        <w:t>raw</w:t>
      </w:r>
      <w:r w:rsidR="00480BFD">
        <w:t>, IFD</w:t>
      </w:r>
      <w:r w:rsidR="00480BFD">
        <w:rPr>
          <w:vertAlign w:val="subscript"/>
        </w:rPr>
        <w:t>norm</w:t>
      </w:r>
      <w:r w:rsidR="00480BFD">
        <w:t xml:space="preserve">, and average MLH1 position (for single-focus bivalents). </w:t>
      </w:r>
      <w:r>
        <w:t>Four additional models containing only fixed effects (M2-M5</w:t>
      </w:r>
      <w:r w:rsidR="00480BFD">
        <w:t>) (Table 2)</w:t>
      </w:r>
      <w:r>
        <w:t xml:space="preserve"> were used to</w:t>
      </w:r>
      <w:r w:rsidR="00480BFD">
        <w:t xml:space="preserve"> further</w:t>
      </w:r>
      <w:r>
        <w:t xml:space="preserve"> investigate results obtained from the initial mixed model. </w:t>
      </w:r>
    </w:p>
    <w:p w14:paraId="347EC6C4" w14:textId="06CA8769" w:rsidR="005302E5" w:rsidRDefault="005302E5">
      <w:pPr>
        <w:pStyle w:val="BodyText"/>
      </w:pPr>
    </w:p>
    <w:p w14:paraId="72E37D86" w14:textId="77777777" w:rsidR="00F95E89" w:rsidRDefault="005F6E6D">
      <w:pPr>
        <w:pStyle w:val="BodyText"/>
      </w:pPr>
      <w:commentRangeStart w:id="10"/>
      <w:r>
        <w:rPr>
          <w:b/>
        </w:rPr>
        <w:t>M1 Mixed Model</w:t>
      </w:r>
    </w:p>
    <w:p w14:paraId="1C536CBA" w14:textId="789EEBCC" w:rsidR="00F95E89" w:rsidRDefault="005F6E6D">
      <w:pPr>
        <w:pStyle w:val="BodyText"/>
      </w:pPr>
      <w:commentRangeStart w:id="11"/>
      <w:commentRangeStart w:id="12"/>
      <m:oMathPara>
        <m:oMathParaPr>
          <m:jc m:val="center"/>
        </m:oMathParaPr>
        <m:oMath>
          <m:r>
            <w:rPr>
              <w:rFonts w:ascii="Cambria Math" w:hAnsi="Cambria Math"/>
            </w:rPr>
            <m:t>mouse average  = subspecies+sex+subspecies*sex+random(strain)+ε</m:t>
          </m:r>
          <w:commentRangeEnd w:id="11"/>
          <m:r>
            <m:rPr>
              <m:sty m:val="p"/>
            </m:rPr>
            <w:rPr>
              <w:rStyle w:val="CommentReference"/>
            </w:rPr>
            <w:commentReference w:id="11"/>
          </m:r>
          <w:commentRangeEnd w:id="12"/>
          <m:r>
            <m:rPr>
              <m:sty m:val="p"/>
            </m:rPr>
            <w:rPr>
              <w:rStyle w:val="CommentReference"/>
            </w:rPr>
            <w:commentReference w:id="12"/>
          </m:r>
        </m:oMath>
      </m:oMathPara>
    </w:p>
    <w:p w14:paraId="477ED68A" w14:textId="77777777" w:rsidR="00F95E89" w:rsidRDefault="005F6E6D">
      <w:pPr>
        <w:pStyle w:val="FirstParagraph"/>
      </w:pPr>
      <w:r>
        <w:rPr>
          <w:b/>
        </w:rPr>
        <w:t>M2 Linear Model</w:t>
      </w:r>
    </w:p>
    <w:p w14:paraId="67F94419" w14:textId="74B39790" w:rsidR="00F95E89" w:rsidRDefault="005F6E6D">
      <w:pPr>
        <w:pStyle w:val="BodyText"/>
      </w:pPr>
      <m:oMathPara>
        <m:oMathParaPr>
          <m:jc m:val="center"/>
        </m:oMathParaPr>
        <m:oMath>
          <m:r>
            <w:rPr>
              <w:rFonts w:ascii="Cambria Math" w:hAnsi="Cambria Math"/>
            </w:rPr>
            <m:t>mouse average = subspecies*sex*strain+ε</m:t>
          </m:r>
        </m:oMath>
      </m:oMathPara>
    </w:p>
    <w:p w14:paraId="60B6565C" w14:textId="77777777" w:rsidR="00F95E89" w:rsidRDefault="005F6E6D">
      <w:pPr>
        <w:pStyle w:val="FirstParagraph"/>
      </w:pPr>
      <w:r>
        <w:rPr>
          <w:b/>
        </w:rPr>
        <w:t>M3 Linear Model</w:t>
      </w:r>
    </w:p>
    <w:p w14:paraId="4E1BFB1C" w14:textId="45D39DD6" w:rsidR="00F95E89" w:rsidRDefault="005F6E6D">
      <w:pPr>
        <w:pStyle w:val="BodyText"/>
      </w:pPr>
      <m:oMathPara>
        <m:oMathParaPr>
          <m:jc m:val="center"/>
        </m:oMathParaPr>
        <m:oMath>
          <m:r>
            <w:rPr>
              <w:rFonts w:ascii="Cambria Math" w:hAnsi="Cambria Math"/>
            </w:rPr>
            <m:t>mouse average  = sex*strain+ε</m:t>
          </m:r>
        </m:oMath>
      </m:oMathPara>
    </w:p>
    <w:p w14:paraId="227D4C65" w14:textId="77777777" w:rsidR="00F95E89" w:rsidRDefault="005F6E6D">
      <w:pPr>
        <w:pStyle w:val="FirstParagraph"/>
      </w:pPr>
      <w:r>
        <w:rPr>
          <w:b/>
        </w:rPr>
        <w:t>M4 Linear Model</w:t>
      </w:r>
    </w:p>
    <w:p w14:paraId="3BE895C2" w14:textId="73152C2F" w:rsidR="00F95E89" w:rsidRDefault="005F6E6D">
      <w:pPr>
        <w:pStyle w:val="BodyText"/>
      </w:pPr>
      <m:oMathPara>
        <m:oMathParaPr>
          <m:jc m:val="center"/>
        </m:oMathParaPr>
        <m:oMath>
          <m:r>
            <w:rPr>
              <w:rFonts w:ascii="Cambria Math" w:hAnsi="Cambria Math"/>
            </w:rPr>
            <m:t>sex specific mouse average  = subspecies*strain+ε</m:t>
          </m:r>
        </m:oMath>
      </m:oMathPara>
    </w:p>
    <w:p w14:paraId="64C60FDC" w14:textId="77777777" w:rsidR="00F95E89" w:rsidRDefault="005F6E6D">
      <w:pPr>
        <w:pStyle w:val="FirstParagraph"/>
      </w:pPr>
      <w:r>
        <w:rPr>
          <w:b/>
        </w:rPr>
        <w:t>M5 Linear Model</w:t>
      </w:r>
    </w:p>
    <w:p w14:paraId="1D5B69B4" w14:textId="6B40F9A3" w:rsidR="00F95E89" w:rsidRDefault="005F6E6D">
      <w:pPr>
        <w:pStyle w:val="BodyText"/>
      </w:pPr>
      <m:oMathPara>
        <m:oMathParaPr>
          <m:jc m:val="center"/>
        </m:oMathParaPr>
        <m:oMath>
          <m:r>
            <w:rPr>
              <w:rFonts w:ascii="Cambria Math" w:hAnsi="Cambria Math"/>
            </w:rPr>
            <m:t>sex specific mouse average = strain+ε</m:t>
          </m:r>
          <w:commentRangeEnd w:id="10"/>
          <m:r>
            <m:rPr>
              <m:sty m:val="p"/>
            </m:rPr>
            <w:rPr>
              <w:rStyle w:val="CommentReference"/>
            </w:rPr>
            <w:commentReference w:id="10"/>
          </m:r>
        </m:oMath>
      </m:oMathPara>
    </w:p>
    <w:p w14:paraId="64C2270D" w14:textId="77777777" w:rsidR="007E4EA4" w:rsidRDefault="007E4EA4">
      <w:pPr>
        <w:rPr>
          <w:rFonts w:asciiTheme="majorHAnsi" w:eastAsiaTheme="majorEastAsia" w:hAnsiTheme="majorHAnsi" w:cstheme="majorBidi"/>
          <w:b/>
          <w:bCs/>
          <w:color w:val="345A8A" w:themeColor="accent1" w:themeShade="B5"/>
          <w:sz w:val="32"/>
          <w:szCs w:val="32"/>
        </w:rPr>
      </w:pPr>
      <w:r>
        <w:br w:type="page"/>
      </w:r>
    </w:p>
    <w:p w14:paraId="27C0E5F3" w14:textId="1E7F1B05" w:rsidR="00F95E89" w:rsidRDefault="00543FD4" w:rsidP="001C7207">
      <w:pPr>
        <w:pStyle w:val="Heading1"/>
      </w:pPr>
      <w:r>
        <w:lastRenderedPageBreak/>
        <w:t>RESULTS</w:t>
      </w:r>
    </w:p>
    <w:p w14:paraId="321286E2" w14:textId="77777777" w:rsidR="00543FD4" w:rsidRDefault="00543FD4">
      <w:pPr>
        <w:pStyle w:val="Heading2"/>
      </w:pPr>
      <w:bookmarkStart w:id="13" w:name="X073166cb59ef61796da98ebe25cd52cde777df7"/>
    </w:p>
    <w:bookmarkEnd w:id="13"/>
    <w:p w14:paraId="2E426502" w14:textId="0CF1A3A6" w:rsidR="00F95E89" w:rsidRDefault="00C45AAA">
      <w:pPr>
        <w:pStyle w:val="Heading2"/>
      </w:pPr>
      <w:r>
        <w:t>G</w:t>
      </w:r>
      <w:r w:rsidR="00286C03">
        <w:t>enome-wide recombination rate evolves differently in females and males</w:t>
      </w:r>
    </w:p>
    <w:p w14:paraId="4429CD60" w14:textId="5DB07868" w:rsidR="00F95E89" w:rsidRDefault="005F6E6D">
      <w:pPr>
        <w:pStyle w:val="FirstParagraph"/>
      </w:pPr>
      <w:r>
        <w:t xml:space="preserve">We used counts of MLH1 foci per cell to estimate genome-wide recombination rates in </w:t>
      </w:r>
      <w:commentRangeStart w:id="14"/>
      <w:commentRangeStart w:id="15"/>
      <w:r>
        <w:t>14 wild-derived inbred strains sampled from three subspecies of house mice</w:t>
      </w:r>
      <w:r w:rsidR="007A6A40">
        <w:t xml:space="preserve"> (</w:t>
      </w:r>
      <w:r w:rsidR="007A6A40">
        <w:rPr>
          <w:i/>
          <w:iCs/>
        </w:rPr>
        <w:t>M</w:t>
      </w:r>
      <w:commentRangeEnd w:id="14"/>
      <w:commentRangeEnd w:id="15"/>
      <w:r>
        <w:rPr>
          <w:i/>
        </w:rPr>
        <w:t>. m. domesticus</w:t>
      </w:r>
      <w:r>
        <w:t xml:space="preserve">, </w:t>
      </w:r>
      <w:r>
        <w:rPr>
          <w:i/>
        </w:rPr>
        <w:t>M. m. musculus</w:t>
      </w:r>
      <w:r>
        <w:t xml:space="preserve"> and </w:t>
      </w:r>
      <w:r>
        <w:rPr>
          <w:i/>
        </w:rPr>
        <w:t>M. m. molossinus</w:t>
      </w:r>
      <w:r w:rsidR="007A6A40">
        <w:rPr>
          <w:iCs/>
        </w:rPr>
        <w:t xml:space="preserve">) and two additional species of </w:t>
      </w:r>
      <w:r w:rsidR="007A6A40">
        <w:rPr>
          <w:i/>
        </w:rPr>
        <w:t>Mus</w:t>
      </w:r>
      <w:r w:rsidR="007A6A40">
        <w:rPr>
          <w:iCs/>
        </w:rPr>
        <w:t xml:space="preserve"> (</w:t>
      </w:r>
      <w:r w:rsidR="007A6A40">
        <w:rPr>
          <w:i/>
        </w:rPr>
        <w:t>M. spretus</w:t>
      </w:r>
      <w:r w:rsidR="007A6A40">
        <w:rPr>
          <w:iCs/>
        </w:rPr>
        <w:t xml:space="preserve"> and </w:t>
      </w:r>
      <w:r w:rsidR="007A6A40">
        <w:rPr>
          <w:i/>
        </w:rPr>
        <w:t>M. spicilegus</w:t>
      </w:r>
      <w:r w:rsidR="007A6A40">
        <w:rPr>
          <w:iCs/>
        </w:rPr>
        <w:t>)</w:t>
      </w:r>
      <w:r>
        <w:t xml:space="preserve">. Mean MLH1 foci counts for 161 mice were quantified from an average of </w:t>
      </w:r>
      <w:r w:rsidR="00467625">
        <w:t>22.0</w:t>
      </w:r>
      <w:r>
        <w:t xml:space="preserve"> spermatocytes per male (for a total of 1,867 spermatocytes) and 18.5 oocytes per female (for a total of 1,409 oocytes).</w:t>
      </w:r>
    </w:p>
    <w:p w14:paraId="13601DDC" w14:textId="72EC5A27" w:rsidR="00F95E89" w:rsidRDefault="005F6E6D" w:rsidP="00C90B19">
      <w:pPr>
        <w:pStyle w:val="BodyText"/>
      </w:pPr>
      <w:r>
        <w:t xml:space="preserve">Graphical comparisons reveal </w:t>
      </w:r>
      <w:r w:rsidR="00365EE0">
        <w:t>sex-specific dynamics to the evolution of genome-wide recombination rate</w:t>
      </w:r>
      <w:r>
        <w:t xml:space="preserve"> (Figure 1A). First, </w:t>
      </w:r>
      <w:r w:rsidR="00365EE0">
        <w:t>MLH1 foc</w:t>
      </w:r>
      <w:r w:rsidR="00053C86">
        <w:t>us</w:t>
      </w:r>
      <w:r w:rsidR="00365EE0">
        <w:t xml:space="preserve"> counts differ</w:t>
      </w:r>
      <w:r>
        <w:t xml:space="preserve"> between females and males in most strains. Second, the </w:t>
      </w:r>
      <w:r w:rsidR="00467625">
        <w:t>relationship between MLH1 foci in the sexes</w:t>
      </w:r>
      <w:r>
        <w:t xml:space="preserve"> varies among strains. Although </w:t>
      </w:r>
      <w:r w:rsidR="00543FD4">
        <w:t>most</w:t>
      </w:r>
      <w:r>
        <w:t xml:space="preserve"> strains show </w:t>
      </w:r>
      <w:r w:rsidR="00467625">
        <w:t>more MLH1 foci</w:t>
      </w:r>
      <w:r>
        <w:t xml:space="preserve"> in females, t</w:t>
      </w:r>
      <w:r w:rsidR="00554B06">
        <w:t xml:space="preserve">hree strains - </w:t>
      </w:r>
      <w:r w:rsidR="00554B06">
        <w:rPr>
          <w:i/>
        </w:rPr>
        <w:t>musculus</w:t>
      </w:r>
      <w:r w:rsidR="00554B06">
        <w:rPr>
          <w:i/>
          <w:vertAlign w:val="superscript"/>
        </w:rPr>
        <w:t>PWD</w:t>
      </w:r>
      <w:r w:rsidR="00554B06">
        <w:t xml:space="preserve">, </w:t>
      </w:r>
      <w:r w:rsidR="00554B06">
        <w:rPr>
          <w:i/>
        </w:rPr>
        <w:t>musculus</w:t>
      </w:r>
      <w:r w:rsidR="00554B06">
        <w:rPr>
          <w:i/>
          <w:vertAlign w:val="superscript"/>
        </w:rPr>
        <w:t>SKIVE</w:t>
      </w:r>
      <w:r w:rsidR="00554B06">
        <w:t xml:space="preserve">, and </w:t>
      </w:r>
      <w:r w:rsidR="00554B06">
        <w:rPr>
          <w:i/>
        </w:rPr>
        <w:t>molossinus</w:t>
      </w:r>
      <w:r w:rsidR="00554B06">
        <w:rPr>
          <w:i/>
          <w:vertAlign w:val="superscript"/>
        </w:rPr>
        <w:t>MSM</w:t>
      </w:r>
      <w:r w:rsidR="00554B06">
        <w:t xml:space="preserve"> -</w:t>
      </w:r>
      <w:r>
        <w:t xml:space="preserve"> exhibit </w:t>
      </w:r>
      <w:r w:rsidR="00467625">
        <w:t>higher MLH1 foc</w:t>
      </w:r>
      <w:r w:rsidR="00053C86">
        <w:t>us counts</w:t>
      </w:r>
      <w:r w:rsidR="00467625">
        <w:t xml:space="preserve"> in males</w:t>
      </w:r>
      <w:r>
        <w:t xml:space="preserve">. </w:t>
      </w:r>
      <w:r w:rsidR="00365EE0">
        <w:t>In females, numbers of MLH1 foci</w:t>
      </w:r>
      <w:r>
        <w:t xml:space="preserve"> are evenly distributed around the sex-wide mean of approximately 25 (Figure 1B). In stark contrast, males </w:t>
      </w:r>
      <w:r w:rsidR="00286C03">
        <w:t>largely separate</w:t>
      </w:r>
      <w:r>
        <w:t xml:space="preserve"> into two groups of strains with high </w:t>
      </w:r>
      <w:r w:rsidR="00365EE0">
        <w:t xml:space="preserve">numbers </w:t>
      </w:r>
      <w:r>
        <w:t xml:space="preserve">(near 30) and low </w:t>
      </w:r>
      <w:r w:rsidR="00365EE0">
        <w:t xml:space="preserve">numbers </w:t>
      </w:r>
      <w:r>
        <w:t>(near 23 MLH1 foci per cell)</w:t>
      </w:r>
      <w:r w:rsidR="00365EE0">
        <w:t xml:space="preserve"> of foci</w:t>
      </w:r>
      <w:r>
        <w:t xml:space="preserve"> (Figure 1C).</w:t>
      </w:r>
      <w:r w:rsidR="00286C03">
        <w:t xml:space="preserve"> </w:t>
      </w:r>
    </w:p>
    <w:p w14:paraId="7A5DD065" w14:textId="7BB89D5D" w:rsidR="00F95E89" w:rsidRDefault="005F6E6D" w:rsidP="00150D83">
      <w:pPr>
        <w:pStyle w:val="FirstParagraph"/>
      </w:pPr>
      <w:r>
        <w:t xml:space="preserve">To </w:t>
      </w:r>
      <w:r w:rsidR="00286C03">
        <w:t xml:space="preserve">further </w:t>
      </w:r>
      <w:r>
        <w:t xml:space="preserve">situate variation in recombination rate within an evolutionary framework, we fit a series of </w:t>
      </w:r>
      <w:r w:rsidR="0090546D">
        <w:t xml:space="preserve">statistical </w:t>
      </w:r>
      <w:r>
        <w:t>models including subspecies, strain, and sex, to mean MLH1 foc</w:t>
      </w:r>
      <w:r w:rsidR="00053C86">
        <w:t>us</w:t>
      </w:r>
      <w:r>
        <w:t xml:space="preserve"> counts from 187 mice. We began with a full mixed model (M1</w:t>
      </w:r>
      <w:r w:rsidR="007A6A40">
        <w:t>;</w:t>
      </w:r>
      <w:r>
        <w:t xml:space="preserve"> see </w:t>
      </w:r>
      <w:r w:rsidR="00286C03">
        <w:t xml:space="preserve">Materials and </w:t>
      </w:r>
      <w:r>
        <w:t xml:space="preserve">Methods), </w:t>
      </w:r>
      <w:r w:rsidR="00365EE0">
        <w:t>showing</w:t>
      </w:r>
      <w:r>
        <w:t xml:space="preserve"> that strain (random effect p &lt; 10^{-6}), sex (p = </w:t>
      </w:r>
      <w:commentRangeStart w:id="16"/>
      <w:r>
        <w:t>1.5510</w:t>
      </w:r>
      <w:commentRangeEnd w:id="16"/>
      <w:r w:rsidR="00F943AE">
        <w:rPr>
          <w:rStyle w:val="CommentReference"/>
        </w:rPr>
        <w:commentReference w:id="16"/>
      </w:r>
      <w:r>
        <w:t>^{-8}), subspecies (p=1.7210^{-4}), and subspecies</w:t>
      </w:r>
      <w:r w:rsidR="0090546D">
        <w:t>*</w:t>
      </w:r>
      <w:r>
        <w:t xml:space="preserve">sex (p = 3.110^{-5}) each significantly affect </w:t>
      </w:r>
      <w:r w:rsidR="00467625">
        <w:t>MLH1 focus count.</w:t>
      </w:r>
      <w:r w:rsidR="0090546D">
        <w:t xml:space="preserve"> </w:t>
      </w:r>
      <w:r>
        <w:t xml:space="preserve">After a model including all factors as fixed effects (M2) revealed only weak contributions of subspecies, we focused on additional models designed to illuminate the role of strain and sex. A model with </w:t>
      </w:r>
      <w:r w:rsidR="007A6A40">
        <w:t xml:space="preserve">only </w:t>
      </w:r>
      <w:r>
        <w:t xml:space="preserve">these two variables (M3) identified two strains with particularly strong effects on </w:t>
      </w:r>
      <w:r w:rsidR="00467625">
        <w:t>MLH1 focus count</w:t>
      </w:r>
      <w:r>
        <w:t xml:space="preserve">: </w:t>
      </w:r>
      <w:r>
        <w:rPr>
          <w:i/>
        </w:rPr>
        <w:t>musculus</w:t>
      </w:r>
      <w:r>
        <w:rPr>
          <w:i/>
          <w:vertAlign w:val="superscript"/>
        </w:rPr>
        <w:t>MSM</w:t>
      </w:r>
      <w:r>
        <w:t xml:space="preserve"> (p = 3.9910^{-6}) and </w:t>
      </w:r>
      <w:r>
        <w:rPr>
          <w:i/>
        </w:rPr>
        <w:t>domesticus</w:t>
      </w:r>
      <w:r>
        <w:rPr>
          <w:i/>
          <w:vertAlign w:val="superscript"/>
        </w:rPr>
        <w:t>G</w:t>
      </w:r>
      <w:r>
        <w:t xml:space="preserve"> (p = 1.0410^{-6}). In addition, two strains exhibit strain-by-sex interactions: </w:t>
      </w:r>
      <w:r>
        <w:rPr>
          <w:i/>
        </w:rPr>
        <w:t>molossinus</w:t>
      </w:r>
      <w:r>
        <w:rPr>
          <w:i/>
          <w:vertAlign w:val="superscript"/>
        </w:rPr>
        <w:t>MSM</w:t>
      </w:r>
      <w:r>
        <w:t xml:space="preserve"> (p = 1.2610^{-4}) and </w:t>
      </w:r>
      <w:r>
        <w:rPr>
          <w:i/>
        </w:rPr>
        <w:t>musculus</w:t>
      </w:r>
      <w:r>
        <w:rPr>
          <w:i/>
          <w:vertAlign w:val="superscript"/>
        </w:rPr>
        <w:t>PWD</w:t>
      </w:r>
      <w:r>
        <w:t xml:space="preserve"> (p = 3.8610^{-4}).</w:t>
      </w:r>
    </w:p>
    <w:p w14:paraId="6E8841E2" w14:textId="03FBFE74" w:rsidR="0090546D" w:rsidRDefault="005F6E6D">
      <w:pPr>
        <w:pStyle w:val="BodyText"/>
      </w:pPr>
      <w:r>
        <w:t xml:space="preserve">We next fit models separately for 192 males and 144 females (M4). In the male dataset, three strains affect </w:t>
      </w:r>
      <w:r w:rsidR="00467625">
        <w:t>MLH1 focus count</w:t>
      </w:r>
      <w:r w:rsidR="0090546D">
        <w:t xml:space="preserve"> (as observed in Figure 1C)</w:t>
      </w:r>
      <w:r>
        <w:t xml:space="preserve">: </w:t>
      </w:r>
      <w:r>
        <w:rPr>
          <w:i/>
        </w:rPr>
        <w:t>musculus</w:t>
      </w:r>
      <w:r>
        <w:rPr>
          <w:i/>
          <w:vertAlign w:val="superscript"/>
        </w:rPr>
        <w:t>PWD</w:t>
      </w:r>
      <w:r>
        <w:t xml:space="preserve"> (p = 6.3110^{-8}; effect = 6.1 foci), and </w:t>
      </w:r>
      <w:r>
        <w:rPr>
          <w:i/>
        </w:rPr>
        <w:t>musculus</w:t>
      </w:r>
      <w:r>
        <w:rPr>
          <w:i/>
          <w:vertAlign w:val="superscript"/>
        </w:rPr>
        <w:t>SKIVE</w:t>
      </w:r>
      <w:r>
        <w:t xml:space="preserve"> (p = </w:t>
      </w:r>
      <w:commentRangeStart w:id="17"/>
      <w:r>
        <w:t>0</w:t>
      </w:r>
      <w:commentRangeEnd w:id="17"/>
      <w:r w:rsidR="00C45AAA">
        <w:rPr>
          <w:rStyle w:val="CommentReference"/>
        </w:rPr>
        <w:commentReference w:id="17"/>
      </w:r>
      <w:r>
        <w:t xml:space="preserve">; effect = 3.8), and </w:t>
      </w:r>
      <w:r>
        <w:rPr>
          <w:i/>
        </w:rPr>
        <w:t>molossinus</w:t>
      </w:r>
      <w:r>
        <w:rPr>
          <w:i/>
          <w:vertAlign w:val="superscript"/>
        </w:rPr>
        <w:t>MSM</w:t>
      </w:r>
      <w:r>
        <w:t xml:space="preserve"> (p=2.4210^{-12}; effect </w:t>
      </w:r>
      <w:r w:rsidR="00F943AE">
        <w:t>= 7.0</w:t>
      </w:r>
      <w:r>
        <w:t>).</w:t>
      </w:r>
      <w:r w:rsidR="0090546D">
        <w:t xml:space="preserve"> </w:t>
      </w:r>
      <w:r>
        <w:t xml:space="preserve">These three strains point to </w:t>
      </w:r>
      <w:r w:rsidR="00F943AE">
        <w:t xml:space="preserve">substantial </w:t>
      </w:r>
      <w:r>
        <w:t>evolution in</w:t>
      </w:r>
      <w:r w:rsidR="0090546D">
        <w:t xml:space="preserve"> the genome-wide</w:t>
      </w:r>
      <w:r>
        <w:t xml:space="preserve"> recombination rate in spermatocytes; we subsequently refer to them as “high-recombination” strains. Analysis of the female dataset </w:t>
      </w:r>
      <w:r w:rsidR="007A6A40">
        <w:t>identifies</w:t>
      </w:r>
      <w:r>
        <w:t xml:space="preserve"> four strains with effects on recombination rate: </w:t>
      </w:r>
      <w:r>
        <w:rPr>
          <w:i/>
        </w:rPr>
        <w:t>domesticus</w:t>
      </w:r>
      <w:r>
        <w:rPr>
          <w:i/>
          <w:vertAlign w:val="superscript"/>
        </w:rPr>
        <w:t>G</w:t>
      </w:r>
      <w:r>
        <w:t xml:space="preserve"> (p = 2.510^{-6}), </w:t>
      </w:r>
      <w:r>
        <w:rPr>
          <w:i/>
        </w:rPr>
        <w:t>molossinus</w:t>
      </w:r>
      <w:r>
        <w:rPr>
          <w:i/>
          <w:vertAlign w:val="superscript"/>
        </w:rPr>
        <w:t>MSM</w:t>
      </w:r>
      <w:r>
        <w:t xml:space="preserve"> (p = 6.2410^{-6}), </w:t>
      </w:r>
      <w:r>
        <w:rPr>
          <w:i/>
        </w:rPr>
        <w:t>domesticus</w:t>
      </w:r>
      <w:r>
        <w:rPr>
          <w:i/>
          <w:vertAlign w:val="superscript"/>
        </w:rPr>
        <w:t>LEW</w:t>
      </w:r>
      <w:r>
        <w:t xml:space="preserve"> (p = 0.01), and </w:t>
      </w:r>
      <w:r>
        <w:rPr>
          <w:i/>
        </w:rPr>
        <w:t>musculus</w:t>
      </w:r>
      <w:r>
        <w:rPr>
          <w:i/>
          <w:vertAlign w:val="superscript"/>
        </w:rPr>
        <w:t>PWD</w:t>
      </w:r>
      <w:r>
        <w:t xml:space="preserve"> (p= 0.02). Strain effect sizes in females are modest in magnitude (ranging from 1 to 4 foci) compared to those in males. </w:t>
      </w:r>
    </w:p>
    <w:p w14:paraId="42373F77" w14:textId="5D16C655" w:rsidR="004510E6" w:rsidRDefault="005F6E6D">
      <w:pPr>
        <w:pStyle w:val="BodyText"/>
      </w:pPr>
      <w:r>
        <w:lastRenderedPageBreak/>
        <w:t xml:space="preserve">Together, these results demonstrate </w:t>
      </w:r>
      <w:r w:rsidR="004510E6">
        <w:t xml:space="preserve">that the genome-wide recombination rate evolves in a highly sex-specific manner. </w:t>
      </w:r>
    </w:p>
    <w:p w14:paraId="49B529CE" w14:textId="77777777" w:rsidR="007E4EA4" w:rsidRDefault="007E4EA4">
      <w:pPr>
        <w:pStyle w:val="Heading2"/>
      </w:pPr>
      <w:bookmarkStart w:id="18" w:name="Xe3147eb028742a1f58fd5528dca23be53977f05"/>
    </w:p>
    <w:p w14:paraId="4D52C53C" w14:textId="77777777" w:rsidR="007E4EA4" w:rsidRDefault="007E4EA4">
      <w:pPr>
        <w:pStyle w:val="Heading2"/>
      </w:pPr>
      <w:bookmarkStart w:id="19" w:name="sex-differences-in-meiotic-traits"/>
      <w:bookmarkEnd w:id="18"/>
    </w:p>
    <w:bookmarkEnd w:id="19"/>
    <w:p w14:paraId="14B1D2C7" w14:textId="7D643FBF" w:rsidR="00F95E89" w:rsidRDefault="00C45AAA">
      <w:pPr>
        <w:pStyle w:val="Heading2"/>
      </w:pPr>
      <w:r>
        <w:t>Synaptonemal complexes are longer in females</w:t>
      </w:r>
    </w:p>
    <w:p w14:paraId="11B22B10" w14:textId="54B5D76C" w:rsidR="00A633F5" w:rsidRDefault="005F6E6D" w:rsidP="00150D83">
      <w:pPr>
        <w:pStyle w:val="FirstParagraph"/>
      </w:pPr>
      <w:r>
        <w:t xml:space="preserve">Our survey of recombination </w:t>
      </w:r>
      <w:r w:rsidR="00053C86">
        <w:t xml:space="preserve">rate </w:t>
      </w:r>
      <w:r w:rsidR="00E349A0">
        <w:t>across house mice</w:t>
      </w:r>
      <w:r>
        <w:t xml:space="preserve"> provides</w:t>
      </w:r>
      <w:r w:rsidR="00053C86">
        <w:t>d</w:t>
      </w:r>
      <w:r>
        <w:t xml:space="preserve"> </w:t>
      </w:r>
      <w:r w:rsidR="00636586">
        <w:t xml:space="preserve">an </w:t>
      </w:r>
      <w:r>
        <w:t xml:space="preserve">opportunity to determine whether sex differences in chromatin compaction (SC length) are reversed when heterochiasmy is </w:t>
      </w:r>
      <w:r w:rsidR="00F77755">
        <w:t>reversed</w:t>
      </w:r>
      <w:r>
        <w:t xml:space="preserve">. </w:t>
      </w:r>
      <w:r w:rsidR="00E349A0">
        <w:t xml:space="preserve">In all strains except </w:t>
      </w:r>
      <w:r w:rsidR="00E349A0">
        <w:rPr>
          <w:i/>
        </w:rPr>
        <w:t>musculus</w:t>
      </w:r>
      <w:r w:rsidR="00E349A0">
        <w:rPr>
          <w:i/>
          <w:vertAlign w:val="superscript"/>
        </w:rPr>
        <w:t>SKIVE</w:t>
      </w:r>
      <w:r w:rsidR="00E349A0">
        <w:t xml:space="preserve">, females have longer SCs than males, whether SC length was estimated as the total length across bivalents or </w:t>
      </w:r>
      <w:r w:rsidR="004510E6">
        <w:t xml:space="preserve">as </w:t>
      </w:r>
      <w:r w:rsidR="00E349A0">
        <w:t xml:space="preserve">the length of short bivalents (t-test; p &lt; 0.05). In the </w:t>
      </w:r>
      <w:r w:rsidR="00A633F5">
        <w:t>dataset of short bivalents (to which the female X bivalent does not contribute)</w:t>
      </w:r>
      <w:r w:rsidR="00E349A0">
        <w:t xml:space="preserve">, female to male ratios of </w:t>
      </w:r>
      <w:r>
        <w:t xml:space="preserve">mouse mean SC </w:t>
      </w:r>
      <w:r w:rsidR="00E349A0">
        <w:t xml:space="preserve">length </w:t>
      </w:r>
      <w:r>
        <w:t>range from 1.15 (</w:t>
      </w:r>
      <w:r>
        <w:rPr>
          <w:i/>
        </w:rPr>
        <w:t>musculus</w:t>
      </w:r>
      <w:r>
        <w:rPr>
          <w:i/>
          <w:vertAlign w:val="superscript"/>
        </w:rPr>
        <w:t>MSM</w:t>
      </w:r>
      <w:r>
        <w:t>) to 1.49 (</w:t>
      </w:r>
      <w:r>
        <w:rPr>
          <w:i/>
        </w:rPr>
        <w:t>domesticus</w:t>
      </w:r>
      <w:r>
        <w:rPr>
          <w:i/>
          <w:vertAlign w:val="superscript"/>
        </w:rPr>
        <w:t>WSB</w:t>
      </w:r>
      <w:r>
        <w:t>)</w:t>
      </w:r>
      <w:r w:rsidR="00E349A0">
        <w:t xml:space="preserve"> across strains.</w:t>
      </w:r>
      <w:r w:rsidR="00A633F5">
        <w:t xml:space="preserve"> </w:t>
      </w:r>
      <w:r>
        <w:t xml:space="preserve">That females have longer SCs is </w:t>
      </w:r>
      <w:r w:rsidR="0057783E">
        <w:t xml:space="preserve">further </w:t>
      </w:r>
      <w:r>
        <w:t xml:space="preserve">supported by models </w:t>
      </w:r>
      <w:r w:rsidR="00A633F5">
        <w:t>that include covariates</w:t>
      </w:r>
      <w:r>
        <w:t xml:space="preserve">, which identify sex as the most consistently significant effect (p &lt; 0.05). </w:t>
      </w:r>
      <w:r w:rsidR="0057783E">
        <w:t>The existence of some s</w:t>
      </w:r>
      <w:r>
        <w:t>ubspecies and strain effects (p &lt; 0.05)</w:t>
      </w:r>
      <w:r w:rsidR="0057783E">
        <w:t xml:space="preserve"> </w:t>
      </w:r>
      <w:r w:rsidR="004510E6">
        <w:t xml:space="preserve">further </w:t>
      </w:r>
      <w:r w:rsidR="0057783E">
        <w:t xml:space="preserve">indicates </w:t>
      </w:r>
      <w:r>
        <w:t>that SC length has evolved among strains and</w:t>
      </w:r>
      <w:r w:rsidR="00F77755">
        <w:t xml:space="preserve"> among</w:t>
      </w:r>
      <w:r>
        <w:t xml:space="preserve"> subspecie</w:t>
      </w:r>
      <w:r w:rsidR="00E349A0">
        <w:t>s</w:t>
      </w:r>
      <w:r>
        <w:t>.</w:t>
      </w:r>
      <w:r w:rsidR="00F77755">
        <w:t xml:space="preserve"> </w:t>
      </w:r>
      <w:r>
        <w:t>In summary, two approaches for measuring</w:t>
      </w:r>
      <w:r w:rsidR="00A633F5">
        <w:t xml:space="preserve"> </w:t>
      </w:r>
      <w:r>
        <w:t xml:space="preserve">SC length </w:t>
      </w:r>
      <w:r w:rsidR="00CA5BB7">
        <w:t xml:space="preserve">demonstrate </w:t>
      </w:r>
      <w:r>
        <w:t xml:space="preserve">that females have longer SCs (chromosome axes), even in strains </w:t>
      </w:r>
      <w:r w:rsidR="00A633F5">
        <w:t xml:space="preserve">in which </w:t>
      </w:r>
      <w:r>
        <w:t xml:space="preserve">males have more MLH1 foci per cell. </w:t>
      </w:r>
      <w:r w:rsidR="00A633F5">
        <w:t xml:space="preserve">This pattern </w:t>
      </w:r>
      <w:r w:rsidR="001E0ED6">
        <w:t xml:space="preserve">further </w:t>
      </w:r>
      <w:r w:rsidR="00A633F5">
        <w:t xml:space="preserve">suggests that in high-recombination strains, </w:t>
      </w:r>
      <w:r w:rsidR="00971B94">
        <w:t>spermatocytes</w:t>
      </w:r>
      <w:r w:rsidR="00A633F5">
        <w:t xml:space="preserve"> have less space </w:t>
      </w:r>
      <w:r w:rsidR="00971B94">
        <w:t xml:space="preserve">in which to position additional crossovers </w:t>
      </w:r>
      <w:r w:rsidR="00A633F5">
        <w:t xml:space="preserve">than </w:t>
      </w:r>
      <w:r w:rsidR="00971B94">
        <w:t>do oocytes</w:t>
      </w:r>
      <w:r w:rsidR="00A633F5">
        <w:t>.</w:t>
      </w:r>
    </w:p>
    <w:p w14:paraId="56C29D4B" w14:textId="77777777" w:rsidR="007E4EA4" w:rsidRDefault="007E4EA4">
      <w:pPr>
        <w:pStyle w:val="Heading3"/>
      </w:pPr>
      <w:bookmarkStart w:id="20" w:name="positions-of-single-crossovers"/>
    </w:p>
    <w:p w14:paraId="560D8BCD" w14:textId="61B5E7FA" w:rsidR="00C45AAA" w:rsidRDefault="00C45AAA" w:rsidP="00C45AAA">
      <w:pPr>
        <w:pStyle w:val="Heading2"/>
      </w:pPr>
      <w:r>
        <w:t>Females and males differ in crossover position</w:t>
      </w:r>
      <w:r w:rsidR="00BA0DF8">
        <w:t>s and crossover interference</w:t>
      </w:r>
    </w:p>
    <w:bookmarkEnd w:id="20"/>
    <w:p w14:paraId="244B8E80" w14:textId="6BD63A02" w:rsidR="00F95E89" w:rsidRDefault="005F6E6D" w:rsidP="00150D83">
      <w:pPr>
        <w:pStyle w:val="FirstParagraph"/>
      </w:pPr>
      <w:r>
        <w:t>We used</w:t>
      </w:r>
      <w:r w:rsidR="00636586">
        <w:t xml:space="preserve"> normalized positions of MLH1 foci along bivalents with </w:t>
      </w:r>
      <w:r w:rsidR="00CA5BB7">
        <w:t>a single focus</w:t>
      </w:r>
      <w:r w:rsidR="00636586">
        <w:t xml:space="preserve"> to compare crossover location while controlling for differences in SC length.</w:t>
      </w:r>
      <w:r w:rsidR="00BA0DF8">
        <w:t xml:space="preserve"> </w:t>
      </w:r>
      <w:r>
        <w:t xml:space="preserve">In all strains, </w:t>
      </w:r>
      <w:r w:rsidR="00BA0DF8">
        <w:t xml:space="preserve">MLH1 foci tend to be closer to the telomere in males (mean normalized position in males: 0.68; mean normalized position in females: 0.56; t-test; p = 2.9210^{-22}). </w:t>
      </w:r>
      <w:r>
        <w:t xml:space="preserve">Sex is also the </w:t>
      </w:r>
      <w:r w:rsidR="001E0ED6">
        <w:t xml:space="preserve">strongest determinant of </w:t>
      </w:r>
      <w:r w:rsidR="00BA0DF8">
        <w:t xml:space="preserve">MLH1 focus </w:t>
      </w:r>
      <w:r>
        <w:t xml:space="preserve">position in </w:t>
      </w:r>
      <w:r w:rsidR="0057783E">
        <w:t xml:space="preserve">the </w:t>
      </w:r>
      <w:r w:rsidR="00BA0DF8">
        <w:t>models</w:t>
      </w:r>
      <w:r w:rsidR="0057783E">
        <w:t xml:space="preserve"> we tested</w:t>
      </w:r>
      <w:r>
        <w:t xml:space="preserve"> (M1: p = 1.2610^{-25}</w:t>
      </w:r>
      <w:r w:rsidR="00BA0DF8">
        <w:t xml:space="preserve">; </w:t>
      </w:r>
      <w:r>
        <w:t>M2: p = 1.3310^{-7}; M3: p = 1.3310^{-7}).</w:t>
      </w:r>
    </w:p>
    <w:p w14:paraId="2BC827E9" w14:textId="379B6568" w:rsidR="00F95E89" w:rsidRDefault="00F77755" w:rsidP="00150D83">
      <w:pPr>
        <w:pStyle w:val="FirstParagraph"/>
      </w:pPr>
      <w:bookmarkStart w:id="21" w:name="X70bbb310f97de95a96cbf952bde251043bb4ec3"/>
      <w:r>
        <w:t>Males have longer normalized mean inter-focal distances (IFD</w:t>
      </w:r>
      <w:r>
        <w:rPr>
          <w:vertAlign w:val="superscript"/>
        </w:rPr>
        <w:t>norm</w:t>
      </w:r>
      <w:r>
        <w:t xml:space="preserve">) than females in </w:t>
      </w:r>
      <w:commentRangeStart w:id="22"/>
      <w:r>
        <w:t>seven out of eight strains (t-tests; p &lt; 1.4910^{-12})</w:t>
      </w:r>
      <w:commentRangeEnd w:id="22"/>
      <w:r>
        <w:rPr>
          <w:rStyle w:val="CommentReference"/>
        </w:rPr>
        <w:commentReference w:id="22"/>
      </w:r>
      <w:r>
        <w:t xml:space="preserve">, with only </w:t>
      </w:r>
      <w:r>
        <w:rPr>
          <w:i/>
        </w:rPr>
        <w:t>musculus</w:t>
      </w:r>
      <w:r>
        <w:rPr>
          <w:i/>
          <w:vertAlign w:val="superscript"/>
        </w:rPr>
        <w:t>KAZ</w:t>
      </w:r>
      <w:r>
        <w:t xml:space="preserve"> showing no difference (t-test; p = 0.33). Examination of IFD</w:t>
      </w:r>
      <w:r>
        <w:rPr>
          <w:vertAlign w:val="superscript"/>
        </w:rPr>
        <w:t>norm</w:t>
      </w:r>
      <w:r>
        <w:t xml:space="preserve"> distributions indicates that female values are centered at approximately 50% and show a slight enrichment of low (&lt;25%) values, whereas males are enriched for higher values. Analysis of models treating IFD</w:t>
      </w:r>
      <w:r>
        <w:rPr>
          <w:vertAlign w:val="superscript"/>
        </w:rPr>
        <w:t>norm</w:t>
      </w:r>
      <w:r>
        <w:t xml:space="preserve"> as the dependent variable support</w:t>
      </w:r>
      <w:r w:rsidR="001E0ED6">
        <w:t>s</w:t>
      </w:r>
      <w:r>
        <w:t xml:space="preserve"> the inference of stronger interference in males, with sex being the most significant variable (M1: p = 6.7410^{-14}; M2: p = 0.01, </w:t>
      </w:r>
      <w:r w:rsidRPr="001763E6">
        <w:rPr>
          <w:iCs/>
        </w:rPr>
        <w:t>M3</w:t>
      </w:r>
      <w:r>
        <w:rPr>
          <w:iCs/>
        </w:rPr>
        <w:t>:</w:t>
      </w:r>
      <w:r w:rsidRPr="002703AD">
        <w:rPr>
          <w:iCs/>
        </w:rPr>
        <w:t xml:space="preserve"> </w:t>
      </w:r>
      <w:r>
        <w:t xml:space="preserve">p = 0.01). </w:t>
      </w:r>
      <w:bookmarkEnd w:id="21"/>
      <w:r>
        <w:t>In contrast, t</w:t>
      </w:r>
      <w:r w:rsidR="005F6E6D">
        <w:t xml:space="preserve">here is no </w:t>
      </w:r>
      <w:r>
        <w:t xml:space="preserve">clear </w:t>
      </w:r>
      <w:r w:rsidR="005F6E6D">
        <w:t>signal of sex differences in raw mean inter-focal distances (IFD</w:t>
      </w:r>
      <w:r w:rsidR="005F6E6D">
        <w:rPr>
          <w:vertAlign w:val="superscript"/>
        </w:rPr>
        <w:t>raw</w:t>
      </w:r>
      <w:r w:rsidR="005F6E6D">
        <w:t>) across the full set of strains</w:t>
      </w:r>
      <w:r>
        <w:t>, whether they are considered separately or together</w:t>
      </w:r>
      <w:r w:rsidR="005F6E6D">
        <w:t xml:space="preserve">. </w:t>
      </w:r>
      <w:r w:rsidR="001E0ED6">
        <w:t xml:space="preserve">Visualization of normalized MLH1 foci positions on bivalents with two crossovers (Figure 4C) further </w:t>
      </w:r>
      <w:r w:rsidR="001E0ED6">
        <w:lastRenderedPageBreak/>
        <w:t xml:space="preserve">suggests that interference distances vary more in females than in males and that males display a stronger telomeric bias in the placement of the distal crossover. </w:t>
      </w:r>
      <w:r w:rsidR="005F6E6D">
        <w:t>In summary, controlling for differences in SC length (chromatin compaction) using IFD</w:t>
      </w:r>
      <w:r w:rsidR="005F6E6D">
        <w:rPr>
          <w:vertAlign w:val="superscript"/>
        </w:rPr>
        <w:t>norm</w:t>
      </w:r>
      <w:r w:rsidR="005F6E6D">
        <w:t xml:space="preserve"> indicates that interference is stronger in males, whereas consideration of IFD</w:t>
      </w:r>
      <w:r w:rsidR="005F6E6D">
        <w:rPr>
          <w:vertAlign w:val="superscript"/>
        </w:rPr>
        <w:t>raw</w:t>
      </w:r>
      <w:r w:rsidR="005F6E6D">
        <w:t xml:space="preserve"> shows that the sexes exhibit a similar level of interference on the physical scale.</w:t>
      </w:r>
      <w:r w:rsidR="00446545">
        <w:t xml:space="preserve"> </w:t>
      </w:r>
    </w:p>
    <w:p w14:paraId="3440CF28" w14:textId="1AFA41B7" w:rsidR="007E4EA4" w:rsidRDefault="007E4EA4">
      <w:pPr>
        <w:pStyle w:val="Heading2"/>
      </w:pPr>
      <w:bookmarkStart w:id="23" w:name="X6d0e3a51162cb18965439347f0757db534e5517"/>
    </w:p>
    <w:bookmarkEnd w:id="23"/>
    <w:p w14:paraId="4E193586" w14:textId="51EF4169" w:rsidR="00F95E89" w:rsidRDefault="00817FF3">
      <w:pPr>
        <w:pStyle w:val="Heading2"/>
      </w:pPr>
      <w:r>
        <w:t xml:space="preserve">Evolution of genome-wide recombination rate is </w:t>
      </w:r>
      <w:r w:rsidR="00055F7A">
        <w:t xml:space="preserve">dispersed across bivalents, </w:t>
      </w:r>
      <w:r>
        <w:t xml:space="preserve">associated with double-strand break </w:t>
      </w:r>
      <w:r w:rsidR="00055F7A">
        <w:t>number,</w:t>
      </w:r>
      <w:r>
        <w:t xml:space="preserve"> and</w:t>
      </w:r>
      <w:r w:rsidR="00055F7A">
        <w:t xml:space="preserve"> connected to </w:t>
      </w:r>
      <w:r>
        <w:t>crossover interference</w:t>
      </w:r>
    </w:p>
    <w:p w14:paraId="7624F2F6" w14:textId="750006E0" w:rsidR="00055F7A" w:rsidRDefault="00E81F61" w:rsidP="00055F7A">
      <w:pPr>
        <w:pStyle w:val="FirstParagraph"/>
      </w:pPr>
      <w:r>
        <w:t>W</w:t>
      </w:r>
      <w:r w:rsidR="00055F7A">
        <w:t xml:space="preserve">e used the contrast between males from high-recombination strains and males from low-recombination strains to identify features of the recombination landscape associated with evolutionary transitions in the genome-wide recombination rate. We considered </w:t>
      </w:r>
      <w:r w:rsidR="00CA5BB7">
        <w:t xml:space="preserve">proportions of bivalents with different numbers of crossovers, </w:t>
      </w:r>
      <w:r w:rsidR="00055F7A">
        <w:t>double-strand breaks, SC length, and crossover positions</w:t>
      </w:r>
      <w:r w:rsidR="00CA5BB7">
        <w:t>, including crossover interference</w:t>
      </w:r>
      <w:r w:rsidR="00055F7A">
        <w:t>.</w:t>
      </w:r>
    </w:p>
    <w:p w14:paraId="663D4979" w14:textId="1BF6CC71" w:rsidR="00055F7A" w:rsidRDefault="00055F7A" w:rsidP="00055F7A">
      <w:pPr>
        <w:pStyle w:val="BodyText"/>
      </w:pPr>
      <w:r>
        <w:t xml:space="preserve">Ninety-six percent of single bivalents in our pooled dataset (n = 34,982) have either one or two </w:t>
      </w:r>
      <w:r w:rsidR="00CA5BB7">
        <w:t>MLH foci</w:t>
      </w:r>
      <w:r>
        <w:t xml:space="preserve"> (Figure 3). The proportions of </w:t>
      </w:r>
      <w:r w:rsidR="00CA5BB7">
        <w:t>single-focus</w:t>
      </w:r>
      <w:r>
        <w:t xml:space="preserve"> (1CO) bivalents vs. </w:t>
      </w:r>
      <w:r w:rsidR="00CA5BB7">
        <w:t>double-focus</w:t>
      </w:r>
      <w:r>
        <w:t xml:space="preserve"> (2CO) bivalents distinguish high-recombination strains from low-recombination strains (Figure 3). High-recombination strains are enriched for 2CO bivalents at the expense of 1CO bivalents: proportions of 2CO bivalents are 0.33 in </w:t>
      </w:r>
      <w:r w:rsidRPr="00421994">
        <w:rPr>
          <w:i/>
          <w:iCs/>
        </w:rPr>
        <w:t>musculus</w:t>
      </w:r>
      <w:r w:rsidRPr="00421994">
        <w:rPr>
          <w:i/>
          <w:iCs/>
          <w:vertAlign w:val="superscript"/>
        </w:rPr>
        <w:t>SKIVE</w:t>
      </w:r>
      <w:r>
        <w:t xml:space="preserve">, 0.44 in </w:t>
      </w:r>
      <w:r>
        <w:rPr>
          <w:i/>
        </w:rPr>
        <w:t>musculus</w:t>
      </w:r>
      <w:r>
        <w:rPr>
          <w:i/>
          <w:vertAlign w:val="superscript"/>
        </w:rPr>
        <w:t>PWD</w:t>
      </w:r>
      <w:r>
        <w:t xml:space="preserve">, and 0.53 in </w:t>
      </w:r>
      <w:r>
        <w:rPr>
          <w:i/>
        </w:rPr>
        <w:t>molossinus</w:t>
      </w:r>
      <w:r>
        <w:rPr>
          <w:i/>
          <w:vertAlign w:val="superscript"/>
        </w:rPr>
        <w:t>MSM</w:t>
      </w:r>
      <w:r>
        <w:t xml:space="preserve"> (</w:t>
      </w:r>
      <w:commentRangeStart w:id="24"/>
      <w:r>
        <w:t>Figure 3</w:t>
      </w:r>
      <w:commentRangeEnd w:id="24"/>
      <w:r w:rsidR="0096586E">
        <w:rPr>
          <w:rStyle w:val="CommentReference"/>
        </w:rPr>
        <w:commentReference w:id="24"/>
      </w:r>
      <w:r>
        <w:t xml:space="preserve">).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are more similar to each other than to strains from their own subspecies (chi-square tests;</w:t>
      </w:r>
      <w:commentRangeStart w:id="25"/>
      <w:commentRangeStart w:id="26"/>
      <w:r>
        <w:t xml:space="preserve"> </w:t>
      </w:r>
      <w:commentRangeEnd w:id="25"/>
      <w:r>
        <w:rPr>
          <w:rStyle w:val="CommentReference"/>
        </w:rPr>
        <w:commentReference w:id="25"/>
      </w:r>
      <w:commentRangeEnd w:id="26"/>
      <w:r w:rsidR="008B5B19">
        <w:rPr>
          <w:rStyle w:val="CommentReference"/>
        </w:rPr>
        <w:commentReference w:id="26"/>
      </w:r>
      <w:r>
        <w:rPr>
          <w:i/>
        </w:rPr>
        <w:t>musculus</w:t>
      </w:r>
      <w:r>
        <w:rPr>
          <w:i/>
          <w:vertAlign w:val="superscript"/>
        </w:rPr>
        <w:t>PWD</w:t>
      </w:r>
      <w:r>
        <w:t xml:space="preserve"> vs. </w:t>
      </w:r>
      <w:r>
        <w:rPr>
          <w:i/>
        </w:rPr>
        <w:t>musculus</w:t>
      </w:r>
      <w:r>
        <w:rPr>
          <w:i/>
          <w:vertAlign w:val="superscript"/>
        </w:rPr>
        <w:t>KAZ</w:t>
      </w:r>
      <w:r>
        <w:rPr>
          <w:iCs/>
        </w:rPr>
        <w:t>:</w:t>
      </w:r>
      <w:r>
        <w:t xml:space="preserve"> p = 3.1510^{-33}; </w:t>
      </w:r>
      <w:r>
        <w:rPr>
          <w:i/>
        </w:rPr>
        <w:t>molossinus</w:t>
      </w:r>
      <w:r>
        <w:rPr>
          <w:i/>
          <w:vertAlign w:val="superscript"/>
        </w:rPr>
        <w:t>MSM</w:t>
      </w:r>
      <w:r>
        <w:t xml:space="preserve"> vs. </w:t>
      </w:r>
      <w:r>
        <w:rPr>
          <w:i/>
        </w:rPr>
        <w:t>molossinus</w:t>
      </w:r>
      <w:r>
        <w:rPr>
          <w:i/>
          <w:vertAlign w:val="superscript"/>
        </w:rPr>
        <w:t>MOLF</w:t>
      </w:r>
      <w:r>
        <w:rPr>
          <w:iCs/>
        </w:rPr>
        <w:t>:</w:t>
      </w:r>
      <w:r>
        <w:t xml:space="preserve"> p = 4.7210^{-13}). These results demonstrate that evolution of the genome-wide recombination rate reflects changes in crossover number on multiple bivalents.</w:t>
      </w:r>
    </w:p>
    <w:p w14:paraId="535E88D3" w14:textId="233FF5B1" w:rsidR="00C95060" w:rsidRDefault="00C95060" w:rsidP="00C95060">
      <w:pPr>
        <w:pStyle w:val="BodyText"/>
      </w:pPr>
      <w:r>
        <w:t xml:space="preserve">To begin to localize evolution of genome-wide recombination rate to steps of </w:t>
      </w:r>
      <w:r w:rsidR="001E0ED6">
        <w:t xml:space="preserve">the </w:t>
      </w:r>
      <w:r w:rsidR="00CA5BB7">
        <w:t xml:space="preserve">recombination </w:t>
      </w:r>
      <w:r>
        <w:t>pathway, we counted DMC1 foci in prophase spermatocytes as markers for double-strand breaks (DSBs). DMC1 foci were counted in a total of 76 early zygotene and 76 late zygotene spermatocytes from three low-recombination strains (</w:t>
      </w:r>
      <w:r>
        <w:rPr>
          <w:i/>
        </w:rPr>
        <w:t>musculus</w:t>
      </w:r>
      <w:r>
        <w:rPr>
          <w:i/>
          <w:vertAlign w:val="superscript"/>
        </w:rPr>
        <w:t>KAZ</w:t>
      </w:r>
      <w:r>
        <w:t xml:space="preserve"> , </w:t>
      </w:r>
      <w:r>
        <w:rPr>
          <w:i/>
        </w:rPr>
        <w:t>domesticus</w:t>
      </w:r>
      <w:r>
        <w:rPr>
          <w:i/>
          <w:vertAlign w:val="superscript"/>
        </w:rPr>
        <w:t>WSB</w:t>
      </w:r>
      <w:r>
        <w:t xml:space="preserve"> , and </w:t>
      </w:r>
      <w:r>
        <w:rPr>
          <w:i/>
        </w:rPr>
        <w:t>domesticus</w:t>
      </w:r>
      <w:r>
        <w:rPr>
          <w:i/>
          <w:vertAlign w:val="superscript"/>
        </w:rPr>
        <w:t>G</w:t>
      </w:r>
      <w:r>
        <w:t>) and two high-recombination strains (</w:t>
      </w:r>
      <w:r>
        <w:rPr>
          <w:i/>
        </w:rPr>
        <w:t>musculus</w:t>
      </w:r>
      <w:r>
        <w:rPr>
          <w:i/>
          <w:vertAlign w:val="superscript"/>
        </w:rPr>
        <w:t>PWD</w:t>
      </w:r>
      <w:r>
        <w:t xml:space="preserve"> and </w:t>
      </w:r>
      <w:r>
        <w:rPr>
          <w:i/>
        </w:rPr>
        <w:t>molossinus</w:t>
      </w:r>
      <w:r>
        <w:rPr>
          <w:i/>
          <w:vertAlign w:val="superscript"/>
        </w:rPr>
        <w:t>MSM</w:t>
      </w:r>
      <w:r>
        <w:t>). High-recombination strains have significantly more DMC1 foci than low-recombination strains in early zygotene cells (t-test; p &lt; 10^{-6}). In contrast, the two strain groups do not differ in DMC1 foci in late zygotene cells (t-test; p = 0.66). Since DSBs are repaired as either COs or non-crossovers (NCOs), the ratio of MLH1 foci to DMC1 foci can be used to estimate the proportion of DSBs designated as COs. High-recombination and low-recombination strains do not differ in th</w:t>
      </w:r>
      <w:r w:rsidR="0096586E">
        <w:t>e MLH1/DMC1</w:t>
      </w:r>
      <w:r>
        <w:t xml:space="preserve"> ratio, whether DMC1 foci were counted in early zygotene cells or late zygotene cells (t-test; p &gt; 0.05). These results raise the possibility that the evolution of genome-wide recombination rate is primarily determined by processes that precede the CO/NCO decision.</w:t>
      </w:r>
    </w:p>
    <w:p w14:paraId="115D8D0D" w14:textId="32A249A3" w:rsidR="00DC0B0C" w:rsidRDefault="00C95060" w:rsidP="00D43ECB">
      <w:pPr>
        <w:pStyle w:val="BodyText"/>
      </w:pPr>
      <w:commentRangeStart w:id="27"/>
      <w:r>
        <w:lastRenderedPageBreak/>
        <w:t>Although there</w:t>
      </w:r>
      <w:r w:rsidR="005F6E6D">
        <w:t xml:space="preserve"> is a positive correlation between total SC</w:t>
      </w:r>
      <w:r>
        <w:t xml:space="preserve"> length </w:t>
      </w:r>
      <w:r w:rsidR="00E81F61">
        <w:t xml:space="preserve">and MLH1 </w:t>
      </w:r>
      <w:r w:rsidR="001E0ED6">
        <w:t>foci</w:t>
      </w:r>
      <w:r w:rsidR="00E81F61">
        <w:t xml:space="preserve"> </w:t>
      </w:r>
      <w:r>
        <w:t>when both traits are measured as mouse means</w:t>
      </w:r>
      <w:r w:rsidR="005F6E6D">
        <w:t xml:space="preserve"> (Spearman</w:t>
      </w:r>
      <w:r>
        <w:t>’s</w:t>
      </w:r>
      <w:r w:rsidR="005F6E6D">
        <w:t xml:space="preserve"> r = 0.48; p = 2.2410^{-10})</w:t>
      </w:r>
      <w:commentRangeEnd w:id="27"/>
      <w:r>
        <w:t>,</w:t>
      </w:r>
      <w:r>
        <w:rPr>
          <w:rStyle w:val="CommentReference"/>
        </w:rPr>
        <w:commentReference w:id="27"/>
      </w:r>
      <w:r w:rsidR="005F6E6D">
        <w:t xml:space="preserve"> </w:t>
      </w:r>
      <w:r>
        <w:t xml:space="preserve">total </w:t>
      </w:r>
      <w:r w:rsidR="005F6E6D">
        <w:t xml:space="preserve">SC </w:t>
      </w:r>
      <w:r>
        <w:t xml:space="preserve">length </w:t>
      </w:r>
      <w:r w:rsidR="005F6E6D">
        <w:t xml:space="preserve">only partially differentiates high-recombination </w:t>
      </w:r>
      <w:r>
        <w:t>strains from</w:t>
      </w:r>
      <w:r w:rsidR="005F6E6D">
        <w:t xml:space="preserve"> low-recombination strains (</w:t>
      </w:r>
      <w:commentRangeStart w:id="28"/>
      <w:r w:rsidR="005F6E6D">
        <w:t>Figure 5</w:t>
      </w:r>
      <w:commentRangeEnd w:id="28"/>
      <w:r w:rsidR="0096586E">
        <w:rPr>
          <w:rStyle w:val="CommentReference"/>
        </w:rPr>
        <w:commentReference w:id="28"/>
      </w:r>
      <w:r w:rsidR="005F6E6D">
        <w:t>).</w:t>
      </w:r>
      <w:r w:rsidR="00466D1C">
        <w:t xml:space="preserve"> </w:t>
      </w:r>
      <w:r w:rsidR="005F6E6D">
        <w:t>Wh</w:t>
      </w:r>
      <w:r>
        <w:t>ereas</w:t>
      </w:r>
      <w:r w:rsidR="005F6E6D">
        <w:t xml:space="preserve"> high-recombination strains</w:t>
      </w:r>
      <w:r w:rsidR="00CA5BB7">
        <w:t xml:space="preserve"> as a group</w:t>
      </w:r>
      <w:r w:rsidR="005F6E6D">
        <w:t xml:space="preserve"> have significantly greater </w:t>
      </w:r>
      <w:r>
        <w:t>total SC length</w:t>
      </w:r>
      <w:r w:rsidR="005F6E6D">
        <w:t xml:space="preserve"> </w:t>
      </w:r>
      <w:r w:rsidR="00CA5BB7">
        <w:t>than low-recombination strains</w:t>
      </w:r>
      <w:r w:rsidR="005F6E6D">
        <w:t xml:space="preserve"> (t-test; p = 0.01), separate tests </w:t>
      </w:r>
      <w:r w:rsidR="007526F8">
        <w:t xml:space="preserve">within subspecies </w:t>
      </w:r>
      <w:r w:rsidR="005F6E6D">
        <w:t xml:space="preserve">show that </w:t>
      </w:r>
      <w:r w:rsidR="007526F8">
        <w:t xml:space="preserve">the two strain categories differ within </w:t>
      </w:r>
      <w:r w:rsidR="007526F8">
        <w:rPr>
          <w:i/>
          <w:iCs/>
        </w:rPr>
        <w:t xml:space="preserve">M. m. molossinus </w:t>
      </w:r>
      <w:r w:rsidR="007526F8">
        <w:t xml:space="preserve">(p = 0.03) but not within </w:t>
      </w:r>
      <w:r w:rsidR="007526F8">
        <w:rPr>
          <w:i/>
          <w:iCs/>
        </w:rPr>
        <w:t>M. m. musculus</w:t>
      </w:r>
      <w:r w:rsidR="007526F8">
        <w:t xml:space="preserve"> (p = 0.87). </w:t>
      </w:r>
      <w:r w:rsidR="005F6E6D">
        <w:t xml:space="preserve">Additionally, mouse means for the reduced (short and long) bivalent datasets </w:t>
      </w:r>
      <w:r w:rsidR="007526F8">
        <w:t>do not differ</w:t>
      </w:r>
      <w:r w:rsidR="005F6E6D">
        <w:t xml:space="preserve"> between high-recombination and low-recombination strains (t-test; short: p = 0.88; long: p = 0.18).</w:t>
      </w:r>
      <w:r>
        <w:t xml:space="preserve"> </w:t>
      </w:r>
      <w:r w:rsidR="005F6E6D">
        <w:t xml:space="preserve">In a model with total SC </w:t>
      </w:r>
      <w:r w:rsidR="00B80B40">
        <w:t xml:space="preserve">length </w:t>
      </w:r>
      <w:r w:rsidR="005F6E6D">
        <w:t xml:space="preserve">as the dependent variable, </w:t>
      </w:r>
      <w:commentRangeStart w:id="29"/>
      <w:r w:rsidR="005F6E6D">
        <w:t>two subspecies effects are significant (</w:t>
      </w:r>
      <w:r w:rsidR="00B80B40" w:rsidRPr="00150D83">
        <w:rPr>
          <w:i/>
          <w:iCs/>
        </w:rPr>
        <w:t xml:space="preserve">M. m. </w:t>
      </w:r>
      <w:r w:rsidR="005F6E6D" w:rsidRPr="00B80B40">
        <w:rPr>
          <w:i/>
          <w:iCs/>
        </w:rPr>
        <w:t>musculus</w:t>
      </w:r>
      <w:r w:rsidR="005F6E6D">
        <w:t xml:space="preserve"> p = 1.2410^{-6}, </w:t>
      </w:r>
      <w:r w:rsidR="00B80B40">
        <w:rPr>
          <w:i/>
        </w:rPr>
        <w:t>M. m. m</w:t>
      </w:r>
      <w:r w:rsidR="005F6E6D">
        <w:rPr>
          <w:i/>
        </w:rPr>
        <w:t>olossinus</w:t>
      </w:r>
      <w:r w:rsidR="005F6E6D">
        <w:t>, p = 10^{-6})</w:t>
      </w:r>
      <w:commentRangeEnd w:id="29"/>
      <w:r w:rsidR="00B80B40">
        <w:rPr>
          <w:rStyle w:val="CommentReference"/>
        </w:rPr>
        <w:commentReference w:id="29"/>
      </w:r>
      <w:r w:rsidR="005F6E6D">
        <w:t xml:space="preserve">. In models with </w:t>
      </w:r>
      <w:commentRangeStart w:id="30"/>
      <w:r w:rsidR="00817FF3">
        <w:t>SC lengths of short and long bivalents</w:t>
      </w:r>
      <w:commentRangeEnd w:id="30"/>
      <w:r w:rsidR="00295166">
        <w:rPr>
          <w:rStyle w:val="CommentReference"/>
        </w:rPr>
        <w:commentReference w:id="30"/>
      </w:r>
      <w:r w:rsidR="00817FF3">
        <w:t xml:space="preserve"> as</w:t>
      </w:r>
      <w:r w:rsidR="005F6E6D">
        <w:t xml:space="preserve"> dependent variables, several subspecies and strain effects reach significance (p &lt; 0.05)</w:t>
      </w:r>
      <w:r w:rsidR="00295166">
        <w:t>,</w:t>
      </w:r>
      <w:r w:rsidR="005F6E6D">
        <w:t xml:space="preserve"> but they are not consistent across models</w:t>
      </w:r>
      <w:r w:rsidR="002313DF">
        <w:t>. Collectively, these observations reveal that evolution of the genome-wide recombination rate is not strongly associated with evolution of SC length.</w:t>
      </w:r>
      <w:bookmarkStart w:id="31" w:name="X55deda5641bb25546d2297bdd7bacc1713a25c5"/>
    </w:p>
    <w:p w14:paraId="0133A236" w14:textId="0F7B7566" w:rsidR="00DC0B0C" w:rsidRDefault="00E81F61" w:rsidP="0096586E">
      <w:pPr>
        <w:pStyle w:val="BodyText"/>
      </w:pPr>
      <w:r>
        <w:t xml:space="preserve">High-recombination and low-recombination strains do not differ in MLH1 focus positions on bivalents with a single focus, either </w:t>
      </w:r>
      <w:bookmarkEnd w:id="31"/>
      <w:r w:rsidR="005F6E6D">
        <w:t xml:space="preserve">for the </w:t>
      </w:r>
      <w:r w:rsidR="00817FF3">
        <w:t>full dataset</w:t>
      </w:r>
      <w:r w:rsidR="005F6E6D">
        <w:t xml:space="preserve"> (t-test; p = 0.24) </w:t>
      </w:r>
      <w:r w:rsidR="00817FF3">
        <w:t>or</w:t>
      </w:r>
      <w:r w:rsidR="005F6E6D">
        <w:t xml:space="preserve"> within subspecies (t-test; </w:t>
      </w:r>
      <w:r>
        <w:rPr>
          <w:i/>
          <w:iCs/>
        </w:rPr>
        <w:t>M. m. musculus</w:t>
      </w:r>
      <w:r>
        <w:t xml:space="preserve">: </w:t>
      </w:r>
      <w:r w:rsidR="005F6E6D">
        <w:t>p = 0.41</w:t>
      </w:r>
      <w:r>
        <w:t xml:space="preserve">; </w:t>
      </w:r>
      <w:r>
        <w:rPr>
          <w:i/>
          <w:iCs/>
        </w:rPr>
        <w:t>M. m. molossinus</w:t>
      </w:r>
      <w:r>
        <w:t xml:space="preserve">: </w:t>
      </w:r>
      <w:r w:rsidR="005F6E6D">
        <w:t xml:space="preserve">p = 0.07). While </w:t>
      </w:r>
      <w:r w:rsidR="00817FF3">
        <w:rPr>
          <w:i/>
        </w:rPr>
        <w:t>domesticus</w:t>
      </w:r>
      <w:r w:rsidR="00817FF3">
        <w:rPr>
          <w:i/>
          <w:vertAlign w:val="superscript"/>
        </w:rPr>
        <w:t>WSB</w:t>
      </w:r>
      <w:r w:rsidR="00817FF3">
        <w:t xml:space="preserve"> and </w:t>
      </w:r>
      <w:r w:rsidR="00817FF3">
        <w:rPr>
          <w:i/>
        </w:rPr>
        <w:t>molossinus</w:t>
      </w:r>
      <w:r w:rsidR="00817FF3">
        <w:rPr>
          <w:i/>
          <w:vertAlign w:val="superscript"/>
        </w:rPr>
        <w:t>MOLF</w:t>
      </w:r>
      <w:r w:rsidR="00817FF3">
        <w:t xml:space="preserve"> </w:t>
      </w:r>
      <w:r w:rsidR="001E0ED6">
        <w:t>exhibit</w:t>
      </w:r>
      <w:r w:rsidR="00817FF3">
        <w:t xml:space="preserve"> strain effects in a model with normalized crossover position as the dependent variable </w:t>
      </w:r>
      <w:commentRangeStart w:id="32"/>
      <w:r w:rsidR="00817FF3">
        <w:t>()</w:t>
      </w:r>
      <w:commentRangeEnd w:id="32"/>
      <w:r w:rsidR="00817FF3">
        <w:rPr>
          <w:rStyle w:val="CommentReference"/>
        </w:rPr>
        <w:commentReference w:id="32"/>
      </w:r>
      <w:r w:rsidR="00817FF3">
        <w:t>, these two strains do not differ in MLH1 count. These results show that evolution of crossover position on chromosomes with single crossovers is decoupled from evolution of the genome-wide recombination rate, at least at this scale of resolution.</w:t>
      </w:r>
    </w:p>
    <w:p w14:paraId="69F6854F" w14:textId="77777777" w:rsidR="007E4EA4" w:rsidRDefault="007E4EA4" w:rsidP="00150D83">
      <w:pPr>
        <w:pStyle w:val="BodyText"/>
      </w:pPr>
      <w:bookmarkStart w:id="33" w:name="Xd5d28095276b0140a2dc56c8b455c766d42a3b2"/>
    </w:p>
    <w:bookmarkEnd w:id="33"/>
    <w:p w14:paraId="17B5EB85" w14:textId="77777777" w:rsidR="00E81F61" w:rsidRPr="00817FF3" w:rsidRDefault="00E81F61">
      <w:pPr>
        <w:pStyle w:val="Heading2"/>
        <w:rPr>
          <w:sz w:val="24"/>
          <w:szCs w:val="24"/>
        </w:rPr>
      </w:pPr>
    </w:p>
    <w:p w14:paraId="2F9D59AD" w14:textId="3FD5158F" w:rsidR="00790824" w:rsidRDefault="00E81F61">
      <w:pPr>
        <w:pStyle w:val="BodyText"/>
      </w:pPr>
      <w:r>
        <w:t>High-recombination strains have greater inter-focal distances than low-recombination strains</w:t>
      </w:r>
      <w:r w:rsidR="005F6E6D">
        <w:t xml:space="preserve"> (t-test; IFD</w:t>
      </w:r>
      <w:r w:rsidR="005F6E6D">
        <w:rPr>
          <w:vertAlign w:val="superscript"/>
        </w:rPr>
        <w:t>norm</w:t>
      </w:r>
      <w:r w:rsidR="005F6E6D">
        <w:t>: p = 7.7410^{-7}; IFD</w:t>
      </w:r>
      <w:r w:rsidR="005F6E6D">
        <w:rPr>
          <w:vertAlign w:val="superscript"/>
        </w:rPr>
        <w:t>raw</w:t>
      </w:r>
      <w:r w:rsidR="005F6E6D">
        <w:t>: p = 8.7810^{-6}).</w:t>
      </w:r>
      <w:r w:rsidR="004D14AE">
        <w:t xml:space="preserve"> </w:t>
      </w:r>
      <w:r>
        <w:t xml:space="preserve">This pattern holds within </w:t>
      </w:r>
      <w:r>
        <w:rPr>
          <w:i/>
          <w:iCs/>
        </w:rPr>
        <w:t>M. m. musculus</w:t>
      </w:r>
      <w:r>
        <w:t xml:space="preserve"> (t-test; IFD</w:t>
      </w:r>
      <w:r>
        <w:rPr>
          <w:vertAlign w:val="superscript"/>
        </w:rPr>
        <w:t>norm</w:t>
      </w:r>
      <w:r>
        <w:t>: p = 2.0410^{-5}; IFD</w:t>
      </w:r>
      <w:r>
        <w:rPr>
          <w:vertAlign w:val="superscript"/>
        </w:rPr>
        <w:t>raw</w:t>
      </w:r>
      <w:r>
        <w:t>: p = 1.9410^{-4})</w:t>
      </w:r>
      <w:r w:rsidR="00D1134A">
        <w:t xml:space="preserve">, </w:t>
      </w:r>
      <w:r w:rsidR="00B80B40">
        <w:t>with a trend in the same direction within</w:t>
      </w:r>
      <w:r w:rsidR="00D1134A">
        <w:t xml:space="preserve"> </w:t>
      </w:r>
      <w:r w:rsidR="00D1134A">
        <w:rPr>
          <w:i/>
          <w:iCs/>
        </w:rPr>
        <w:t>M. m. molossinus</w:t>
      </w:r>
      <w:r w:rsidR="00D1134A">
        <w:t xml:space="preserve"> (IFD</w:t>
      </w:r>
      <w:r w:rsidR="00D1134A">
        <w:rPr>
          <w:vertAlign w:val="superscript"/>
        </w:rPr>
        <w:t>norm</w:t>
      </w:r>
      <w:r w:rsidR="00D1134A">
        <w:t>: p= 0.17; IFD</w:t>
      </w:r>
      <w:r w:rsidR="00D1134A">
        <w:rPr>
          <w:vertAlign w:val="superscript"/>
        </w:rPr>
        <w:t>raw</w:t>
      </w:r>
      <w:r w:rsidR="00D1134A">
        <w:t xml:space="preserve">: p = 0.08). </w:t>
      </w:r>
      <w:r w:rsidR="005F6E6D">
        <w:t xml:space="preserve">Similar results are </w:t>
      </w:r>
      <w:r>
        <w:t>observed with models treating</w:t>
      </w:r>
      <w:r w:rsidR="005F6E6D">
        <w:t xml:space="preserve"> IFD</w:t>
      </w:r>
      <w:r w:rsidR="005F6E6D">
        <w:rPr>
          <w:vertAlign w:val="superscript"/>
        </w:rPr>
        <w:t>raw</w:t>
      </w:r>
      <w:r w:rsidR="005F6E6D">
        <w:t xml:space="preserve"> and IFD</w:t>
      </w:r>
      <w:r w:rsidR="005F6E6D">
        <w:rPr>
          <w:vertAlign w:val="superscript"/>
        </w:rPr>
        <w:t>norm</w:t>
      </w:r>
      <w:r>
        <w:t xml:space="preserve"> as dependent variables:</w:t>
      </w:r>
      <w:r w:rsidR="005F6E6D">
        <w:t xml:space="preserve"> only effects associated with high-recombination strains are significant (p &lt; 0.05).</w:t>
      </w:r>
      <w:r w:rsidR="00D1134A">
        <w:t xml:space="preserve"> </w:t>
      </w:r>
      <w:r w:rsidR="005F6E6D">
        <w:t>That IFD</w:t>
      </w:r>
      <w:r w:rsidR="005F6E6D">
        <w:rPr>
          <w:vertAlign w:val="superscript"/>
        </w:rPr>
        <w:t>raw</w:t>
      </w:r>
      <w:r w:rsidR="005F6E6D">
        <w:t xml:space="preserve"> and IFD</w:t>
      </w:r>
      <w:r w:rsidR="005F6E6D">
        <w:rPr>
          <w:vertAlign w:val="superscript"/>
        </w:rPr>
        <w:t>norm</w:t>
      </w:r>
      <w:r w:rsidR="005F6E6D">
        <w:t xml:space="preserve"> show similar patterns eliminates variation in SC lengths </w:t>
      </w:r>
      <w:r w:rsidR="00DA2A03">
        <w:t>(</w:t>
      </w:r>
      <w:r w:rsidR="005F6E6D">
        <w:t>and bivalent sizes</w:t>
      </w:r>
      <w:r w:rsidR="00DA2A03">
        <w:t>)</w:t>
      </w:r>
      <w:r w:rsidR="005F6E6D">
        <w:t xml:space="preserve"> as </w:t>
      </w:r>
      <w:r w:rsidR="00DA2A03">
        <w:t xml:space="preserve">the </w:t>
      </w:r>
      <w:r w:rsidR="005F6E6D">
        <w:t xml:space="preserve">primary explanation. </w:t>
      </w:r>
      <w:r w:rsidR="00D1134A">
        <w:t>T</w:t>
      </w:r>
      <w:r w:rsidR="005F6E6D">
        <w:t xml:space="preserve">he </w:t>
      </w:r>
      <w:r w:rsidR="00B80B40">
        <w:t>main</w:t>
      </w:r>
      <w:r w:rsidR="00D1134A">
        <w:t xml:space="preserve"> distinction </w:t>
      </w:r>
      <w:r w:rsidR="005F6E6D">
        <w:t>in IFD</w:t>
      </w:r>
      <w:r w:rsidR="005F6E6D">
        <w:rPr>
          <w:vertAlign w:val="superscript"/>
        </w:rPr>
        <w:t>norm</w:t>
      </w:r>
      <w:r w:rsidR="005F6E6D">
        <w:t xml:space="preserve"> distributions between high-recombination and low-recombination strains is an enrichment of IFD</w:t>
      </w:r>
      <w:r w:rsidR="005F6E6D">
        <w:rPr>
          <w:vertAlign w:val="superscript"/>
        </w:rPr>
        <w:t>norm</w:t>
      </w:r>
      <w:r w:rsidR="005F6E6D">
        <w:t xml:space="preserve"> values under 30% in low-recombination strains</w:t>
      </w:r>
      <w:r w:rsidR="00D1134A">
        <w:t xml:space="preserve"> (Figure 6)</w:t>
      </w:r>
      <w:r w:rsidR="005F6E6D">
        <w:t>. The frequency of IFD</w:t>
      </w:r>
      <w:r w:rsidR="005F6E6D">
        <w:rPr>
          <w:vertAlign w:val="superscript"/>
        </w:rPr>
        <w:t>norm</w:t>
      </w:r>
      <w:r w:rsidR="005F6E6D">
        <w:t xml:space="preserve"> values that fall below 30% ranges from 8.2% (</w:t>
      </w:r>
      <w:r w:rsidR="005F6E6D">
        <w:rPr>
          <w:i/>
        </w:rPr>
        <w:t>domesticus</w:t>
      </w:r>
      <w:r w:rsidR="005F6E6D">
        <w:rPr>
          <w:i/>
          <w:vertAlign w:val="superscript"/>
        </w:rPr>
        <w:t>G</w:t>
      </w:r>
      <w:r w:rsidR="005F6E6D">
        <w:t>) to 16% (</w:t>
      </w:r>
      <w:r w:rsidR="005F6E6D">
        <w:rPr>
          <w:i/>
        </w:rPr>
        <w:t>musculus</w:t>
      </w:r>
      <w:r w:rsidR="005F6E6D">
        <w:rPr>
          <w:i/>
          <w:vertAlign w:val="superscript"/>
        </w:rPr>
        <w:t>KAZ</w:t>
      </w:r>
      <w:r w:rsidR="005F6E6D">
        <w:t xml:space="preserve">) in low-recombination strains, whereas high-recombination strains all show frequencies below </w:t>
      </w:r>
      <w:r w:rsidR="00D1134A">
        <w:t>4</w:t>
      </w:r>
      <w:r w:rsidR="005F6E6D">
        <w:t xml:space="preserve">% (0%, 1.3%, and 3.3% for </w:t>
      </w:r>
      <w:r w:rsidR="005F6E6D">
        <w:rPr>
          <w:i/>
        </w:rPr>
        <w:t>musculus</w:t>
      </w:r>
      <w:r w:rsidR="005F6E6D">
        <w:rPr>
          <w:i/>
          <w:vertAlign w:val="superscript"/>
        </w:rPr>
        <w:t>SKIVE</w:t>
      </w:r>
      <w:r w:rsidR="005F6E6D">
        <w:t xml:space="preserve">, </w:t>
      </w:r>
      <w:r w:rsidR="005F6E6D">
        <w:rPr>
          <w:i/>
        </w:rPr>
        <w:t>molossinus</w:t>
      </w:r>
      <w:r w:rsidR="005F6E6D">
        <w:rPr>
          <w:i/>
          <w:vertAlign w:val="superscript"/>
        </w:rPr>
        <w:t>MSM</w:t>
      </w:r>
      <w:r w:rsidR="005F6E6D">
        <w:t xml:space="preserve">, and </w:t>
      </w:r>
      <w:r w:rsidR="005F6E6D">
        <w:rPr>
          <w:i/>
        </w:rPr>
        <w:t>musculus</w:t>
      </w:r>
      <w:r w:rsidR="005F6E6D">
        <w:rPr>
          <w:i/>
          <w:vertAlign w:val="superscript"/>
        </w:rPr>
        <w:t>PWD</w:t>
      </w:r>
      <w:r w:rsidR="005F6E6D">
        <w:t>, respectively).</w:t>
      </w:r>
      <w:r w:rsidR="00D1134A">
        <w:t xml:space="preserve"> These </w:t>
      </w:r>
      <w:r w:rsidR="00B80B40">
        <w:t>results</w:t>
      </w:r>
      <w:r w:rsidR="00D1134A">
        <w:t xml:space="preserve"> indicate </w:t>
      </w:r>
      <w:r w:rsidR="00B80B40">
        <w:t xml:space="preserve">that </w:t>
      </w:r>
      <w:r w:rsidR="00790824">
        <w:t xml:space="preserve">evolution of the genome-wide recombination rate is </w:t>
      </w:r>
      <w:r w:rsidR="00D1134A">
        <w:t xml:space="preserve">accompanied by the evolution </w:t>
      </w:r>
      <w:r w:rsidR="00B80B40">
        <w:t xml:space="preserve">of </w:t>
      </w:r>
      <w:r w:rsidR="00D1134A">
        <w:t>crossover interference.</w:t>
      </w:r>
    </w:p>
    <w:p w14:paraId="36DFB5B7" w14:textId="41ECCE10" w:rsidR="00F95E89" w:rsidRDefault="005F6E6D">
      <w:pPr>
        <w:pStyle w:val="BodyText"/>
      </w:pPr>
      <w:r>
        <w:lastRenderedPageBreak/>
        <w:t xml:space="preserve">In summary, </w:t>
      </w:r>
      <w:r w:rsidR="00D1134A">
        <w:t>evolution of the genome-wide recombination rate</w:t>
      </w:r>
      <w:r w:rsidR="000C194F">
        <w:t xml:space="preserve"> in males</w:t>
      </w:r>
      <w:r w:rsidR="00D1134A">
        <w:t xml:space="preserve"> is connected to double-strand break number and crossover interference, but not (consistently) to SC length and </w:t>
      </w:r>
      <w:r w:rsidR="000E4298">
        <w:t>crossover position (on single-crossover bivalents)</w:t>
      </w:r>
      <w:r w:rsidR="00D1134A">
        <w:t>.</w:t>
      </w:r>
    </w:p>
    <w:p w14:paraId="00697C70" w14:textId="77777777" w:rsidR="00DC0B0C" w:rsidRDefault="00DC0B0C">
      <w:bookmarkStart w:id="34" w:name="discussion"/>
    </w:p>
    <w:p w14:paraId="69D78517" w14:textId="77777777" w:rsidR="00DC0B0C" w:rsidRPr="00E82534" w:rsidRDefault="00DC0B0C" w:rsidP="00DC0B0C">
      <w:pPr>
        <w:pStyle w:val="Heading2"/>
        <w:rPr>
          <w:i/>
          <w:iCs/>
        </w:rPr>
      </w:pPr>
      <w:r w:rsidRPr="00E82534">
        <w:rPr>
          <w:i/>
          <w:iCs/>
        </w:rPr>
        <w:t>[Reserve for chapter 3?] Within-individual variation in the genome-wide recombination rate is higher in females</w:t>
      </w:r>
    </w:p>
    <w:p w14:paraId="0C19B5BC" w14:textId="77777777" w:rsidR="00DC0B0C" w:rsidRDefault="00DC0B0C" w:rsidP="00DC0B0C">
      <w:pPr>
        <w:pStyle w:val="FirstParagraph"/>
      </w:pPr>
      <w:r w:rsidRPr="00E82534">
        <w:rPr>
          <w:i/>
          <w:iCs/>
        </w:rPr>
        <w:t>Counting MLH1 foci in multiple oocytes for each female and in multiple spermatocytes for each male allowed us to examine determinants of variation in recombination rate within mice. To do this, we considered the same models as above, but replaced mean MLH1 focus count (for a mouse) with within-mouse variance in MLH1 focus count (for a mouse) as the dependent variable. Sex is the only variable that affects MLH1 focus count in all models (M1: p &lt; 10^{-6}; M2: p = 0.03; M3: p = 0.03). In general, females have almost twice as much inter-cellular variance in MLH1 foci compared to males (Figure 1). Since estimates of within-mouse variance may be more susceptible to technical error from staining, we repeated the analyses using a subset of cells with high quality scores (1 or 2; Materials and Methods). The results are similar: sex is the strongest effect (M1 p &lt; 10^{-6}; M2 p = 2.310^{-4}; M3 p = 2.2810^{-4}). When both quality-curated and full datasets are considered, strain does not significantly and consistently affect variance in MLH1 focus count in either sex. These results show that sex is a primary determinant of inter-cellular variance in the genome-wide recombination rate across diverse genetic backgrounds.</w:t>
      </w:r>
    </w:p>
    <w:p w14:paraId="048F6B50" w14:textId="00C0D2F4" w:rsidR="007E4EA4" w:rsidRDefault="007E4EA4">
      <w:pPr>
        <w:rPr>
          <w:rFonts w:asciiTheme="majorHAnsi" w:eastAsiaTheme="majorEastAsia" w:hAnsiTheme="majorHAnsi" w:cstheme="majorBidi"/>
          <w:b/>
          <w:bCs/>
          <w:color w:val="345A8A" w:themeColor="accent1" w:themeShade="B5"/>
          <w:sz w:val="32"/>
          <w:szCs w:val="32"/>
        </w:rPr>
      </w:pPr>
      <w:r>
        <w:br w:type="page"/>
      </w:r>
    </w:p>
    <w:bookmarkEnd w:id="34"/>
    <w:p w14:paraId="33222181" w14:textId="6CA85FD6" w:rsidR="00543FD4" w:rsidRDefault="00543FD4" w:rsidP="00150D83">
      <w:pPr>
        <w:pStyle w:val="Heading1"/>
      </w:pPr>
      <w:r>
        <w:lastRenderedPageBreak/>
        <w:t>DISCUSSION</w:t>
      </w:r>
      <w:bookmarkStart w:id="35" w:name="X570497454a9653dcb4c1c50922092f4c4451fa1"/>
    </w:p>
    <w:bookmarkEnd w:id="35"/>
    <w:p w14:paraId="206DAA26" w14:textId="48FA4ED2" w:rsidR="00070A31" w:rsidRDefault="0083317F" w:rsidP="00763B85">
      <w:pPr>
        <w:pStyle w:val="BodyText"/>
      </w:pPr>
      <w:r>
        <w:t xml:space="preserve">By comparing recombination rates in females and males from the same </w:t>
      </w:r>
      <w:r w:rsidR="00070A31">
        <w:t xml:space="preserve">diverse </w:t>
      </w:r>
      <w:r>
        <w:t xml:space="preserve">set of genetic backgrounds, we isolated sex as a primary factor in the evolution of this fundamental meiotic trait. </w:t>
      </w:r>
      <w:r w:rsidR="00070A31">
        <w:t xml:space="preserve">Recombination rate differences are more pronounced in males than females. Because inter-strain divergence times are identical for the two sexes, this observation demonstrates that </w:t>
      </w:r>
      <w:r w:rsidR="009910C2">
        <w:t xml:space="preserve">the genome-wide recombination rate evolves faster in males, at least in house mice. More generally, recombination rate divergence is </w:t>
      </w:r>
      <w:r w:rsidR="00DB6D15">
        <w:t>de</w:t>
      </w:r>
      <w:r w:rsidR="009910C2">
        <w:t xml:space="preserve">coupled in </w:t>
      </w:r>
      <w:r w:rsidR="00FD09CA">
        <w:t>males and females</w:t>
      </w:r>
      <w:r w:rsidR="009910C2">
        <w:t xml:space="preserve"> </w:t>
      </w:r>
      <w:commentRangeStart w:id="36"/>
      <w:r w:rsidR="009910C2">
        <w:t xml:space="preserve">(Spearman’s correlation test </w:t>
      </w:r>
      <w:r w:rsidR="00FD09CA">
        <w:t>comparing</w:t>
      </w:r>
      <w:r w:rsidR="009910C2">
        <w:t xml:space="preserve"> female and male strain mean MLH1 values</w:t>
      </w:r>
      <w:r w:rsidR="008822D1">
        <w:t xml:space="preserve"> for house mice</w:t>
      </w:r>
      <w:r w:rsidR="009910C2">
        <w:t>; rho = 0.</w:t>
      </w:r>
      <w:r w:rsidR="008822D1">
        <w:t>18</w:t>
      </w:r>
      <w:r w:rsidR="009910C2">
        <w:t>; p = 0.6</w:t>
      </w:r>
      <w:r w:rsidR="008822D1">
        <w:t>0</w:t>
      </w:r>
      <w:r w:rsidR="009910C2">
        <w:t xml:space="preserve">). </w:t>
      </w:r>
      <w:commentRangeEnd w:id="36"/>
      <w:r w:rsidR="00DA2A03">
        <w:rPr>
          <w:rStyle w:val="CommentReference"/>
        </w:rPr>
        <w:commentReference w:id="36"/>
      </w:r>
      <w:r w:rsidR="009910C2">
        <w:t xml:space="preserve">These disparities are remarkable given that </w:t>
      </w:r>
      <w:r w:rsidR="00FD09CA">
        <w:t xml:space="preserve">recombination rates for the two sexes were measured in the same genomic backgrounds. </w:t>
      </w:r>
      <w:r w:rsidR="00EA0DD5">
        <w:t>Our results provide the strongest evidence yet that t</w:t>
      </w:r>
      <w:r w:rsidR="00B44330">
        <w:t>he genome-wide r</w:t>
      </w:r>
      <w:r w:rsidR="00FD09CA">
        <w:t>ecombination rate follows distinct evolutionary trajectories in males and females.</w:t>
      </w:r>
      <w:r w:rsidR="00EA0DD5">
        <w:t xml:space="preserve"> Next, we consider several explanations for </w:t>
      </w:r>
      <w:r w:rsidR="00662E7C">
        <w:t>this phenomenon</w:t>
      </w:r>
      <w:r w:rsidR="00EA0DD5">
        <w:t>.</w:t>
      </w:r>
    </w:p>
    <w:p w14:paraId="6B29B495" w14:textId="7B28B652" w:rsidR="004250C1" w:rsidRPr="004250C1" w:rsidRDefault="00662E7C" w:rsidP="00150D83">
      <w:pPr>
        <w:pStyle w:val="BodyText"/>
      </w:pPr>
      <w:r>
        <w:t xml:space="preserve">At the genetic level, the sex-specific evolution we documented indicates that </w:t>
      </w:r>
      <w:r w:rsidR="00D83093">
        <w:t xml:space="preserve">some </w:t>
      </w:r>
      <w:r>
        <w:t xml:space="preserve">mutations responsible for divergence in recombination rate </w:t>
      </w:r>
      <w:r w:rsidR="00632C37">
        <w:t>have di</w:t>
      </w:r>
      <w:r w:rsidR="00D83093">
        <w:t>ssimilar</w:t>
      </w:r>
      <w:r w:rsidR="00632C37">
        <w:t xml:space="preserve"> phenotypic effects in females and males</w:t>
      </w:r>
      <w:r>
        <w:t xml:space="preserve">. </w:t>
      </w:r>
      <w:r w:rsidR="00632C37">
        <w:t xml:space="preserve">A subset of the genetic variants associated with </w:t>
      </w:r>
      <w:r w:rsidR="00D83093">
        <w:t xml:space="preserve">genome-wide </w:t>
      </w:r>
      <w:r w:rsidR="00632C37">
        <w:t>recombination rate within populations of humans (</w:t>
      </w:r>
      <w:r w:rsidR="0089188E">
        <w:t xml:space="preserve">Kong et al. 2004; </w:t>
      </w:r>
      <w:r w:rsidR="00F84269">
        <w:t xml:space="preserve">Kong et al. 2008 Science; </w:t>
      </w:r>
      <w:r w:rsidR="00D83093">
        <w:t>Kong et al. 2014 Nature Genetics; Halldorsson et al. 2019 Science</w:t>
      </w:r>
      <w:r w:rsidR="00632C37">
        <w:t>), Soay sheep (Johnston et al. 2016 Genetics), and cattle</w:t>
      </w:r>
      <w:r w:rsidR="00D83093">
        <w:t xml:space="preserve"> </w:t>
      </w:r>
      <w:r w:rsidR="00AD3FDA">
        <w:t>(</w:t>
      </w:r>
      <w:r w:rsidR="00F84269">
        <w:t xml:space="preserve">Ma et al. 2015 PLoS Genetics; </w:t>
      </w:r>
      <w:r w:rsidR="00AD3FDA">
        <w:t xml:space="preserve">Shen et al. 2018 BMC Genomics) </w:t>
      </w:r>
      <w:r w:rsidR="00D83093">
        <w:t>appear to show sex-specific properties, including antagonistic effects in females and males.</w:t>
      </w:r>
      <w:r w:rsidR="0089188E">
        <w:t xml:space="preserve"> Inter-sexual correlations are weak for recombination rate in humans (Fledel-Alon et al. 2011) and Soay sheep (Johnston et al. 2016 Genetics).</w:t>
      </w:r>
      <w:r w:rsidR="00F364FB">
        <w:t xml:space="preserve"> </w:t>
      </w:r>
      <w:r w:rsidR="006C3B19">
        <w:t xml:space="preserve">Crosses between the strains we surveyed could be used to identify and characterize the </w:t>
      </w:r>
      <w:r w:rsidR="007B6672">
        <w:t xml:space="preserve">genetic </w:t>
      </w:r>
      <w:r w:rsidR="006C3B19">
        <w:t>variants responsible for recombination rate evolution in house mice</w:t>
      </w:r>
      <w:r w:rsidR="00311C75">
        <w:t xml:space="preserve"> (Dumont and Payseur 2011 PLoS Genetics; Wang and Payseur 2017 Genetics)</w:t>
      </w:r>
      <w:r w:rsidR="006C3B19">
        <w:t>.</w:t>
      </w:r>
      <w:r w:rsidR="00F715E1">
        <w:t xml:space="preserve"> These variants</w:t>
      </w:r>
      <w:r w:rsidR="004250C1">
        <w:t xml:space="preserve"> could differentially affect females and males at any step in the recombination pathway. Although our DMC1 profiling was limited to males from a </w:t>
      </w:r>
      <w:r w:rsidR="0073007C">
        <w:t>small number</w:t>
      </w:r>
      <w:r w:rsidR="004250C1">
        <w:t xml:space="preserve"> of strains </w:t>
      </w:r>
      <w:r w:rsidR="00F715E1">
        <w:t>(</w:t>
      </w:r>
      <w:r w:rsidR="004250C1">
        <w:t>for practical reasons</w:t>
      </w:r>
      <w:r w:rsidR="00F715E1">
        <w:t>)</w:t>
      </w:r>
      <w:r w:rsidR="004250C1">
        <w:t xml:space="preserve">, our </w:t>
      </w:r>
      <w:r w:rsidR="00311C75">
        <w:t>findings</w:t>
      </w:r>
      <w:r w:rsidR="004250C1">
        <w:t xml:space="preserve"> suggest that </w:t>
      </w:r>
      <w:r w:rsidR="00F715E1">
        <w:t xml:space="preserve">mutations </w:t>
      </w:r>
      <w:r w:rsidR="0073007C">
        <w:t xml:space="preserve">that </w:t>
      </w:r>
      <w:r w:rsidR="0086163E">
        <w:t>determine</w:t>
      </w:r>
      <w:r w:rsidR="0073007C">
        <w:t xml:space="preserve"> the</w:t>
      </w:r>
      <w:r w:rsidR="00F715E1">
        <w:t xml:space="preserve"> number of</w:t>
      </w:r>
      <w:r w:rsidR="004250C1">
        <w:t xml:space="preserve"> double-strand brea</w:t>
      </w:r>
      <w:r w:rsidR="00F715E1">
        <w:t>ks</w:t>
      </w:r>
      <w:r w:rsidR="004250C1">
        <w:t xml:space="preserve"> contributed to </w:t>
      </w:r>
      <w:r w:rsidR="00311C75">
        <w:t>sex-specific evolution</w:t>
      </w:r>
      <w:r w:rsidR="0073007C">
        <w:t xml:space="preserve"> in the recombination rate</w:t>
      </w:r>
      <w:r w:rsidR="00311C75">
        <w:t>.</w:t>
      </w:r>
    </w:p>
    <w:p w14:paraId="0F2DB675" w14:textId="473F7E36" w:rsidR="00B25D2C" w:rsidRDefault="000A611E" w:rsidP="00763B85">
      <w:pPr>
        <w:pStyle w:val="BodyText"/>
      </w:pPr>
      <w:r>
        <w:t xml:space="preserve">Our results also raise the prospect that the connection between recombination rate and fitness differs between males and females. </w:t>
      </w:r>
      <w:r w:rsidR="00AD5A1C">
        <w:t>Little is known about whether and how natural selection shapes recombination in nature</w:t>
      </w:r>
      <w:r w:rsidR="004C405F">
        <w:t xml:space="preserve"> (</w:t>
      </w:r>
      <w:r w:rsidR="00C30625">
        <w:t xml:space="preserve">Dapper and Payseur 2017; </w:t>
      </w:r>
      <w:r w:rsidR="004C405F">
        <w:t>Ritz et al. 2017)</w:t>
      </w:r>
      <w:r w:rsidR="00AD5A1C">
        <w:t xml:space="preserve">. </w:t>
      </w:r>
      <w:r w:rsidR="00B25D2C">
        <w:t xml:space="preserve">Using a quantitative genetic test, Samuk et al. (2020) recently discovered that </w:t>
      </w:r>
      <w:r w:rsidR="00437E1E">
        <w:t xml:space="preserve">genome-wide recombination rates in females from two </w:t>
      </w:r>
      <w:r w:rsidR="00B25D2C">
        <w:t xml:space="preserve">populations of </w:t>
      </w:r>
      <w:r w:rsidR="00B25D2C" w:rsidRPr="00150D83">
        <w:rPr>
          <w:i/>
          <w:iCs/>
        </w:rPr>
        <w:t>Drosophila pseudoobscura</w:t>
      </w:r>
      <w:r w:rsidR="00B25D2C">
        <w:t xml:space="preserve"> diverged </w:t>
      </w:r>
      <w:r w:rsidR="00437E1E">
        <w:t xml:space="preserve">in a </w:t>
      </w:r>
      <w:r w:rsidR="00B25D2C">
        <w:t>manner consistent with local adaptation.</w:t>
      </w:r>
      <w:r w:rsidR="00437E1E">
        <w:t xml:space="preserve"> Applying similar strategies to species in which both sexes recombine, including house mice, would be a logical next step to understanding the sex-specific evolution of recombination rate.</w:t>
      </w:r>
    </w:p>
    <w:p w14:paraId="1F597BF4" w14:textId="3F4C50C7" w:rsidR="00865857" w:rsidRDefault="00813CEA">
      <w:pPr>
        <w:pStyle w:val="BodyText"/>
      </w:pPr>
      <w:r>
        <w:t xml:space="preserve">Population genetic </w:t>
      </w:r>
      <w:r w:rsidR="003A149F">
        <w:t xml:space="preserve">models have been </w:t>
      </w:r>
      <w:r w:rsidR="002B2E88">
        <w:t>built</w:t>
      </w:r>
      <w:r w:rsidR="003A149F">
        <w:t xml:space="preserve"> to explain </w:t>
      </w:r>
      <w:r w:rsidR="00CB0AA5">
        <w:t>sexual dimorphism in the number and placement of crossovers</w:t>
      </w:r>
      <w:r w:rsidR="007C5930">
        <w:t>, which is a common phenomenon (Brandvain and Coop 2012; Sardell and Kirkpatrick 2020).</w:t>
      </w:r>
      <w:r w:rsidR="00CB0AA5">
        <w:t xml:space="preserve"> </w:t>
      </w:r>
      <w:r w:rsidR="00865857">
        <w:t>Modifier</w:t>
      </w:r>
      <w:r w:rsidR="00C34609">
        <w:t xml:space="preserve"> model</w:t>
      </w:r>
      <w:r w:rsidR="00865857">
        <w:t>s</w:t>
      </w:r>
      <w:r w:rsidR="00C34609">
        <w:t xml:space="preserve"> predict</w:t>
      </w:r>
      <w:r w:rsidR="00865857">
        <w:t>ed</w:t>
      </w:r>
      <w:r w:rsidR="00C34609">
        <w:t xml:space="preserve"> </w:t>
      </w:r>
      <w:r w:rsidR="00865857">
        <w:t>that l</w:t>
      </w:r>
      <w:r w:rsidR="00C34609">
        <w:t xml:space="preserve">ower recombination rates in males </w:t>
      </w:r>
      <w:r w:rsidR="00865857">
        <w:t>will</w:t>
      </w:r>
      <w:r w:rsidR="00C34609">
        <w:t xml:space="preserve"> result </w:t>
      </w:r>
      <w:r w:rsidR="00865857">
        <w:t>from</w:t>
      </w:r>
      <w:r w:rsidR="00C34609">
        <w:t xml:space="preserve"> haploid selection (Lenormand 2003)</w:t>
      </w:r>
      <w:r w:rsidR="00865857">
        <w:t xml:space="preserve"> or sexually antagonistic selection on coding and cis-regulatory regions of genes (Sardell and Kirkpatrick 2020). Another modifier model showed that meiotic drive could stimulate female-specific </w:t>
      </w:r>
      <w:r w:rsidR="00865857">
        <w:lastRenderedPageBreak/>
        <w:t xml:space="preserve">evolution of the recombination rate (Brandvain and Coop 2012). </w:t>
      </w:r>
      <w:r w:rsidR="00420AF6">
        <w:t xml:space="preserve">Although these models fit the conserved pattern of sex differences in crossover positions, they </w:t>
      </w:r>
      <w:r w:rsidR="007A6013">
        <w:t xml:space="preserve">do not readily explain our observations of sex-specific evolution in the genome-wide recombination rate. In particular, the alternation across strains in which sex has more crossovers is unexpected.  </w:t>
      </w:r>
    </w:p>
    <w:p w14:paraId="2E5547BE" w14:textId="72F67847" w:rsidR="00A83718" w:rsidRDefault="00A05CB0" w:rsidP="008B5266">
      <w:pPr>
        <w:pStyle w:val="BodyText"/>
      </w:pPr>
      <w:r>
        <w:t>We propose an alternative</w:t>
      </w:r>
      <w:r w:rsidR="007A6013">
        <w:t xml:space="preserve"> interpretation</w:t>
      </w:r>
      <w:r>
        <w:t xml:space="preserve"> based on </w:t>
      </w:r>
      <w:r w:rsidR="007A6013">
        <w:t xml:space="preserve">the </w:t>
      </w:r>
      <w:r>
        <w:t>cell biology</w:t>
      </w:r>
      <w:r w:rsidR="007A6013">
        <w:t xml:space="preserve"> of gametogenesis</w:t>
      </w:r>
      <w:r>
        <w:t xml:space="preserve">. </w:t>
      </w:r>
      <w:r w:rsidR="00A83718">
        <w:t xml:space="preserve">During meiosis, </w:t>
      </w:r>
      <w:r w:rsidR="00CD7BF4">
        <w:t xml:space="preserve">achieving </w:t>
      </w:r>
      <w:r w:rsidR="00A83718">
        <w:t xml:space="preserve">a stable chromosome structure requires the attachment of kinetochores to opposite poles of the cell and at least one crossover to create tension across </w:t>
      </w:r>
      <w:commentRangeStart w:id="37"/>
      <w:r w:rsidR="00A83718" w:rsidRPr="00150D83">
        <w:rPr>
          <w:b/>
        </w:rPr>
        <w:t>a proportion of sister cohesion</w:t>
      </w:r>
      <w:r w:rsidR="00A83718">
        <w:t xml:space="preserve"> </w:t>
      </w:r>
      <w:commentRangeEnd w:id="37"/>
      <w:r w:rsidR="00A83718">
        <w:rPr>
          <w:rStyle w:val="CommentReference"/>
        </w:rPr>
        <w:commentReference w:id="37"/>
      </w:r>
      <w:r w:rsidR="00A83718">
        <w:t xml:space="preserve">(Lane and Kauppi 2019). </w:t>
      </w:r>
      <w:r>
        <w:t>The spindle assembly checkpoint (SAC) prevents aneuploidy by ensuring that all bivalents are correctly attached to the microtubule spindle (</w:t>
      </w:r>
      <w:r w:rsidR="00DB6D15">
        <w:t>“</w:t>
      </w:r>
      <w:r>
        <w:t>bi-orient</w:t>
      </w:r>
      <w:r w:rsidR="00A83718">
        <w:t>ed</w:t>
      </w:r>
      <w:r w:rsidR="00DB6D15">
        <w:t>”</w:t>
      </w:r>
      <w:r w:rsidR="00A83718">
        <w:t>)</w:t>
      </w:r>
      <w:r>
        <w:t xml:space="preserve"> before starting the metaphase-to-anaphase transition (Lane and Kauppi 2019).</w:t>
      </w:r>
      <w:r w:rsidR="00645B3A">
        <w:t xml:space="preserve"> </w:t>
      </w:r>
      <w:r w:rsidR="00DB6D15">
        <w:t>Hence, s</w:t>
      </w:r>
      <w:r w:rsidR="00A83718">
        <w:t>election s</w:t>
      </w:r>
      <w:r w:rsidR="00DB6D15">
        <w:t>eems likely to</w:t>
      </w:r>
      <w:r w:rsidR="00A83718">
        <w:t xml:space="preserve"> favor mutations that optimize the process of bi-orientation</w:t>
      </w:r>
      <w:r w:rsidR="00DB6D15">
        <w:t>, ther</w:t>
      </w:r>
      <w:r w:rsidR="00785F87">
        <w:t>e</w:t>
      </w:r>
      <w:r w:rsidR="00DB6D15">
        <w:t>by</w:t>
      </w:r>
      <w:r w:rsidR="00A83718">
        <w:t xml:space="preserve"> pr</w:t>
      </w:r>
      <w:r w:rsidR="00DB6D15">
        <w:t>ohibiting</w:t>
      </w:r>
      <w:r w:rsidR="00A83718">
        <w:t xml:space="preserve"> the SAC from delaying the cell cycle or triggering apoptosis.</w:t>
      </w:r>
    </w:p>
    <w:p w14:paraId="64021460" w14:textId="7F8B9BF2" w:rsidR="00A05CB0" w:rsidRDefault="005F6E6D" w:rsidP="00A05CB0">
      <w:pPr>
        <w:pStyle w:val="BodyText"/>
      </w:pPr>
      <w:r>
        <w:t xml:space="preserve">Multiple lines of evidence indicate that the </w:t>
      </w:r>
      <w:r w:rsidR="00645B3A">
        <w:t>SAC is more effective in spermatogenesis than in oogenesis</w:t>
      </w:r>
      <w:r w:rsidR="00A80FD2">
        <w:t xml:space="preserve"> (Lane and Kauppi 2019)</w:t>
      </w:r>
      <w:r w:rsidR="002F2B3C">
        <w:t>, perhaps due to the presence of the centrosome spindle</w:t>
      </w:r>
      <w:r w:rsidR="00A83718">
        <w:t xml:space="preserve"> (So et al. 2019)</w:t>
      </w:r>
      <w:r w:rsidR="002F2B3C">
        <w:t xml:space="preserve"> and higher cell volume</w:t>
      </w:r>
      <w:r w:rsidR="00A83718">
        <w:t xml:space="preserve"> (Kyogoku and Kitajima 2017)</w:t>
      </w:r>
      <w:r w:rsidR="002F2B3C">
        <w:t xml:space="preserve"> in oocytes. </w:t>
      </w:r>
      <w:r w:rsidR="00A83718">
        <w:t xml:space="preserve">The higher stringency of the SAC during spermatogenesis suggests that selection will be better at removing mutations that interfere with bi-orientation in males than in females. </w:t>
      </w:r>
      <w:r w:rsidR="00CD7BF4">
        <w:t>Therefore, f</w:t>
      </w:r>
      <w:r w:rsidR="00A05CB0">
        <w:t>aster male evolution of the genome</w:t>
      </w:r>
      <w:r w:rsidR="00CD7BF4">
        <w:t>-</w:t>
      </w:r>
      <w:r w:rsidR="00A05CB0">
        <w:t xml:space="preserve">wide recombination rate </w:t>
      </w:r>
      <w:r w:rsidR="00CD7BF4">
        <w:t xml:space="preserve">could be driven by </w:t>
      </w:r>
      <w:r w:rsidR="00DB6D15">
        <w:t>the</w:t>
      </w:r>
      <w:r w:rsidR="00CD7BF4">
        <w:t xml:space="preserve"> stronger</w:t>
      </w:r>
      <w:r w:rsidR="00A05CB0">
        <w:t xml:space="preserve"> </w:t>
      </w:r>
      <w:r w:rsidR="00DB6D15">
        <w:t>SAC</w:t>
      </w:r>
      <w:r w:rsidR="00A05CB0">
        <w:t xml:space="preserve"> acting on chromosome structures at </w:t>
      </w:r>
      <w:r w:rsidR="00CD7BF4">
        <w:t xml:space="preserve">the </w:t>
      </w:r>
      <w:r w:rsidR="00A05CB0">
        <w:t>metaphase I alignment.</w:t>
      </w:r>
    </w:p>
    <w:p w14:paraId="742AC6DB" w14:textId="49D073B4" w:rsidR="00CD7BF4" w:rsidRDefault="00A05CB0" w:rsidP="00CD7BF4">
      <w:pPr>
        <w:pStyle w:val="BodyText"/>
      </w:pPr>
      <w:r>
        <w:t xml:space="preserve">Our SAC model is consistent with </w:t>
      </w:r>
      <w:r w:rsidR="00CD7BF4">
        <w:t xml:space="preserve">other features of our data. </w:t>
      </w:r>
      <w:r w:rsidR="00B6097F">
        <w:t xml:space="preserve">We showed that widespread sex differences in broad-scale crossover positioning (Sardell and Kirkpatrick 2020) </w:t>
      </w:r>
      <w:r w:rsidR="00DB6D15">
        <w:t>apply across house mice</w:t>
      </w:r>
      <w:r w:rsidR="00DA2A03">
        <w:t>,</w:t>
      </w:r>
      <w:r w:rsidR="00DB6D15">
        <w:t xml:space="preserve"> even </w:t>
      </w:r>
      <w:r w:rsidR="0086163E">
        <w:t xml:space="preserve">in lineages </w:t>
      </w:r>
      <w:r w:rsidR="00654902">
        <w:t>whe</w:t>
      </w:r>
      <w:r w:rsidR="0086163E">
        <w:t>re</w:t>
      </w:r>
      <w:r w:rsidR="00654902">
        <w:t xml:space="preserve"> the direction of heterochiasmy is reversed. </w:t>
      </w:r>
      <w:commentRangeStart w:id="38"/>
      <w:commentRangeStart w:id="39"/>
      <w:r w:rsidR="00CD7BF4">
        <w:t>W</w:t>
      </w:r>
      <w:r w:rsidR="00CD7BF4">
        <w:t xml:space="preserve">e hypothesize that </w:t>
      </w:r>
      <w:r w:rsidR="00926C0E">
        <w:t xml:space="preserve">these </w:t>
      </w:r>
      <w:r w:rsidR="00CD7BF4">
        <w:t>sex differences hinge on disparate requirements for chromosome cohesion in late meiosis I. The irreversible process of the metaphase-to-anaphase transition is initiated by the prot</w:t>
      </w:r>
      <w:r w:rsidR="00532DAB">
        <w:t>eoly</w:t>
      </w:r>
      <w:r w:rsidR="00CD7BF4">
        <w:t>tic decay of the sister cohesion</w:t>
      </w:r>
      <w:r w:rsidR="00532DAB">
        <w:t xml:space="preserve"> proteins</w:t>
      </w:r>
      <w:r w:rsidR="00CD7BF4">
        <w:t xml:space="preserve"> </w:t>
      </w:r>
      <w:r w:rsidR="00532DAB">
        <w:t>that connect</w:t>
      </w:r>
      <w:r w:rsidR="00CD7BF4">
        <w:t xml:space="preserve"> homologs (Lane and Kauppi 2019, @subramanian2014, @dumontDesai2012). The number and placement of crossovers alter the distribution of sister cohesion and the resulting chromosome structure when bivalents are aligned and bi-oriented on the metaphase plate (Veen and Hawley 2003, @altendorfer2020). Differences in timing of </w:t>
      </w:r>
      <w:r w:rsidR="00532DAB">
        <w:t xml:space="preserve">the </w:t>
      </w:r>
      <w:r w:rsidR="00CD7BF4">
        <w:t xml:space="preserve">cell cycle between oogenesis and spermatogenesis </w:t>
      </w:r>
      <w:r w:rsidR="00532DAB">
        <w:t>could impose contrasting</w:t>
      </w:r>
      <w:r w:rsidR="00CD7BF4">
        <w:t xml:space="preserve"> selective pressures on how sister cohesion affects chromosome structure. </w:t>
      </w:r>
      <w:commentRangeStart w:id="40"/>
      <w:commentRangeStart w:id="41"/>
      <w:r w:rsidR="00CD7BF4" w:rsidRPr="00150D83">
        <w:rPr>
          <w:b/>
        </w:rPr>
        <w:t>Faster spermatogenesis may select for synchronization of the separation homologs (cite).</w:t>
      </w:r>
      <w:r w:rsidR="00CD7BF4">
        <w:t xml:space="preserve"> </w:t>
      </w:r>
      <w:commentRangeEnd w:id="40"/>
      <w:r w:rsidR="008B5266">
        <w:rPr>
          <w:rStyle w:val="CommentReference"/>
        </w:rPr>
        <w:commentReference w:id="40"/>
      </w:r>
      <w:commentRangeEnd w:id="41"/>
      <w:r w:rsidR="008B5B19">
        <w:rPr>
          <w:rStyle w:val="CommentReference"/>
        </w:rPr>
        <w:commentReference w:id="41"/>
      </w:r>
      <w:r w:rsidR="00CD7BF4">
        <w:t>While in oogenesis, the slower cell cycle and multiple arrest stages may require chromosome structures with greater stability on the MI spindle, esp</w:t>
      </w:r>
      <w:r w:rsidR="008B5266">
        <w:t>e</w:t>
      </w:r>
      <w:r w:rsidR="00CD7BF4">
        <w:t>cially for those with dic</w:t>
      </w:r>
      <w:r w:rsidR="004B41D3">
        <w:t>t</w:t>
      </w:r>
      <w:r w:rsidR="00CD7BF4">
        <w:t>yate arrest (Lee 2019).</w:t>
      </w:r>
      <w:commentRangeEnd w:id="38"/>
      <w:r w:rsidR="00654902">
        <w:rPr>
          <w:rStyle w:val="CommentReference"/>
        </w:rPr>
        <w:commentReference w:id="38"/>
      </w:r>
      <w:commentRangeEnd w:id="39"/>
      <w:r w:rsidR="008B5B19">
        <w:rPr>
          <w:rStyle w:val="CommentReference"/>
        </w:rPr>
        <w:commentReference w:id="39"/>
      </w:r>
    </w:p>
    <w:p w14:paraId="2ABD0DEC" w14:textId="0F67A71D" w:rsidR="006C46CF" w:rsidRDefault="00CD7BF4" w:rsidP="00CD7BF4">
      <w:pPr>
        <w:pStyle w:val="BodyText"/>
      </w:pPr>
      <w:r>
        <w:t xml:space="preserve">We propose that the </w:t>
      </w:r>
      <w:r w:rsidR="008B5266">
        <w:t>SAC</w:t>
      </w:r>
      <w:r>
        <w:t xml:space="preserve"> model </w:t>
      </w:r>
      <w:r w:rsidR="008B5266">
        <w:t xml:space="preserve">also </w:t>
      </w:r>
      <w:r>
        <w:t xml:space="preserve">can explain </w:t>
      </w:r>
      <w:r w:rsidR="00341D95">
        <w:t>the correlated evolution of stronger crossover interference</w:t>
      </w:r>
      <w:r w:rsidR="008B5266">
        <w:t xml:space="preserve"> </w:t>
      </w:r>
      <w:r w:rsidR="00341D95">
        <w:t>and higher genome-wide recombination rate in male house mice</w:t>
      </w:r>
      <w:r>
        <w:t xml:space="preserve">. </w:t>
      </w:r>
      <w:r w:rsidR="006C46CF">
        <w:t xml:space="preserve">Our results show that crossovers are spaced further apart in strains enriched for double-crossover bivalents when SC length is </w:t>
      </w:r>
      <w:r w:rsidR="00066820">
        <w:t>taken into account</w:t>
      </w:r>
      <w:r w:rsidR="006C46CF">
        <w:t xml:space="preserve"> and chromosome size effects are minimized. Assuming chromatin compaction between (prophase) pachtyene and metaphase is uniform along bivalents, this increased spacing is expected to expand the area for sister cohesion</w:t>
      </w:r>
      <w:r w:rsidR="0086163E">
        <w:t xml:space="preserve"> </w:t>
      </w:r>
      <w:r w:rsidR="00A30303">
        <w:t>to connect</w:t>
      </w:r>
      <w:r w:rsidR="0086163E">
        <w:t xml:space="preserve"> homologs and improve the fidelity of chromosomal segregation.</w:t>
      </w:r>
      <w:r w:rsidR="00785F87">
        <w:t xml:space="preserve"> Although </w:t>
      </w:r>
      <w:r w:rsidR="00066820">
        <w:t>the</w:t>
      </w:r>
      <w:r w:rsidR="00785F87">
        <w:t xml:space="preserve"> SAC model postulates direct fitness effects of interference, </w:t>
      </w:r>
      <w:r w:rsidR="004A2E53">
        <w:t xml:space="preserve">a </w:t>
      </w:r>
      <w:r w:rsidR="004A2E53">
        <w:lastRenderedPageBreak/>
        <w:t xml:space="preserve">modifier model predicts that </w:t>
      </w:r>
      <w:r w:rsidR="00785F87">
        <w:t>indirect selection on recombination rate</w:t>
      </w:r>
      <w:r w:rsidR="004A2E53">
        <w:t xml:space="preserve"> – via its modulation of offspring genotypes –</w:t>
      </w:r>
      <w:r w:rsidR="00785F87">
        <w:t xml:space="preserve"> can </w:t>
      </w:r>
      <w:r w:rsidR="00066820">
        <w:t>strengthen</w:t>
      </w:r>
      <w:r w:rsidR="00785F87">
        <w:t xml:space="preserve"> int</w:t>
      </w:r>
      <w:r w:rsidR="004A2E53">
        <w:t>erference</w:t>
      </w:r>
      <w:r w:rsidR="00066820">
        <w:t xml:space="preserve"> as well</w:t>
      </w:r>
      <w:r w:rsidR="004A2E53">
        <w:t xml:space="preserve"> (Goldstein et al. 1993). </w:t>
      </w:r>
    </w:p>
    <w:p w14:paraId="6A5615D3" w14:textId="0B1F5E40" w:rsidR="00F8339A" w:rsidRDefault="00341D95" w:rsidP="00CD7BF4">
      <w:pPr>
        <w:pStyle w:val="BodyText"/>
      </w:pPr>
      <w:r>
        <w:t xml:space="preserve">Regardless of the underlying mechanism, our </w:t>
      </w:r>
      <w:r w:rsidR="00EF12EF">
        <w:t xml:space="preserve">results </w:t>
      </w:r>
      <w:r w:rsidR="006555C8">
        <w:t xml:space="preserve">provide a rare </w:t>
      </w:r>
      <w:r w:rsidR="00EF12EF">
        <w:t>demonstrat</w:t>
      </w:r>
      <w:r w:rsidR="006555C8">
        <w:t>ion</w:t>
      </w:r>
      <w:r>
        <w:t xml:space="preserve"> that crossover interference can </w:t>
      </w:r>
      <w:r w:rsidR="009231C1">
        <w:t>diverge</w:t>
      </w:r>
      <w:r>
        <w:t xml:space="preserve"> o</w:t>
      </w:r>
      <w:r w:rsidR="004B41D3">
        <w:t>ver</w:t>
      </w:r>
      <w:r>
        <w:t xml:space="preserve"> short evolutionary timescales</w:t>
      </w:r>
      <w:r w:rsidR="00EF12EF">
        <w:t>.</w:t>
      </w:r>
      <w:r w:rsidR="009231C1">
        <w:t xml:space="preserve"> </w:t>
      </w:r>
      <w:r w:rsidR="00066820">
        <w:t>The notion that stronger interference can co-evolve with higher genome-wide recombination rate is supported by differences between breeds of cattle (Ma et al. 2015) and differences between wild-born and laboratory-raised white-footed mice (Peterson et al. 2019). In contrast, mammalian species with stronger interference tend to exhibit lower genome-wide recombination rates (</w:t>
      </w:r>
      <w:r w:rsidR="002A4789">
        <w:t xml:space="preserve">Segura et al. 2014; </w:t>
      </w:r>
      <w:r w:rsidR="00066820">
        <w:t>Otto and Payseur 2019). Collectively, these patterns s</w:t>
      </w:r>
      <w:r w:rsidR="002A4789">
        <w:t xml:space="preserve">uggest that inferences about the evolutionary dynamics of interference depend on </w:t>
      </w:r>
      <w:r w:rsidR="00C15475">
        <w:t xml:space="preserve">the </w:t>
      </w:r>
      <w:r w:rsidR="002A4789">
        <w:t>timescale</w:t>
      </w:r>
      <w:r w:rsidR="00C15475">
        <w:t xml:space="preserve"> under consideration</w:t>
      </w:r>
      <w:r w:rsidR="002A4789">
        <w:t>.</w:t>
      </w:r>
    </w:p>
    <w:p w14:paraId="0F33CDAD" w14:textId="7E94F7B7" w:rsidR="006C6B87" w:rsidRDefault="000E4298" w:rsidP="00CD7BF4">
      <w:pPr>
        <w:pStyle w:val="BodyText"/>
      </w:pPr>
      <w:r>
        <w:t xml:space="preserve">Our findings </w:t>
      </w:r>
      <w:r w:rsidR="006C6B87">
        <w:t>further</w:t>
      </w:r>
      <w:r>
        <w:t xml:space="preserve"> reveal that evolution of the genome-wide recombination rate does not require changes in the degree of chromatin compaction. </w:t>
      </w:r>
      <w:r w:rsidR="00CE4C6E">
        <w:t xml:space="preserve">Females consistently showed longer SCs, even in strains with </w:t>
      </w:r>
      <w:r w:rsidR="006C6B87">
        <w:t>more</w:t>
      </w:r>
      <w:r w:rsidR="00CE4C6E">
        <w:t xml:space="preserve"> recombination in males. </w:t>
      </w:r>
      <w:r w:rsidR="006C6B87">
        <w:t xml:space="preserve">Studies in mice (Lynn et al. 2002; Petkov et al. 2007) and humans (Gruhn et al. 2013) suggest </w:t>
      </w:r>
      <w:r w:rsidR="007930F8">
        <w:t>that chromosomal axes are longer (and DNA loops are shorter) in females than males. A cellular model</w:t>
      </w:r>
      <w:r w:rsidR="00C714DB">
        <w:t xml:space="preserve"> designed to explain interference</w:t>
      </w:r>
      <w:r w:rsidR="007930F8">
        <w:t xml:space="preserve"> attributes sexual dimorphism in chromatin structure to </w:t>
      </w:r>
      <w:r w:rsidR="00C714DB">
        <w:t xml:space="preserve">greater cell volumes </w:t>
      </w:r>
      <w:r w:rsidR="00C15475">
        <w:t xml:space="preserve">and </w:t>
      </w:r>
      <w:r w:rsidR="007930F8">
        <w:t>oscillatory movements of telomeres and kinetochores</w:t>
      </w:r>
      <w:r w:rsidR="002B2E88">
        <w:t xml:space="preserve"> in oocytes</w:t>
      </w:r>
      <w:r w:rsidR="00C714DB">
        <w:t xml:space="preserve"> (</w:t>
      </w:r>
      <w:r w:rsidR="002B2E88">
        <w:t>Hultén</w:t>
      </w:r>
      <w:r w:rsidR="00C714DB">
        <w:t xml:space="preserve"> 2011).</w:t>
      </w:r>
    </w:p>
    <w:p w14:paraId="2D0F6A4B" w14:textId="589F1B4B" w:rsidR="000C42D6" w:rsidRDefault="00C15475" w:rsidP="008B761F">
      <w:pPr>
        <w:pStyle w:val="FirstParagraph"/>
      </w:pPr>
      <w:r>
        <w:t xml:space="preserve">Our conclusions are accompanied by several caveats. First, </w:t>
      </w:r>
      <w:r w:rsidR="00F4071F">
        <w:t>MLH1 foci only identify interfering crossovers (REF). Although most crossovers</w:t>
      </w:r>
      <w:r w:rsidR="00DA2A03">
        <w:t xml:space="preserve"> (XX%</w:t>
      </w:r>
      <w:r w:rsidR="00F94BCD">
        <w:t>; REF</w:t>
      </w:r>
      <w:r w:rsidR="00DA2A03">
        <w:t>)</w:t>
      </w:r>
      <w:r w:rsidR="00F4071F">
        <w:t xml:space="preserve"> belong to this class</w:t>
      </w:r>
      <w:r w:rsidR="00DA2A03">
        <w:t>,</w:t>
      </w:r>
      <w:r w:rsidR="00F4071F">
        <w:t xml:space="preserve"> our approach likely underestimated genome-wide recombination rate</w:t>
      </w:r>
      <w:r w:rsidR="0005750C">
        <w:t>s</w:t>
      </w:r>
      <w:r w:rsidR="00F4071F">
        <w:t xml:space="preserve">. Evolution of the number of non-interfering crossovers is a topic worth examining. </w:t>
      </w:r>
      <w:r w:rsidR="00A632FF">
        <w:t>A second limitation is that</w:t>
      </w:r>
      <w:r w:rsidR="000C42D6">
        <w:t xml:space="preserve"> our investigation of crossover positions was confined to the relatively low resolution possible with immunofluorescent cytology. </w:t>
      </w:r>
      <w:r w:rsidR="0005750C">
        <w:t>Positioning crossovers with</w:t>
      </w:r>
      <w:r w:rsidR="000C42D6">
        <w:t xml:space="preserve"> higher resolution could reveal additional evolutionary patterns. </w:t>
      </w:r>
      <w:r w:rsidR="00A632FF">
        <w:t>Finally, the panel of inbred lines we surveyed may not be representative of recombination rate variation within and between subspecies of house mice. We considered most available wild-derived inbred lines, but house mice have a broad geographic distribution. Nevertheless, we expect our conclusion that recombination evolves in a sex-specific manner to be robust to geographic sampling because differences between females and males exist for the same set of inbred strains.</w:t>
      </w:r>
    </w:p>
    <w:p w14:paraId="22021C66" w14:textId="338E2A79" w:rsidR="00CF3A55" w:rsidRDefault="00F94BCD" w:rsidP="00F94BCD">
      <w:pPr>
        <w:pStyle w:val="BodyText"/>
      </w:pPr>
      <w:r>
        <w:t xml:space="preserve">The causes of sex differences in recombination remain mysterious (Lenormand et al. 2016). Our </w:t>
      </w:r>
      <w:r w:rsidR="00CF3A55">
        <w:t>conclusions</w:t>
      </w:r>
      <w:r>
        <w:t xml:space="preserve"> have implications for a wide range of recombination research. For biologists uncovering the cellular and molecular determinants of recombination, our results suggest that mechanistic differences between the sexes could vary by genetic background. For researchers </w:t>
      </w:r>
      <w:r w:rsidR="00CF3A55">
        <w:t>charting the evolutionary trajectory of recombination, our findings indicate that sex-specific comparisons are crucial. For theoreticians building evolutionary models of recombination, different fitness regimes and genetic architectures in females and males should be considered. Elevating sex as a primary determinant of recombination would be a promising step toward integrating knowledge of cellular mechanisms with evolutionary patterns to understand recombination rate variation in nature.</w:t>
      </w:r>
    </w:p>
    <w:p w14:paraId="1E62FC09" w14:textId="77777777" w:rsidR="0028513F" w:rsidRDefault="0028513F">
      <w:bookmarkStart w:id="42" w:name="references"/>
    </w:p>
    <w:p w14:paraId="566BB092" w14:textId="070DADA9" w:rsidR="0028513F" w:rsidRPr="00150D83" w:rsidRDefault="00F97070" w:rsidP="0028513F">
      <w:pPr>
        <w:pStyle w:val="Heading2"/>
        <w:rPr>
          <w:i/>
          <w:iCs/>
        </w:rPr>
      </w:pPr>
      <w:r>
        <w:rPr>
          <w:i/>
          <w:iCs/>
        </w:rPr>
        <w:t xml:space="preserve">[Reserve for chapter 3?] </w:t>
      </w:r>
      <w:r w:rsidR="0028513F" w:rsidRPr="00150D83">
        <w:rPr>
          <w:i/>
          <w:iCs/>
        </w:rPr>
        <w:t>Conservation in sexual dimorphism in between cell variation in crossover number</w:t>
      </w:r>
    </w:p>
    <w:p w14:paraId="7C61BFEE" w14:textId="77777777" w:rsidR="0028513F" w:rsidRPr="00150D83" w:rsidRDefault="0028513F" w:rsidP="0028513F">
      <w:pPr>
        <w:pStyle w:val="FirstParagraph"/>
        <w:rPr>
          <w:i/>
          <w:iCs/>
        </w:rPr>
      </w:pPr>
      <w:r w:rsidRPr="00150D83">
        <w:rPr>
          <w:i/>
          <w:iCs/>
        </w:rPr>
        <w:t xml:space="preserve">Across all strains, including the high-recombining strains, </w:t>
      </w:r>
      <w:r w:rsidRPr="00A05CB0">
        <w:rPr>
          <w:i/>
          <w:iCs/>
        </w:rPr>
        <w:t>muscuslus</w:t>
      </w:r>
      <w:r w:rsidRPr="00A05CB0">
        <w:rPr>
          <w:i/>
          <w:iCs/>
          <w:vertAlign w:val="superscript"/>
        </w:rPr>
        <w:t>PWD</w:t>
      </w:r>
      <w:r w:rsidRPr="00150D83">
        <w:rPr>
          <w:i/>
          <w:iCs/>
        </w:rPr>
        <w:t xml:space="preserve">, </w:t>
      </w:r>
      <w:r w:rsidRPr="00A05CB0">
        <w:rPr>
          <w:i/>
          <w:iCs/>
        </w:rPr>
        <w:t>muscuslus</w:t>
      </w:r>
      <w:r w:rsidRPr="00A05CB0">
        <w:rPr>
          <w:i/>
          <w:iCs/>
          <w:vertAlign w:val="superscript"/>
        </w:rPr>
        <w:t>SKIVE</w:t>
      </w:r>
      <w:r w:rsidRPr="00150D83">
        <w:rPr>
          <w:i/>
          <w:iCs/>
        </w:rPr>
        <w:t xml:space="preserve"> and </w:t>
      </w:r>
      <w:r w:rsidRPr="00A05CB0">
        <w:rPr>
          <w:i/>
          <w:iCs/>
        </w:rPr>
        <w:t>molossinus</w:t>
      </w:r>
      <w:r w:rsidRPr="00A05CB0">
        <w:rPr>
          <w:i/>
          <w:iCs/>
          <w:vertAlign w:val="superscript"/>
        </w:rPr>
        <w:t>MSM</w:t>
      </w:r>
      <w:r w:rsidRPr="00150D83">
        <w:rPr>
          <w:i/>
          <w:iCs/>
        </w:rPr>
        <w:t>, females consistently have higher between-cell variance in the genome-wide recombination rate. These results add to previous findings in mice and humans that oogenesis has increased variance for crossovers (Lynn et al. 2002, @gruhn2013) and precursors to crossovers (Lenzi et al. 2005), compared to spermatocytes. This feature of heterochiasmy supports evolutionary theories predicting distinct reproductive strategies between females (diversifying offspring) and males (maintain successful haplotypes) (Trivers and others 2002).</w:t>
      </w:r>
    </w:p>
    <w:p w14:paraId="4D0D0712" w14:textId="77777777" w:rsidR="0028513F" w:rsidRPr="00150D83" w:rsidRDefault="0028513F" w:rsidP="0028513F">
      <w:pPr>
        <w:pStyle w:val="BodyText"/>
        <w:rPr>
          <w:i/>
          <w:iCs/>
        </w:rPr>
      </w:pPr>
      <w:r w:rsidRPr="00150D83">
        <w:rPr>
          <w:i/>
          <w:iCs/>
        </w:rPr>
        <w:t>In the spindle based selection model, the less efficient SAC in oocytes leads to relaxed selection on the metaphase I chromosome structure. This will result in increased variance in chromosome structure and crossover number per cell, not just across strains, but across cells within individuals. Oocytes at metaphase I, have an acentriolar spindle comprised of diffuse network of microtubules with multiple microtubule organizing centers (Schuh and Ellenberg 2007). Centrosomes spindles are in spermatogensis and mature sperm cells delivers centrioles (most mammals) or centrosome material (rodents and rabbits) to the egg during fertilization (Manandhar, Schatten, and Sutovsky 2005). This is another way the spindle based selection model is linked to conserved sex differences in gametogenesis (Ross and Normark 2015).</w:t>
      </w:r>
    </w:p>
    <w:p w14:paraId="07D50FE4" w14:textId="77777777" w:rsidR="0028513F" w:rsidRPr="00150D83" w:rsidRDefault="0028513F" w:rsidP="0028513F">
      <w:pPr>
        <w:pStyle w:val="BodyText"/>
        <w:rPr>
          <w:i/>
          <w:iCs/>
        </w:rPr>
      </w:pPr>
      <w:r w:rsidRPr="00150D83">
        <w:rPr>
          <w:i/>
          <w:iCs/>
        </w:rPr>
        <w:t>Regardless of whether these hypotheses are true, our results further support the results of females having greater variation in the number of crossovers across cells in mice and humans (Lynn et al. 2002, @gruhn2013). This feature of heterochiasmy supports evolutionary theories predicting distinct reproductive strategies between females (diversifying offspring) and males (maintain successful haplotypes) (Trivers and others 2002).</w:t>
      </w:r>
    </w:p>
    <w:p w14:paraId="777FAE15" w14:textId="23F8E481" w:rsidR="00543FD4" w:rsidRDefault="00543FD4">
      <w:pPr>
        <w:rPr>
          <w:rFonts w:asciiTheme="majorHAnsi" w:eastAsiaTheme="majorEastAsia" w:hAnsiTheme="majorHAnsi" w:cstheme="majorBidi"/>
          <w:b/>
          <w:bCs/>
          <w:color w:val="345A8A" w:themeColor="accent1" w:themeShade="B5"/>
          <w:sz w:val="32"/>
          <w:szCs w:val="32"/>
        </w:rPr>
      </w:pPr>
      <w:r>
        <w:br w:type="page"/>
      </w:r>
    </w:p>
    <w:bookmarkEnd w:id="42"/>
    <w:p w14:paraId="73CA0C0C" w14:textId="64C7B72D" w:rsidR="00543FD4" w:rsidRDefault="00543FD4" w:rsidP="00543FD4">
      <w:pPr>
        <w:pStyle w:val="Heading1"/>
      </w:pPr>
      <w:r>
        <w:lastRenderedPageBreak/>
        <w:t>REFERENCES</w:t>
      </w:r>
    </w:p>
    <w:p w14:paraId="1896D6D2" w14:textId="77777777" w:rsidR="00543FD4" w:rsidRPr="00543FD4" w:rsidRDefault="00543FD4" w:rsidP="00150D83">
      <w:pPr>
        <w:pStyle w:val="BodyText"/>
      </w:pPr>
    </w:p>
    <w:p w14:paraId="43E68378" w14:textId="77777777" w:rsidR="00F95E89" w:rsidRDefault="005F6E6D">
      <w:pPr>
        <w:pStyle w:val="Bibliography"/>
      </w:pPr>
      <w:bookmarkStart w:id="43" w:name="ref-altendorfer2020"/>
      <w:bookmarkStart w:id="44" w:name="refs"/>
      <w:r>
        <w:t xml:space="preserve">Altendorfer, Elisabeth, Laura I Láscarez-Lagunas, Saravanapriah Nadarajan, Iain Mathieson, and Monica P Colaiácovo. 2020. “Crossover Position Drives Chromosome Remodeling for Accurate Meiotic Chromosome Segregation.” </w:t>
      </w:r>
      <w:r>
        <w:rPr>
          <w:i/>
        </w:rPr>
        <w:t>Current Biology</w:t>
      </w:r>
      <w:r>
        <w:t>.</w:t>
      </w:r>
    </w:p>
    <w:p w14:paraId="7D4E7559" w14:textId="77777777" w:rsidR="00F95E89" w:rsidRDefault="005F6E6D">
      <w:pPr>
        <w:pStyle w:val="Bibliography"/>
      </w:pPr>
      <w:bookmarkStart w:id="45" w:name="ref-anderson1999"/>
      <w:bookmarkEnd w:id="43"/>
      <w:r>
        <w:t xml:space="preserve">Anderson, Lorinda K, Aaron Reeves, Lisa M Webb, and Terry Ashley. 1999. “Distribution of Crossing over on Mouse Synaptonemal Complexes Using Immunofluorescent Localization of Mlh1 Protein.” </w:t>
      </w:r>
      <w:r>
        <w:rPr>
          <w:i/>
        </w:rPr>
        <w:t>Genetics</w:t>
      </w:r>
      <w:r>
        <w:t xml:space="preserve"> 151 (4): 1569–79.</w:t>
      </w:r>
    </w:p>
    <w:p w14:paraId="45F8C09B" w14:textId="77777777" w:rsidR="00F95E89" w:rsidRDefault="005F6E6D">
      <w:pPr>
        <w:pStyle w:val="Bibliography"/>
      </w:pPr>
      <w:bookmarkStart w:id="46" w:name="ref-battagin2016"/>
      <w:bookmarkEnd w:id="45"/>
      <w:r>
        <w:t xml:space="preserve">Battagin, Mara, Gregor Gorjanc, Anne-Michelle Faux, Susan E Johnston, and John M Hickey. 2016. “Effect of Manipulating Recombination Rates on Response to Selection in Livestock Breeding Programs.” </w:t>
      </w:r>
      <w:r>
        <w:rPr>
          <w:i/>
        </w:rPr>
        <w:t>Genetics Selection Evolution</w:t>
      </w:r>
      <w:r>
        <w:t xml:space="preserve"> 48 (1): 44.</w:t>
      </w:r>
    </w:p>
    <w:p w14:paraId="7301DC16" w14:textId="77777777" w:rsidR="00F95E89" w:rsidRDefault="005F6E6D">
      <w:pPr>
        <w:pStyle w:val="Bibliography"/>
      </w:pPr>
      <w:bookmarkStart w:id="47" w:name="ref-brandvain2012scrambling"/>
      <w:bookmarkEnd w:id="46"/>
      <w:r>
        <w:t xml:space="preserve">Brandvain, Yaniv, and Graham Coop. 2012. “Scrambling Eggs: Meiotic Drive and the Evolution of Female Recombination Rates.” </w:t>
      </w:r>
      <w:r>
        <w:rPr>
          <w:i/>
        </w:rPr>
        <w:t>Genetics</w:t>
      </w:r>
      <w:r>
        <w:t xml:space="preserve"> 190 (2): 709–23.</w:t>
      </w:r>
    </w:p>
    <w:p w14:paraId="296539C5" w14:textId="77777777" w:rsidR="00F95E89" w:rsidRDefault="005F6E6D">
      <w:pPr>
        <w:pStyle w:val="Bibliography"/>
      </w:pPr>
      <w:bookmarkStart w:id="48" w:name="ref-cahoonLibuda2019"/>
      <w:bookmarkEnd w:id="47"/>
      <w:r>
        <w:t xml:space="preserve">Cahoon, Cori K, and Diana E Libuda. 2019. “Leagues of Their Own: Sexually Dimorphic Features of Meiotic Prophase I.” </w:t>
      </w:r>
      <w:r>
        <w:rPr>
          <w:i/>
        </w:rPr>
        <w:t>Chromosoma</w:t>
      </w:r>
      <w:r>
        <w:t>, 1–16.</w:t>
      </w:r>
    </w:p>
    <w:p w14:paraId="2B66051F" w14:textId="77777777" w:rsidR="00F95E89" w:rsidRDefault="005F6E6D">
      <w:pPr>
        <w:pStyle w:val="Bibliography"/>
      </w:pPr>
      <w:bookmarkStart w:id="49" w:name="ref-cole2012"/>
      <w:bookmarkEnd w:id="48"/>
      <w:r>
        <w:t xml:space="preserve">Cole, Francesca, Liisa Kauppi, Julian Lange, Ignasi Roig, Raymond Wang, Scott Keeney, and Maria Jasin. 2012. “Homeostatic Control of Recombination Is Implemented Progressively in Mouse Meiosis.” </w:t>
      </w:r>
      <w:r>
        <w:rPr>
          <w:i/>
        </w:rPr>
        <w:t>Nature Cell Biology</w:t>
      </w:r>
      <w:r>
        <w:t xml:space="preserve"> 14 (4): 424–30.</w:t>
      </w:r>
    </w:p>
    <w:p w14:paraId="03DF45D7" w14:textId="77777777" w:rsidR="00F95E89" w:rsidRDefault="005F6E6D">
      <w:pPr>
        <w:pStyle w:val="Bibliography"/>
      </w:pPr>
      <w:bookmarkStart w:id="50" w:name="ref-dapperPayseur2017"/>
      <w:bookmarkEnd w:id="49"/>
      <w:r>
        <w:t xml:space="preserve">Dapper, Amy L, and Bret A Payseur. 2017. “Connecting Theory and Data to Understand Recombination Rate Evolution.” </w:t>
      </w:r>
      <w:r>
        <w:rPr>
          <w:i/>
        </w:rPr>
        <w:t>Philosophical Transactions of the Royal Society B: Biological Sciences</w:t>
      </w:r>
      <w:r>
        <w:t xml:space="preserve"> 372 (1736): 20160469.</w:t>
      </w:r>
    </w:p>
    <w:p w14:paraId="2786F8D6" w14:textId="77777777" w:rsidR="00F95E89" w:rsidRDefault="005F6E6D">
      <w:pPr>
        <w:pStyle w:val="Bibliography"/>
      </w:pPr>
      <w:bookmarkStart w:id="51" w:name="ref-dumont2011"/>
      <w:bookmarkEnd w:id="50"/>
      <w:r>
        <w:t xml:space="preserve">Dumont, Beth L, and Bret A Payseur. 2011. “Genetic Analysis of Genome-Scale Recombination Rate Evolution in House Mice.” </w:t>
      </w:r>
      <w:r>
        <w:rPr>
          <w:i/>
        </w:rPr>
        <w:t>PLoS Genetics</w:t>
      </w:r>
      <w:r>
        <w:t xml:space="preserve"> 7 (6).</w:t>
      </w:r>
    </w:p>
    <w:p w14:paraId="0004F845" w14:textId="77777777" w:rsidR="00F95E89" w:rsidRDefault="005F6E6D">
      <w:pPr>
        <w:pStyle w:val="Bibliography"/>
      </w:pPr>
      <w:bookmarkStart w:id="52" w:name="ref-dumontDesai2012"/>
      <w:bookmarkEnd w:id="51"/>
      <w:r>
        <w:t xml:space="preserve">Dumont, Julien, and Arshad Desai. 2012. “Acentrosomal Spindle Assembly and Chromosome Segregation During Oocyte Meiosis.” </w:t>
      </w:r>
      <w:r>
        <w:rPr>
          <w:i/>
        </w:rPr>
        <w:t>Trends in Cell Biology</w:t>
      </w:r>
      <w:r>
        <w:t xml:space="preserve"> 22 (5): 241–49.</w:t>
      </w:r>
    </w:p>
    <w:p w14:paraId="59B53054" w14:textId="77777777" w:rsidR="00F95E89" w:rsidRDefault="005F6E6D">
      <w:pPr>
        <w:pStyle w:val="Bibliography"/>
      </w:pPr>
      <w:bookmarkStart w:id="53" w:name="ref-geraldes2011"/>
      <w:bookmarkEnd w:id="52"/>
      <w:r>
        <w:t xml:space="preserve">Geraldes, Armando, Patrick Basset, Kimberley L Smith, and Michael W Nachman. 2011. “Higher Differentiation Among Subspecies of the House Mouse (Mus Musculus) in Genomic Regions with Low Recombination.” </w:t>
      </w:r>
      <w:r>
        <w:rPr>
          <w:i/>
        </w:rPr>
        <w:t>Molecular Ecology</w:t>
      </w:r>
      <w:r>
        <w:t xml:space="preserve"> 20 (22): 4722–36.</w:t>
      </w:r>
    </w:p>
    <w:p w14:paraId="170BE860" w14:textId="77777777" w:rsidR="00F95E89" w:rsidRDefault="005F6E6D">
      <w:pPr>
        <w:pStyle w:val="Bibliography"/>
      </w:pPr>
      <w:bookmarkStart w:id="54" w:name="ref-goldstein1993"/>
      <w:bookmarkEnd w:id="53"/>
      <w:r>
        <w:t xml:space="preserve">Goldstein, David B, Aviv Bergman, and Marcus W Feldman. 1993. “The Evolution of Interference: Reduction of Recombination Among Three Loci.” </w:t>
      </w:r>
      <w:r>
        <w:rPr>
          <w:i/>
        </w:rPr>
        <w:t>Theoretical Population Biology</w:t>
      </w:r>
      <w:r>
        <w:t xml:space="preserve"> 44 (2): 246–59.</w:t>
      </w:r>
    </w:p>
    <w:p w14:paraId="3EDE74C1" w14:textId="77777777" w:rsidR="00F95E89" w:rsidRDefault="005F6E6D">
      <w:pPr>
        <w:pStyle w:val="Bibliography"/>
      </w:pPr>
      <w:bookmarkStart w:id="55" w:name="ref-gruhn2013"/>
      <w:bookmarkEnd w:id="54"/>
      <w:r>
        <w:t xml:space="preserve">Gruhn, Jennifer R, Carmen Rubio, Karl W Broman, Patricia A Hunt, and Terry Hassold. 2013. “Cytological Studies of Human Meiosis: Sex-Specific Differences in Recombination Originate at, or Prior to, Establishment of Double-Strand Breaks.” </w:t>
      </w:r>
      <w:r>
        <w:rPr>
          <w:i/>
        </w:rPr>
        <w:t>PloS One</w:t>
      </w:r>
      <w:r>
        <w:t xml:space="preserve"> 8 (12).</w:t>
      </w:r>
    </w:p>
    <w:p w14:paraId="7731EDB2" w14:textId="77777777" w:rsidR="00F95E89" w:rsidRDefault="005F6E6D">
      <w:pPr>
        <w:pStyle w:val="Bibliography"/>
      </w:pPr>
      <w:bookmarkStart w:id="56" w:name="ref-gyllensten1987_SKIVE"/>
      <w:bookmarkEnd w:id="55"/>
      <w:r>
        <w:lastRenderedPageBreak/>
        <w:t xml:space="preserve">Gyllensten, Ulf, and Allan C Wilson. 1987. “Interspecific Mitochondrial Dna Transfer and the Colonization of Scandinavia by Mice.” </w:t>
      </w:r>
      <w:r>
        <w:rPr>
          <w:i/>
        </w:rPr>
        <w:t>Genetics Research</w:t>
      </w:r>
      <w:r>
        <w:t xml:space="preserve"> 49 (1): 25–29.</w:t>
      </w:r>
    </w:p>
    <w:p w14:paraId="5178C0D8" w14:textId="77777777" w:rsidR="00F95E89" w:rsidRDefault="005F6E6D">
      <w:pPr>
        <w:pStyle w:val="Bibliography"/>
      </w:pPr>
      <w:bookmarkStart w:id="57" w:name="ref-haenel2018"/>
      <w:bookmarkEnd w:id="56"/>
      <w:r>
        <w:t xml:space="preserve">Haenel, Quiterie, Telma G Laurentino, Marius Roesti, and Daniel Berner. 2018. “Meta-Analysis of Chromosome-Scale Crossover Rate Variation in Eukaryotes and Its Significance to Evolutionary Genomics.” </w:t>
      </w:r>
      <w:r>
        <w:rPr>
          <w:i/>
        </w:rPr>
        <w:t>Molecular Ecology</w:t>
      </w:r>
      <w:r>
        <w:t xml:space="preserve"> 27 (11): 2477–97.</w:t>
      </w:r>
    </w:p>
    <w:p w14:paraId="208B0FFD" w14:textId="77777777" w:rsidR="00F95E89" w:rsidRDefault="005F6E6D">
      <w:pPr>
        <w:pStyle w:val="Bibliography"/>
      </w:pPr>
      <w:bookmarkStart w:id="58" w:name="ref-hulten2011_COM"/>
      <w:bookmarkEnd w:id="57"/>
      <w:r>
        <w:t xml:space="preserve">Hultén, Maj A. 2011. “On the Origin of Crossover Interference: A Chromosome Oscillatory Movement (Com) Model.” </w:t>
      </w:r>
      <w:r>
        <w:rPr>
          <w:i/>
        </w:rPr>
        <w:t>Molecular Cytogenetics</w:t>
      </w:r>
      <w:r>
        <w:t xml:space="preserve"> 4 (1): 10.</w:t>
      </w:r>
    </w:p>
    <w:p w14:paraId="11F11782" w14:textId="77777777" w:rsidR="00F95E89" w:rsidRDefault="005F6E6D">
      <w:pPr>
        <w:pStyle w:val="Bibliography"/>
      </w:pPr>
      <w:bookmarkStart w:id="59" w:name="ref-koehler2002"/>
      <w:bookmarkEnd w:id="58"/>
      <w:r>
        <w:t xml:space="preserve">Koehler, Kara E, Jonathan P Cherry, Audrey Lynn, Patricia A Hunt, and Terry J Hassold. 2002. “Genetic Control of Mammalian Meiotic Recombination. I. Variation in Exchange Frequencies Among Males from Inbred Mouse Strains.” </w:t>
      </w:r>
      <w:r>
        <w:rPr>
          <w:i/>
        </w:rPr>
        <w:t>Genetics</w:t>
      </w:r>
      <w:r>
        <w:t xml:space="preserve"> 162 (1): 297–306.</w:t>
      </w:r>
    </w:p>
    <w:p w14:paraId="691F8B59" w14:textId="77777777" w:rsidR="00F95E89" w:rsidRDefault="005F6E6D">
      <w:pPr>
        <w:pStyle w:val="Bibliography"/>
      </w:pPr>
      <w:bookmarkStart w:id="60" w:name="ref-kyogoku2017"/>
      <w:bookmarkEnd w:id="59"/>
      <w:r>
        <w:t xml:space="preserve">Kyogoku, Hirohisa, and Tomoya S Kitajima. 2017. “Large Cytoplasm Is Linked to the Error-Prone Nature of Oocytes.” </w:t>
      </w:r>
      <w:r>
        <w:rPr>
          <w:i/>
        </w:rPr>
        <w:t>Developmental Cell</w:t>
      </w:r>
      <w:r>
        <w:t xml:space="preserve"> 41 (3): 287–98.</w:t>
      </w:r>
    </w:p>
    <w:p w14:paraId="7A31CD37" w14:textId="77777777" w:rsidR="00F95E89" w:rsidRDefault="005F6E6D">
      <w:pPr>
        <w:pStyle w:val="Bibliography"/>
      </w:pPr>
      <w:bookmarkStart w:id="61" w:name="ref-laneKauppi2019"/>
      <w:bookmarkEnd w:id="60"/>
      <w:r>
        <w:t xml:space="preserve">Lane, Simon, and Liisa Kauppi. 2019. “Meiotic Spindle Assembly Checkpoint and Aneuploidy in Males Versus Females.” </w:t>
      </w:r>
      <w:r>
        <w:rPr>
          <w:i/>
        </w:rPr>
        <w:t>Cellular and Molecular Life Sciences</w:t>
      </w:r>
      <w:r>
        <w:t xml:space="preserve"> 76 (6): 1135–50.</w:t>
      </w:r>
    </w:p>
    <w:p w14:paraId="639AA8CB" w14:textId="77777777" w:rsidR="00F95E89" w:rsidRDefault="005F6E6D">
      <w:pPr>
        <w:pStyle w:val="Bibliography"/>
      </w:pPr>
      <w:bookmarkStart w:id="62" w:name="ref-lee2019"/>
      <w:bookmarkEnd w:id="61"/>
      <w:r>
        <w:t xml:space="preserve">Lee, Jibak. 2019. “Is Age-Related Increase of Chromosome Segregation Errors in Mammalian Oocytes Caused by Cohesin Deterioration?” </w:t>
      </w:r>
      <w:r>
        <w:rPr>
          <w:i/>
        </w:rPr>
        <w:t>Reproductive Medicine and Biology</w:t>
      </w:r>
      <w:r>
        <w:t>.</w:t>
      </w:r>
    </w:p>
    <w:p w14:paraId="3F4A70A7" w14:textId="77777777" w:rsidR="00F95E89" w:rsidRDefault="005F6E6D">
      <w:pPr>
        <w:pStyle w:val="Bibliography"/>
      </w:pPr>
      <w:bookmarkStart w:id="63" w:name="ref-lenormand2016"/>
      <w:bookmarkEnd w:id="62"/>
      <w:r>
        <w:t xml:space="preserve">Lenormand, Thomas, Jan Engelstädter, Susan E Johnston, Erik Wijnker, and Christoph R Haag. 2016. “Evolutionary Mysteries in Meiosis.” </w:t>
      </w:r>
      <w:r>
        <w:rPr>
          <w:i/>
        </w:rPr>
        <w:t>Philosophical Transactions of the Royal Society B: Biological Sciences</w:t>
      </w:r>
      <w:r>
        <w:t xml:space="preserve"> 371 (1706): 20160001.</w:t>
      </w:r>
    </w:p>
    <w:p w14:paraId="25D088A4" w14:textId="77777777" w:rsidR="00F95E89" w:rsidRDefault="005F6E6D">
      <w:pPr>
        <w:pStyle w:val="Bibliography"/>
      </w:pPr>
      <w:bookmarkStart w:id="64" w:name="ref-lenzi2005"/>
      <w:bookmarkEnd w:id="63"/>
      <w:r>
        <w:t xml:space="preserve">Lenzi, Michelle L, Jenetta Smith, Timothy Snowden, Mimi Kim, Richard Fishel, Bradford K Poulos, and Paula E Cohen. 2005. “Extreme Heterogeneity in the Molecular Events Leading to the Establishment of Chiasmata During Meiosis I in Human Oocytes.” </w:t>
      </w:r>
      <w:r>
        <w:rPr>
          <w:i/>
        </w:rPr>
        <w:t>The American Journal of Human Genetics</w:t>
      </w:r>
      <w:r>
        <w:t xml:space="preserve"> 76 (1): 112–27.</w:t>
      </w:r>
    </w:p>
    <w:p w14:paraId="4C16CA7A" w14:textId="77777777" w:rsidR="00F95E89" w:rsidRDefault="005F6E6D">
      <w:pPr>
        <w:pStyle w:val="Bibliography"/>
      </w:pPr>
      <w:bookmarkStart w:id="65" w:name="ref-lynn2002"/>
      <w:bookmarkEnd w:id="64"/>
      <w:r>
        <w:t xml:space="preserve">Lynn, Audrey, Kara E Koehler, LuAnn Judis, Ernest R Chan, Jonathan P Cherry, Stuart Schwartz, Allen Seftel, Patricia A Hunt, and Terry J Hassold. 2002. “Covariation of Synaptonemal Complex Length and Mammalian Meiotic Exchange Rates.” </w:t>
      </w:r>
      <w:r>
        <w:rPr>
          <w:i/>
        </w:rPr>
        <w:t>Science</w:t>
      </w:r>
      <w:r>
        <w:t xml:space="preserve"> 296 (5576): 2222–5.</w:t>
      </w:r>
    </w:p>
    <w:p w14:paraId="21628E6D" w14:textId="77777777" w:rsidR="00F95E89" w:rsidRDefault="005F6E6D">
      <w:pPr>
        <w:pStyle w:val="Bibliography"/>
      </w:pPr>
      <w:bookmarkStart w:id="66" w:name="ref-ma2015_cattle"/>
      <w:bookmarkEnd w:id="65"/>
      <w:r>
        <w:t xml:space="preserve">Ma, Li, Jeffrey R O’Connell, Paul M VanRaden, Botong Shen, Abinash Padhi, Chuanyu Sun, Derek M Bickhart, et al. 2015. “Cattle Sex-Specific Recombination and Genetic Control from a Large Pedigree Analysis.” </w:t>
      </w:r>
      <w:r>
        <w:rPr>
          <w:i/>
        </w:rPr>
        <w:t>PLoS Genetics</w:t>
      </w:r>
      <w:r>
        <w:t xml:space="preserve"> 11 (11).</w:t>
      </w:r>
    </w:p>
    <w:p w14:paraId="5CFEB8D9" w14:textId="77777777" w:rsidR="00F95E89" w:rsidRDefault="005F6E6D">
      <w:pPr>
        <w:pStyle w:val="Bibliography"/>
      </w:pPr>
      <w:bookmarkStart w:id="67" w:name="ref-manandhar2005centrosome"/>
      <w:bookmarkEnd w:id="66"/>
      <w:r>
        <w:t xml:space="preserve">Manandhar, Gaurishankar, Heide Schatten, and Peter Sutovsky. 2005. “Centrosome Reduction During Gametogenesis and Its Significance.” </w:t>
      </w:r>
      <w:r>
        <w:rPr>
          <w:i/>
        </w:rPr>
        <w:t>Biology of Reproduction</w:t>
      </w:r>
      <w:r>
        <w:t xml:space="preserve"> 72 (1): 2–13.</w:t>
      </w:r>
    </w:p>
    <w:p w14:paraId="33064116" w14:textId="77777777" w:rsidR="00F95E89" w:rsidRDefault="005F6E6D">
      <w:pPr>
        <w:pStyle w:val="Bibliography"/>
      </w:pPr>
      <w:bookmarkStart w:id="68" w:name="ref-mercier2015"/>
      <w:bookmarkEnd w:id="67"/>
      <w:r>
        <w:t xml:space="preserve">Mercier, Raphaël, Christine Mézard, Eric Jenczewski, Nicolas Macaisne, and Mathilde Grelon. 2015. “The Molecular Biology of Meiosis in Plants.” </w:t>
      </w:r>
      <w:r>
        <w:rPr>
          <w:i/>
        </w:rPr>
        <w:t>Annual Review of Plant Biology</w:t>
      </w:r>
      <w:r>
        <w:t xml:space="preserve"> 66: 297–327.</w:t>
      </w:r>
    </w:p>
    <w:p w14:paraId="11FBC42F" w14:textId="77777777" w:rsidR="00F95E89" w:rsidRDefault="005F6E6D">
      <w:pPr>
        <w:pStyle w:val="Bibliography"/>
      </w:pPr>
      <w:bookmarkStart w:id="69" w:name="ref-ottoPaysuer2019"/>
      <w:bookmarkEnd w:id="68"/>
      <w:r>
        <w:lastRenderedPageBreak/>
        <w:t xml:space="preserve">Otto, Sarah P, and Bret A Payseur. 2019. “Crossover Interference: Shedding Light on the Evolution of Recombination.” </w:t>
      </w:r>
      <w:r>
        <w:rPr>
          <w:i/>
        </w:rPr>
        <w:t>Annual Review of Genetics</w:t>
      </w:r>
      <w:r>
        <w:t xml:space="preserve"> 53: 19–44.</w:t>
      </w:r>
    </w:p>
    <w:p w14:paraId="02A1F4BA" w14:textId="77777777" w:rsidR="00F95E89" w:rsidRDefault="005F6E6D">
      <w:pPr>
        <w:pStyle w:val="Bibliography"/>
      </w:pPr>
      <w:bookmarkStart w:id="70" w:name="ref-peters_1997"/>
      <w:bookmarkEnd w:id="69"/>
      <w:r>
        <w:t xml:space="preserve">Peters, Antoine HFM, Annemieke W. Plug, Martine J. van Vugt, and Peter De Boer. 1997. “SHORT COMMUNICATIONS A Drying-down Technique for the Spreading of Mammalian Meiocytes from the Male and Female Germline.” </w:t>
      </w:r>
      <w:r>
        <w:rPr>
          <w:i/>
        </w:rPr>
        <w:t>Chromosome Research</w:t>
      </w:r>
      <w:r>
        <w:t xml:space="preserve"> 5 (1): 66–68.</w:t>
      </w:r>
    </w:p>
    <w:p w14:paraId="1A363926" w14:textId="77777777" w:rsidR="00F95E89" w:rsidRDefault="005F6E6D">
      <w:pPr>
        <w:pStyle w:val="Bibliography"/>
      </w:pPr>
      <w:bookmarkStart w:id="71" w:name="ref-peterson2019"/>
      <w:bookmarkEnd w:id="70"/>
      <w:r>
        <w:t xml:space="preserve">Peterson, April L, Nathan D Miller, and Bret A Payseur. 2019. “Conservation of the Genome-Wide Recombination Rate in White-Footed Mice.” </w:t>
      </w:r>
      <w:r>
        <w:rPr>
          <w:i/>
        </w:rPr>
        <w:t>Heredity</w:t>
      </w:r>
      <w:r>
        <w:t xml:space="preserve"> 123 (4): 442–57.</w:t>
      </w:r>
    </w:p>
    <w:p w14:paraId="2D3B156A" w14:textId="77777777" w:rsidR="00F95E89" w:rsidRDefault="005F6E6D">
      <w:pPr>
        <w:pStyle w:val="Bibliography"/>
      </w:pPr>
      <w:bookmarkStart w:id="72" w:name="ref-petkov2007"/>
      <w:bookmarkEnd w:id="71"/>
      <w:r>
        <w:t xml:space="preserve">Petkov, Petko M, Karl W Broman, Jin P Szatkiewicz, and Kenneth Paigen. 2007. “Crossover Interference Underlies Sex Differences in Recombination Rates.” </w:t>
      </w:r>
      <w:r>
        <w:rPr>
          <w:i/>
        </w:rPr>
        <w:t>Trends in Genetics</w:t>
      </w:r>
      <w:r>
        <w:t xml:space="preserve"> 23 (11): 539–42.</w:t>
      </w:r>
    </w:p>
    <w:p w14:paraId="4EB14D3D" w14:textId="77777777" w:rsidR="00F95E89" w:rsidRDefault="005F6E6D">
      <w:pPr>
        <w:pStyle w:val="Bibliography"/>
      </w:pPr>
      <w:bookmarkStart w:id="73" w:name="ref-ross2015"/>
      <w:bookmarkEnd w:id="72"/>
      <w:r>
        <w:t xml:space="preserve">Ross, L, and BB Normark. 2015. “Evolutionary Problems in Centrosome and Centriole Biology.” </w:t>
      </w:r>
      <w:r>
        <w:rPr>
          <w:i/>
        </w:rPr>
        <w:t>Journal of Evolutionary Biology</w:t>
      </w:r>
      <w:r>
        <w:t xml:space="preserve"> 28 (5): 995–1004.</w:t>
      </w:r>
    </w:p>
    <w:p w14:paraId="02ECECD0" w14:textId="77777777" w:rsidR="00F95E89" w:rsidRDefault="005F6E6D">
      <w:pPr>
        <w:pStyle w:val="Bibliography"/>
      </w:pPr>
      <w:bookmarkStart w:id="74" w:name="ref-rubin2020mixing"/>
      <w:bookmarkEnd w:id="73"/>
      <w:r>
        <w:t xml:space="preserve">Rubin, Thomas, Nicolas Macaisne, and Jean-René Huynh. 2020. “Mixing and Matching Chromosomes During Female Meiosis.” </w:t>
      </w:r>
      <w:r>
        <w:rPr>
          <w:i/>
        </w:rPr>
        <w:t>Cells</w:t>
      </w:r>
      <w:r>
        <w:t xml:space="preserve"> 9 (3): 696.</w:t>
      </w:r>
    </w:p>
    <w:p w14:paraId="56459E42" w14:textId="77777777" w:rsidR="00F95E89" w:rsidRDefault="005F6E6D">
      <w:pPr>
        <w:pStyle w:val="Bibliography"/>
      </w:pPr>
      <w:bookmarkStart w:id="75" w:name="ref-sardell_sex_2020"/>
      <w:bookmarkEnd w:id="74"/>
      <w:r>
        <w:t xml:space="preserve">Sardell, Jason M., and Mark Kirkpatrick. 2020. “Sex Differences in the Recombination Landscape.” </w:t>
      </w:r>
      <w:r>
        <w:rPr>
          <w:i/>
        </w:rPr>
        <w:t>The American Naturalist</w:t>
      </w:r>
      <w:r>
        <w:t xml:space="preserve"> 195 (2): 361–79. </w:t>
      </w:r>
      <w:hyperlink r:id="rId9">
        <w:r>
          <w:rPr>
            <w:rStyle w:val="Hyperlink"/>
          </w:rPr>
          <w:t>https://doi.org/10.1086/704943</w:t>
        </w:r>
      </w:hyperlink>
      <w:r>
        <w:t>.</w:t>
      </w:r>
    </w:p>
    <w:p w14:paraId="47D53ABF" w14:textId="77777777" w:rsidR="00F95E89" w:rsidRDefault="005F6E6D">
      <w:pPr>
        <w:pStyle w:val="Bibliography"/>
      </w:pPr>
      <w:bookmarkStart w:id="76" w:name="ref-fiji"/>
      <w:bookmarkEnd w:id="75"/>
      <w:r>
        <w:t xml:space="preserve">Schindelin, Johannes, Ignacio Arganda-Carreras, Erwin Frise, Verena Kaynig, Mark Longair, Tobias Pietzsch, Stephan Preibisch, Curtis Rueden, Stephan Saalfeld, and Benjamin Schmid. 2012. “Fiji: An Open-Source Platform for Biological-Image Analysis.” </w:t>
      </w:r>
      <w:r>
        <w:rPr>
          <w:i/>
        </w:rPr>
        <w:t>Nature Methods</w:t>
      </w:r>
      <w:r>
        <w:t xml:space="preserve"> 9 (7): 676.</w:t>
      </w:r>
    </w:p>
    <w:p w14:paraId="5A3B8A07" w14:textId="77777777" w:rsidR="00F95E89" w:rsidRDefault="005F6E6D">
      <w:pPr>
        <w:pStyle w:val="Bibliography"/>
      </w:pPr>
      <w:bookmarkStart w:id="77" w:name="ref-schuh2007"/>
      <w:bookmarkEnd w:id="76"/>
      <w:r>
        <w:t xml:space="preserve">Schuh, Melina, and Jan Ellenberg. 2007. “Self-Organization of Mtocs Replaces Centrosome Function During Acentrosomal Spindle Assembly in Live Mouse Oocytes.” </w:t>
      </w:r>
      <w:r>
        <w:rPr>
          <w:i/>
        </w:rPr>
        <w:t>Cell</w:t>
      </w:r>
      <w:r>
        <w:t xml:space="preserve"> 130 (3): 484–98.</w:t>
      </w:r>
    </w:p>
    <w:p w14:paraId="392B03D0" w14:textId="77777777" w:rsidR="00F95E89" w:rsidRDefault="005F6E6D">
      <w:pPr>
        <w:pStyle w:val="Bibliography"/>
      </w:pPr>
      <w:bookmarkStart w:id="78" w:name="ref-So2019"/>
      <w:bookmarkEnd w:id="77"/>
      <w:r>
        <w:t xml:space="preserve">So, Chun, K Bianka Seres, Anna M Steyer, Eike Mönnich, Dean Clift, Anastasija Pejkovska, Wiebke Möbius, and Melina Schuh. 2019. “A Liquid-Like Spindle Domain Promotes Acentrosomal Spindle Assembly in Mammalian Oocytes.” </w:t>
      </w:r>
      <w:r>
        <w:rPr>
          <w:i/>
        </w:rPr>
        <w:t>Science</w:t>
      </w:r>
      <w:r>
        <w:t xml:space="preserve"> 364 (6447): eaat9557.</w:t>
      </w:r>
    </w:p>
    <w:p w14:paraId="423E112A" w14:textId="77777777" w:rsidR="00F95E89" w:rsidRDefault="005F6E6D">
      <w:pPr>
        <w:pStyle w:val="Bibliography"/>
      </w:pPr>
      <w:bookmarkStart w:id="79" w:name="ref-stapley_variation_2017"/>
      <w:bookmarkEnd w:id="78"/>
      <w:r>
        <w:t xml:space="preserve">Stapley, Jessica, Philine G. D. Feulner, Susan E. Johnston, Anna W. Santure, and Carole M. Smadja. 2017. “Variation in Recombination Frequency and Distribution Across Eukaryotes: Patterns and Processes.” </w:t>
      </w:r>
      <w:r>
        <w:rPr>
          <w:i/>
        </w:rPr>
        <w:t>Philosophical Transactions of the Royal Society B: Biological Sciences</w:t>
      </w:r>
      <w:r>
        <w:t xml:space="preserve"> 372 (1736): 20160455. </w:t>
      </w:r>
      <w:hyperlink r:id="rId10">
        <w:r>
          <w:rPr>
            <w:rStyle w:val="Hyperlink"/>
          </w:rPr>
          <w:t>https://doi.org/10.1098/rstb.2016.0455</w:t>
        </w:r>
      </w:hyperlink>
      <w:r>
        <w:t>.</w:t>
      </w:r>
    </w:p>
    <w:p w14:paraId="6225407D" w14:textId="77777777" w:rsidR="00F95E89" w:rsidRDefault="005F6E6D">
      <w:pPr>
        <w:pStyle w:val="Bibliography"/>
      </w:pPr>
      <w:bookmarkStart w:id="80" w:name="ref-subramanian2014"/>
      <w:bookmarkEnd w:id="79"/>
      <w:r>
        <w:t xml:space="preserve">Subramanian, Vijayalakshmi V, and Andreas Hochwagen. 2014. “The Meiotic Checkpoint Network: Step-by-Step Through Meiotic Prophase.” </w:t>
      </w:r>
      <w:r>
        <w:rPr>
          <w:i/>
        </w:rPr>
        <w:t>Cold Spring Harbor Perspectives in Biology</w:t>
      </w:r>
      <w:r>
        <w:t xml:space="preserve"> 6 (10): a016675.</w:t>
      </w:r>
    </w:p>
    <w:p w14:paraId="4A27D925" w14:textId="77777777" w:rsidR="00F95E89" w:rsidRDefault="005F6E6D">
      <w:pPr>
        <w:pStyle w:val="Bibliography"/>
      </w:pPr>
      <w:bookmarkStart w:id="81" w:name="ref-Rstudio"/>
      <w:bookmarkEnd w:id="80"/>
      <w:r>
        <w:t xml:space="preserve">Team, RStudio. 2015. “RStudio: Integrated Development Environment for R.” Boston, MA. </w:t>
      </w:r>
      <w:hyperlink r:id="rId11">
        <w:r>
          <w:rPr>
            <w:rStyle w:val="Hyperlink"/>
          </w:rPr>
          <w:t>http://www.rstudio.com</w:t>
        </w:r>
      </w:hyperlink>
      <w:r>
        <w:t>.</w:t>
      </w:r>
    </w:p>
    <w:p w14:paraId="75C24332" w14:textId="77777777" w:rsidR="00F95E89" w:rsidRDefault="005F6E6D">
      <w:pPr>
        <w:pStyle w:val="Bibliography"/>
      </w:pPr>
      <w:bookmarkStart w:id="82" w:name="ref-trivers2002"/>
      <w:bookmarkEnd w:id="81"/>
      <w:r>
        <w:lastRenderedPageBreak/>
        <w:t xml:space="preserve">Trivers, Robert, and others. 2002. </w:t>
      </w:r>
      <w:r>
        <w:rPr>
          <w:i/>
        </w:rPr>
        <w:t>Natural Selection and Social Theory: Selected Papers of Robert Trivers</w:t>
      </w:r>
      <w:r>
        <w:t>. Oxford University Press, USA.</w:t>
      </w:r>
    </w:p>
    <w:p w14:paraId="3898BE70" w14:textId="77777777" w:rsidR="00F95E89" w:rsidRDefault="005F6E6D">
      <w:pPr>
        <w:pStyle w:val="Bibliography"/>
      </w:pPr>
      <w:bookmarkStart w:id="83" w:name="ref-vanVeen2003"/>
      <w:bookmarkEnd w:id="82"/>
      <w:r>
        <w:t xml:space="preserve">Veen, J Edward van, and R Scott Hawley. 2003. “Meiosis: When Even Two Is a Crowd.” </w:t>
      </w:r>
      <w:r>
        <w:rPr>
          <w:i/>
        </w:rPr>
        <w:t>Current Biology</w:t>
      </w:r>
      <w:r>
        <w:t xml:space="preserve"> 13 (21): R831–R833.</w:t>
      </w:r>
    </w:p>
    <w:p w14:paraId="56CEB078" w14:textId="77777777" w:rsidR="00F95E89" w:rsidRDefault="005F6E6D">
      <w:pPr>
        <w:pStyle w:val="Bibliography"/>
      </w:pPr>
      <w:bookmarkStart w:id="84" w:name="ref-veller2019shuffle"/>
      <w:bookmarkEnd w:id="83"/>
      <w:r>
        <w:t xml:space="preserve">Veller, Carl, Nancy Kleckner, and Martin A Nowak. 2019. “A Rigorous Measure of Genome-Wide Genetic Shuffling That Takes into Account Crossover Positions and Mendel’s Second Law.” </w:t>
      </w:r>
      <w:r>
        <w:rPr>
          <w:i/>
        </w:rPr>
        <w:t>Proceedings of the National Academy of Sciences</w:t>
      </w:r>
      <w:r>
        <w:t xml:space="preserve"> 116 (5): 1659–68.</w:t>
      </w:r>
    </w:p>
    <w:p w14:paraId="5254C701" w14:textId="77777777" w:rsidR="00F95E89" w:rsidRDefault="005F6E6D">
      <w:pPr>
        <w:pStyle w:val="Bibliography"/>
      </w:pPr>
      <w:bookmarkStart w:id="85" w:name="ref-wang_2019_sc"/>
      <w:bookmarkEnd w:id="84"/>
      <w:r>
        <w:t xml:space="preserve">Wang, RJ, BL Dumont, P Jing, and BA Payseur. 2019. “A First Genetic Portrait of Synaptonemal Complex Variation.” </w:t>
      </w:r>
      <w:r>
        <w:rPr>
          <w:i/>
        </w:rPr>
        <w:t>PLoS Genetics</w:t>
      </w:r>
      <w:r>
        <w:t xml:space="preserve"> 15 (8): e1008337–e1008337.</w:t>
      </w:r>
    </w:p>
    <w:p w14:paraId="19636248" w14:textId="77777777" w:rsidR="00F95E89" w:rsidRDefault="005F6E6D">
      <w:pPr>
        <w:pStyle w:val="Bibliography"/>
      </w:pPr>
      <w:bookmarkStart w:id="86" w:name="ref-zickler1999"/>
      <w:bookmarkEnd w:id="85"/>
      <w:r>
        <w:t xml:space="preserve">Zickler, Denise, and Nancy Kleckner. 1999. “Meiotic Chromosomes: Integrating Structure and Function.” </w:t>
      </w:r>
      <w:r>
        <w:rPr>
          <w:i/>
        </w:rPr>
        <w:t>Annual Review of Genetics</w:t>
      </w:r>
      <w:r>
        <w:t xml:space="preserve"> 33 (1): 603–754.</w:t>
      </w:r>
    </w:p>
    <w:p w14:paraId="14BE33BC" w14:textId="77777777" w:rsidR="00F95E89" w:rsidRDefault="005F6E6D">
      <w:pPr>
        <w:pStyle w:val="Bibliography"/>
      </w:pPr>
      <w:bookmarkStart w:id="87" w:name="ref-zicklerKleckner2015"/>
      <w:bookmarkEnd w:id="86"/>
      <w:r>
        <w:t xml:space="preserve">———. 2015. “Recombination, Pairing, and Synapsis of Homologs During Meiosis.” </w:t>
      </w:r>
      <w:r>
        <w:rPr>
          <w:i/>
        </w:rPr>
        <w:t>Cold Spring Harbor Perspectives in Biology</w:t>
      </w:r>
      <w:r>
        <w:t xml:space="preserve"> 7 (6): a016626.</w:t>
      </w:r>
      <w:bookmarkEnd w:id="44"/>
      <w:bookmarkEnd w:id="87"/>
    </w:p>
    <w:sectPr w:rsidR="00F95E8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 Payseur" w:date="2020-05-07T09:48:00Z" w:initials="BP">
    <w:p w14:paraId="16966E62" w14:textId="330276A8" w:rsidR="00365EE0" w:rsidRDefault="00365EE0">
      <w:pPr>
        <w:pStyle w:val="CommentText"/>
      </w:pPr>
      <w:r>
        <w:rPr>
          <w:rStyle w:val="CommentReference"/>
        </w:rPr>
        <w:annotationRef/>
      </w:r>
      <w:r>
        <w:t>This table could list the strains with these columns:</w:t>
      </w:r>
    </w:p>
    <w:p w14:paraId="787F02EA" w14:textId="0C0D4577" w:rsidR="00365EE0" w:rsidRDefault="00365EE0">
      <w:pPr>
        <w:pStyle w:val="CommentText"/>
      </w:pPr>
      <w:r>
        <w:t xml:space="preserve">Subspecies/Species </w:t>
      </w:r>
    </w:p>
    <w:p w14:paraId="598D679E" w14:textId="3838ED04" w:rsidR="00365EE0" w:rsidRDefault="00365EE0">
      <w:pPr>
        <w:pStyle w:val="CommentText"/>
      </w:pPr>
      <w:r>
        <w:t>Strain</w:t>
      </w:r>
    </w:p>
    <w:p w14:paraId="33079B9C" w14:textId="1684AF1B" w:rsidR="00365EE0" w:rsidRDefault="00365EE0">
      <w:pPr>
        <w:pStyle w:val="CommentText"/>
      </w:pPr>
      <w:r>
        <w:t>Geographic Origin</w:t>
      </w:r>
    </w:p>
    <w:p w14:paraId="7B3E49BD" w14:textId="067D1231" w:rsidR="00365EE0" w:rsidRDefault="00365EE0">
      <w:pPr>
        <w:pStyle w:val="CommentText"/>
      </w:pPr>
      <w:r>
        <w:t>Source</w:t>
      </w:r>
    </w:p>
    <w:p w14:paraId="072F94D5" w14:textId="79774545" w:rsidR="00365EE0" w:rsidRDefault="00365EE0">
      <w:pPr>
        <w:pStyle w:val="CommentText"/>
      </w:pPr>
    </w:p>
    <w:p w14:paraId="04E28FC5" w14:textId="01A1E233" w:rsidR="00365EE0" w:rsidRDefault="00365EE0">
      <w:pPr>
        <w:pStyle w:val="CommentText"/>
      </w:pPr>
      <w:r>
        <w:t>First list subspecies</w:t>
      </w:r>
      <w:r w:rsidR="00467625">
        <w:t xml:space="preserve"> of house mice</w:t>
      </w:r>
      <w:r>
        <w:t xml:space="preserve"> (keeping strains of the same subspecies together), then other murid species. Alphabetical by strain within subspecies.</w:t>
      </w:r>
    </w:p>
    <w:p w14:paraId="1C57A769" w14:textId="77777777" w:rsidR="00365EE0" w:rsidRDefault="00365EE0">
      <w:pPr>
        <w:pStyle w:val="CommentText"/>
      </w:pPr>
    </w:p>
    <w:p w14:paraId="5FA4D743" w14:textId="42BE5F37" w:rsidR="00365EE0" w:rsidRDefault="00365EE0">
      <w:pPr>
        <w:pStyle w:val="CommentText"/>
      </w:pPr>
    </w:p>
  </w:comment>
  <w:comment w:id="5" w:author="Bret Payseur" w:date="2020-05-07T09:37:00Z" w:initials="BP">
    <w:p w14:paraId="01E2E66B" w14:textId="0B0B849D" w:rsidR="00365EE0" w:rsidRDefault="00365EE0">
      <w:pPr>
        <w:pStyle w:val="CommentText"/>
      </w:pPr>
      <w:r>
        <w:rPr>
          <w:rStyle w:val="CommentReference"/>
        </w:rPr>
        <w:annotationRef/>
      </w:r>
      <w:r>
        <w:rPr>
          <w:rStyle w:val="CommentReference"/>
        </w:rPr>
        <w:t>All supplemental figures and tables need numbers (e.g. Supplemental Figure 1)</w:t>
      </w:r>
    </w:p>
  </w:comment>
  <w:comment w:id="6" w:author="Bret Payseur" w:date="2020-05-07T13:01:00Z" w:initials="BP">
    <w:p w14:paraId="38AEA641" w14:textId="5BC4322B" w:rsidR="00365EE0" w:rsidRDefault="00365EE0">
      <w:pPr>
        <w:pStyle w:val="CommentText"/>
      </w:pPr>
      <w:r>
        <w:rPr>
          <w:rStyle w:val="CommentReference"/>
        </w:rPr>
        <w:annotationRef/>
      </w:r>
      <w:r>
        <w:t>I’m confused. Doesn’t this information come from your manual MLH1 counts? What does this have to do with SC length?</w:t>
      </w:r>
    </w:p>
  </w:comment>
  <w:comment w:id="7" w:author="April Peterson" w:date="2020-05-19T12:27:00Z" w:initials="AP">
    <w:p w14:paraId="3C71C0D3" w14:textId="37138596" w:rsidR="008B5B19" w:rsidRDefault="008B5B19">
      <w:pPr>
        <w:pStyle w:val="CommentText"/>
      </w:pPr>
      <w:r>
        <w:rPr>
          <w:rStyle w:val="CommentReference"/>
        </w:rPr>
        <w:annotationRef/>
      </w:r>
      <w:r>
        <w:t xml:space="preserve">My MLH1 data doesn’t have chromosome class numbers, only the cell count of MLH1. </w:t>
      </w:r>
    </w:p>
    <w:p w14:paraId="40B78B1B" w14:textId="7BA63049" w:rsidR="008B5B19" w:rsidRDefault="008B5B19">
      <w:pPr>
        <w:pStyle w:val="CommentText"/>
      </w:pPr>
      <w:r>
        <w:t>The curation step includes checking that the CO number (chromosome class) was accurate calculated by the algorithm. So the chromosome class proportion are from the curated single bivalent data.</w:t>
      </w:r>
    </w:p>
  </w:comment>
  <w:comment w:id="8" w:author="Bret Payseur" w:date="2020-05-07T14:03:00Z" w:initials="BP">
    <w:p w14:paraId="305F03F4" w14:textId="73D0B58E" w:rsidR="00365EE0" w:rsidRDefault="00365EE0">
      <w:pPr>
        <w:pStyle w:val="CommentText"/>
      </w:pPr>
      <w:r>
        <w:rPr>
          <w:rStyle w:val="CommentReference"/>
        </w:rPr>
        <w:annotationRef/>
      </w:r>
      <w:r>
        <w:t>Insert numbers of oocytes and spermatocytes in the long bivalent dataset here</w:t>
      </w:r>
    </w:p>
  </w:comment>
  <w:comment w:id="9" w:author="Bret Payseur" w:date="2020-05-07T11:19:00Z" w:initials="BP">
    <w:p w14:paraId="0D6E8782" w14:textId="77777777" w:rsidR="00365EE0" w:rsidRDefault="00365EE0" w:rsidP="0034173C">
      <w:pPr>
        <w:pStyle w:val="CommentText"/>
      </w:pPr>
      <w:r>
        <w:rPr>
          <w:rStyle w:val="CommentReference"/>
        </w:rPr>
        <w:annotationRef/>
      </w:r>
      <w:r>
        <w:t>Describe hierarchical structure of the mixed model (e.g. nesting)</w:t>
      </w:r>
    </w:p>
  </w:comment>
  <w:comment w:id="11" w:author="Bret Payseur" w:date="2020-05-07T11:08:00Z" w:initials="BP">
    <w:p w14:paraId="1DBFE235" w14:textId="6555D5BB" w:rsidR="008B5B19" w:rsidRPr="008B5B19" w:rsidRDefault="00365EE0">
      <w:pPr>
        <w:pStyle w:val="CommentText"/>
        <w:rPr>
          <w:sz w:val="16"/>
          <w:szCs w:val="16"/>
        </w:rPr>
      </w:pPr>
      <w:r>
        <w:rPr>
          <w:rStyle w:val="CommentReference"/>
        </w:rPr>
        <w:annotationRef/>
      </w:r>
      <w:r>
        <w:rPr>
          <w:rStyle w:val="CommentReference"/>
        </w:rPr>
        <w:t>Don’t you need to show all the terms for each of these models? For example, M1 has subspecies, sex, and subspecies*sex. And is strain nested within other terms? I can’t remember.</w:t>
      </w:r>
    </w:p>
  </w:comment>
  <w:comment w:id="12" w:author="April Peterson" w:date="2020-05-19T12:31:00Z" w:initials="AP">
    <w:p w14:paraId="28F555E7" w14:textId="17F1420A" w:rsidR="008B5B19" w:rsidRDefault="008B5B19">
      <w:pPr>
        <w:pStyle w:val="CommentText"/>
      </w:pPr>
      <w:r>
        <w:rPr>
          <w:rStyle w:val="CommentReference"/>
        </w:rPr>
        <w:annotationRef/>
      </w:r>
      <w:r>
        <w:t>I was assuming the ‘*’ vs the ‘+’ implied an interaction – but I will add an interaction term – or maybe this should be noted in the figure caption.</w:t>
      </w:r>
    </w:p>
  </w:comment>
  <w:comment w:id="10" w:author="Bret Payseur" w:date="2020-05-07T09:40:00Z" w:initials="BP">
    <w:p w14:paraId="1392EB84" w14:textId="6D5F57E7" w:rsidR="00365EE0" w:rsidRDefault="00365EE0">
      <w:pPr>
        <w:pStyle w:val="CommentText"/>
      </w:pPr>
      <w:r>
        <w:rPr>
          <w:rStyle w:val="CommentReference"/>
        </w:rPr>
        <w:annotationRef/>
      </w:r>
      <w:r>
        <w:t>Move this information to a new Table 2</w:t>
      </w:r>
    </w:p>
  </w:comment>
  <w:comment w:id="16" w:author="Bret Payseur" w:date="2020-05-11T16:53:00Z" w:initials="BP">
    <w:p w14:paraId="33B58AD8" w14:textId="06B707F3" w:rsidR="00F943AE" w:rsidRDefault="00F943AE">
      <w:pPr>
        <w:pStyle w:val="CommentText"/>
      </w:pPr>
      <w:r>
        <w:rPr>
          <w:rStyle w:val="CommentReference"/>
        </w:rPr>
        <w:annotationRef/>
      </w:r>
      <w:r>
        <w:t>You can reduce the number of significant digits in p-values throughout the paper. What matters most is that the p-value is small. So you might turn this one into p &lt; 10-7 (for example).</w:t>
      </w:r>
    </w:p>
  </w:comment>
  <w:comment w:id="17" w:author="Bret Payseur" w:date="2020-05-07T15:26:00Z" w:initials="BP">
    <w:p w14:paraId="2DF9D432" w14:textId="3CB9B084" w:rsidR="00365EE0" w:rsidRDefault="00365EE0">
      <w:pPr>
        <w:pStyle w:val="CommentText"/>
      </w:pPr>
      <w:r>
        <w:rPr>
          <w:rStyle w:val="CommentReference"/>
        </w:rPr>
        <w:annotationRef/>
      </w:r>
      <w:r>
        <w:t>Substitute with &lt; some small number you choose. It is technically not possible to have p=0.</w:t>
      </w:r>
    </w:p>
  </w:comment>
  <w:comment w:id="22" w:author="Bret Payseur" w:date="2020-05-07T16:38:00Z" w:initials="BP">
    <w:p w14:paraId="6B2B74E1" w14:textId="77777777" w:rsidR="00365EE0" w:rsidRDefault="00365EE0" w:rsidP="00F77755">
      <w:pPr>
        <w:pStyle w:val="CommentText"/>
      </w:pPr>
      <w:r>
        <w:rPr>
          <w:rStyle w:val="CommentReference"/>
        </w:rPr>
        <w:annotationRef/>
      </w:r>
      <w:r>
        <w:t>I’m not sure what this t-test represents. If you did t-tests, there would be eight of them (one for each strain).</w:t>
      </w:r>
    </w:p>
  </w:comment>
  <w:comment w:id="24" w:author="Bret Payseur" w:date="2020-05-11T14:50:00Z" w:initials="BP">
    <w:p w14:paraId="64E293D8" w14:textId="6D84665A" w:rsidR="0096586E" w:rsidRDefault="0096586E">
      <w:pPr>
        <w:pStyle w:val="CommentText"/>
      </w:pPr>
      <w:r>
        <w:rPr>
          <w:rStyle w:val="CommentReference"/>
        </w:rPr>
        <w:annotationRef/>
      </w:r>
      <w:r>
        <w:t>Make this a supplemental figure, as we discussed</w:t>
      </w:r>
    </w:p>
  </w:comment>
  <w:comment w:id="25" w:author="Bret Payseur" w:date="2020-05-08T11:21:00Z" w:initials="BP">
    <w:p w14:paraId="58389E3E" w14:textId="77777777" w:rsidR="00365EE0" w:rsidRDefault="00365EE0" w:rsidP="00055F7A">
      <w:pPr>
        <w:pStyle w:val="CommentText"/>
      </w:pPr>
      <w:r>
        <w:rPr>
          <w:rStyle w:val="CommentReference"/>
        </w:rPr>
        <w:annotationRef/>
      </w:r>
      <w:r>
        <w:t>Add result for comparison between musculusPWD and molossinusMSM to support point made by this sentence</w:t>
      </w:r>
    </w:p>
  </w:comment>
  <w:comment w:id="26" w:author="April Peterson" w:date="2020-05-19T12:33:00Z" w:initials="AP">
    <w:p w14:paraId="1D7F4816" w14:textId="260F5E3F" w:rsidR="008B5B19" w:rsidRDefault="008B5B19">
      <w:pPr>
        <w:pStyle w:val="CommentText"/>
      </w:pPr>
      <w:r>
        <w:rPr>
          <w:rStyle w:val="CommentReference"/>
        </w:rPr>
        <w:annotationRef/>
      </w:r>
      <w:r>
        <w:t>--do the chi square test which the high p val</w:t>
      </w:r>
    </w:p>
  </w:comment>
  <w:comment w:id="27" w:author="Bret Payseur" w:date="2020-05-11T09:07:00Z" w:initials="BP">
    <w:p w14:paraId="0231666F" w14:textId="1AA7AF57" w:rsidR="00365EE0" w:rsidRDefault="00365EE0">
      <w:pPr>
        <w:pStyle w:val="CommentText"/>
      </w:pPr>
      <w:r>
        <w:rPr>
          <w:rStyle w:val="CommentReference"/>
        </w:rPr>
        <w:annotationRef/>
      </w:r>
      <w:r>
        <w:t>Is this correlation across all strains? We should probably be more specific.</w:t>
      </w:r>
    </w:p>
  </w:comment>
  <w:comment w:id="28" w:author="Bret Payseur" w:date="2020-05-11T14:53:00Z" w:initials="BP">
    <w:p w14:paraId="22A73BBB" w14:textId="1EAB8AEF" w:rsidR="0096586E" w:rsidRDefault="0096586E">
      <w:pPr>
        <w:pStyle w:val="CommentText"/>
      </w:pPr>
      <w:r>
        <w:rPr>
          <w:rStyle w:val="CommentReference"/>
        </w:rPr>
        <w:annotationRef/>
      </w:r>
      <w:r>
        <w:t>Consider making this a supplemental figure, as we discussed</w:t>
      </w:r>
    </w:p>
  </w:comment>
  <w:comment w:id="29" w:author="Bret Payseur" w:date="2020-05-11T14:55:00Z" w:initials="BP">
    <w:p w14:paraId="141CF11E" w14:textId="4B86906C" w:rsidR="00B80B40" w:rsidRDefault="00B80B40">
      <w:pPr>
        <w:pStyle w:val="CommentText"/>
      </w:pPr>
      <w:r>
        <w:rPr>
          <w:rStyle w:val="CommentReference"/>
        </w:rPr>
        <w:annotationRef/>
      </w:r>
      <w:r>
        <w:t>But no significant strain effects? If that is the case, we should mention the absence of strain effects here too</w:t>
      </w:r>
    </w:p>
  </w:comment>
  <w:comment w:id="30" w:author="Bret Payseur" w:date="2020-05-11T17:11:00Z" w:initials="BP">
    <w:p w14:paraId="015A5915" w14:textId="1B28927D" w:rsidR="00295166" w:rsidRDefault="00295166">
      <w:pPr>
        <w:pStyle w:val="CommentText"/>
      </w:pPr>
      <w:r>
        <w:rPr>
          <w:rStyle w:val="CommentReference"/>
        </w:rPr>
        <w:annotationRef/>
      </w:r>
      <w:r>
        <w:t>Did I state this correctly?</w:t>
      </w:r>
    </w:p>
  </w:comment>
  <w:comment w:id="32" w:author="Bret Payseur" w:date="2020-05-11T09:44:00Z" w:initials="BP">
    <w:p w14:paraId="501CAFF3" w14:textId="274D7BA0" w:rsidR="00365EE0" w:rsidRDefault="00365EE0">
      <w:pPr>
        <w:pStyle w:val="CommentText"/>
      </w:pPr>
      <w:r>
        <w:rPr>
          <w:rStyle w:val="CommentReference"/>
        </w:rPr>
        <w:annotationRef/>
      </w:r>
      <w:r>
        <w:rPr>
          <w:noProof/>
        </w:rPr>
        <w:t>Results?</w:t>
      </w:r>
    </w:p>
  </w:comment>
  <w:comment w:id="36" w:author="Bret Payseur" w:date="2020-05-19T09:55:00Z" w:initials="BP">
    <w:p w14:paraId="4684EB3E" w14:textId="533FE555" w:rsidR="00DA2A03" w:rsidRDefault="00DA2A03">
      <w:pPr>
        <w:pStyle w:val="CommentText"/>
      </w:pPr>
      <w:r>
        <w:rPr>
          <w:rStyle w:val="CommentReference"/>
        </w:rPr>
        <w:annotationRef/>
      </w:r>
      <w:r>
        <w:t>Check this result. Should only include house mice.</w:t>
      </w:r>
    </w:p>
  </w:comment>
  <w:comment w:id="37" w:author="Bret Payseur" w:date="2020-05-13T14:34:00Z" w:initials="BP">
    <w:p w14:paraId="1F936331" w14:textId="77777777" w:rsidR="00A83718" w:rsidRDefault="00A83718" w:rsidP="00A83718">
      <w:pPr>
        <w:pStyle w:val="CommentText"/>
      </w:pPr>
      <w:r>
        <w:rPr>
          <w:rStyle w:val="CommentReference"/>
        </w:rPr>
        <w:annotationRef/>
      </w:r>
      <w:r>
        <w:t>Rephrase?</w:t>
      </w:r>
    </w:p>
  </w:comment>
  <w:comment w:id="40" w:author="Bret Payseur" w:date="2020-05-13T15:36:00Z" w:initials="BP">
    <w:p w14:paraId="1BB5D571" w14:textId="04CA5979" w:rsidR="008B5266" w:rsidRDefault="008B5266">
      <w:pPr>
        <w:pStyle w:val="CommentText"/>
      </w:pPr>
      <w:r>
        <w:rPr>
          <w:rStyle w:val="CommentReference"/>
        </w:rPr>
        <w:annotationRef/>
      </w:r>
      <w:r>
        <w:t>Rephrase?</w:t>
      </w:r>
    </w:p>
  </w:comment>
  <w:comment w:id="41" w:author="April Peterson" w:date="2020-05-19T12:34:00Z" w:initials="AP">
    <w:p w14:paraId="3BBCAD1E" w14:textId="21BA943E" w:rsidR="008B5B19" w:rsidRDefault="008B5B19">
      <w:pPr>
        <w:pStyle w:val="CommentText"/>
      </w:pPr>
      <w:r>
        <w:rPr>
          <w:rStyle w:val="CommentReference"/>
        </w:rPr>
        <w:annotationRef/>
      </w:r>
      <w:r>
        <w:t>Faster cell cycle timing?</w:t>
      </w:r>
    </w:p>
  </w:comment>
  <w:comment w:id="38" w:author="Bret Payseur" w:date="2020-05-14T09:41:00Z" w:initials="BP">
    <w:p w14:paraId="07DD1789" w14:textId="5D8489EA" w:rsidR="00654902" w:rsidRDefault="00654902">
      <w:pPr>
        <w:pStyle w:val="CommentText"/>
      </w:pPr>
      <w:r>
        <w:rPr>
          <w:rStyle w:val="CommentReference"/>
        </w:rPr>
        <w:annotationRef/>
      </w:r>
      <w:r>
        <w:t>Can you shorten this piece to 2-3 concise sentences? Remember: we are not evaluating your SAC model in this manuscript. We are simply noting that it matches some of your findings. We don’t want the Discussion to be dominated by it.</w:t>
      </w:r>
    </w:p>
  </w:comment>
  <w:comment w:id="39" w:author="April Peterson" w:date="2020-05-19T12:34:00Z" w:initials="AP">
    <w:p w14:paraId="1A738989" w14:textId="3B68BA37" w:rsidR="008B5B19" w:rsidRDefault="008B5B19">
      <w:pPr>
        <w:pStyle w:val="CommentText"/>
      </w:pPr>
      <w:r>
        <w:rPr>
          <w:rStyle w:val="CommentReference"/>
        </w:rPr>
        <w:annotationRef/>
      </w:r>
      <w:r>
        <w:t xml:space="preserve">Yes, SAC shouldn’t dominate …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A4D743" w15:done="0"/>
  <w15:commentEx w15:paraId="01E2E66B" w15:done="0"/>
  <w15:commentEx w15:paraId="38AEA641" w15:done="0"/>
  <w15:commentEx w15:paraId="40B78B1B" w15:paraIdParent="38AEA641" w15:done="0"/>
  <w15:commentEx w15:paraId="305F03F4" w15:done="0"/>
  <w15:commentEx w15:paraId="0D6E8782" w15:done="0"/>
  <w15:commentEx w15:paraId="1DBFE235" w15:done="0"/>
  <w15:commentEx w15:paraId="28F555E7" w15:paraIdParent="1DBFE235" w15:done="0"/>
  <w15:commentEx w15:paraId="1392EB84" w15:done="0"/>
  <w15:commentEx w15:paraId="33B58AD8" w15:done="0"/>
  <w15:commentEx w15:paraId="2DF9D432" w15:done="0"/>
  <w15:commentEx w15:paraId="6B2B74E1" w15:done="0"/>
  <w15:commentEx w15:paraId="64E293D8" w15:done="0"/>
  <w15:commentEx w15:paraId="58389E3E" w15:done="0"/>
  <w15:commentEx w15:paraId="1D7F4816" w15:paraIdParent="58389E3E" w15:done="0"/>
  <w15:commentEx w15:paraId="0231666F" w15:done="0"/>
  <w15:commentEx w15:paraId="22A73BBB" w15:done="0"/>
  <w15:commentEx w15:paraId="141CF11E" w15:done="0"/>
  <w15:commentEx w15:paraId="015A5915" w15:done="0"/>
  <w15:commentEx w15:paraId="501CAFF3" w15:done="0"/>
  <w15:commentEx w15:paraId="4684EB3E" w15:done="0"/>
  <w15:commentEx w15:paraId="1F936331" w15:done="0"/>
  <w15:commentEx w15:paraId="1BB5D571" w15:done="0"/>
  <w15:commentEx w15:paraId="3BBCAD1E" w15:paraIdParent="1BB5D571" w15:done="0"/>
  <w15:commentEx w15:paraId="07DD1789" w15:done="0"/>
  <w15:commentEx w15:paraId="1A738989" w15:paraIdParent="07DD17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E2B86" w16cex:dateUtc="2020-05-19T14:55:00Z"/>
  <w16cex:commentExtensible w16cex:durableId="22668A15" w16cex:dateUtc="2020-05-13T19:34:00Z"/>
  <w16cex:commentExtensible w16cex:durableId="22668405" w16cex:dateUtc="2020-05-13T19:34:00Z"/>
  <w16cex:commentExtensible w16cex:durableId="22669273" w16cex:dateUtc="2020-05-13T20:36:00Z"/>
  <w16cex:commentExtensible w16cex:durableId="226790DE" w16cex:dateUtc="2020-05-14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A4D743" w16cid:durableId="225E5801"/>
  <w16cid:commentId w16cid:paraId="01E2E66B" w16cid:durableId="225E5568"/>
  <w16cid:commentId w16cid:paraId="5404F80C" w16cid:durableId="225E55D0"/>
  <w16cid:commentId w16cid:paraId="38AEA641" w16cid:durableId="225E8518"/>
  <w16cid:commentId w16cid:paraId="305F03F4" w16cid:durableId="225E93BE"/>
  <w16cid:commentId w16cid:paraId="0D6E8782" w16cid:durableId="225E6D34"/>
  <w16cid:commentId w16cid:paraId="550C12D6" w16cid:durableId="225E6ABF"/>
  <w16cid:commentId w16cid:paraId="1392EB84" w16cid:durableId="225E561D"/>
  <w16cid:commentId w16cid:paraId="6717B773" w16cid:durableId="225E993B"/>
  <w16cid:commentId w16cid:paraId="4985905C" w16cid:durableId="225E9929"/>
  <w16cid:commentId w16cid:paraId="33B58AD8" w16cid:durableId="22640193"/>
  <w16cid:commentId w16cid:paraId="2DF9D432" w16cid:durableId="225EA730"/>
  <w16cid:commentId w16cid:paraId="08CCA0F3" w16cid:durableId="225FBF2A"/>
  <w16cid:commentId w16cid:paraId="6B2B74E1" w16cid:durableId="2263924A"/>
  <w16cid:commentId w16cid:paraId="3E38A88F" w16cid:durableId="225EB521"/>
  <w16cid:commentId w16cid:paraId="41BC6979" w16cid:durableId="225EB7F7"/>
  <w16cid:commentId w16cid:paraId="64E293D8" w16cid:durableId="2263E4BB"/>
  <w16cid:commentId w16cid:paraId="58389E3E" w16cid:durableId="225FBF96"/>
  <w16cid:commentId w16cid:paraId="0231666F" w16cid:durableId="22639449"/>
  <w16cid:commentId w16cid:paraId="22A73BBB" w16cid:durableId="2263E577"/>
  <w16cid:commentId w16cid:paraId="141CF11E" w16cid:durableId="2263E5F1"/>
  <w16cid:commentId w16cid:paraId="015A5915" w16cid:durableId="226405D1"/>
  <w16cid:commentId w16cid:paraId="501CAFF3" w16cid:durableId="22639CE6"/>
  <w16cid:commentId w16cid:paraId="4684EB3E" w16cid:durableId="226E2B86"/>
  <w16cid:commentId w16cid:paraId="1F936331" w16cid:durableId="22668A15"/>
  <w16cid:commentId w16cid:paraId="79A16529" w16cid:durableId="22668405"/>
  <w16cid:commentId w16cid:paraId="1BB5D571" w16cid:durableId="22669273"/>
  <w16cid:commentId w16cid:paraId="07DD1789" w16cid:durableId="226790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EBB9C" w14:textId="77777777" w:rsidR="00F53FB7" w:rsidRDefault="00F53FB7">
      <w:pPr>
        <w:spacing w:after="0"/>
      </w:pPr>
      <w:r>
        <w:separator/>
      </w:r>
    </w:p>
  </w:endnote>
  <w:endnote w:type="continuationSeparator" w:id="0">
    <w:p w14:paraId="1A5A7A98" w14:textId="77777777" w:rsidR="00F53FB7" w:rsidRDefault="00F53F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2363F" w14:textId="77777777" w:rsidR="00F53FB7" w:rsidRDefault="00F53FB7">
      <w:r>
        <w:separator/>
      </w:r>
    </w:p>
  </w:footnote>
  <w:footnote w:type="continuationSeparator" w:id="0">
    <w:p w14:paraId="14A525AE" w14:textId="77777777" w:rsidR="00F53FB7" w:rsidRDefault="00F53F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ED206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 Payseur">
    <w15:presenceInfo w15:providerId="AD" w15:userId="S::payseur@wisc.edu::a51d0c6a-2807-48fd-bf97-f304f1e31d84"/>
  </w15:person>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412"/>
    <w:rsid w:val="00011C8B"/>
    <w:rsid w:val="00012FC6"/>
    <w:rsid w:val="000401AB"/>
    <w:rsid w:val="00053C86"/>
    <w:rsid w:val="00055F1C"/>
    <w:rsid w:val="00055F7A"/>
    <w:rsid w:val="0005750C"/>
    <w:rsid w:val="00066820"/>
    <w:rsid w:val="00070A31"/>
    <w:rsid w:val="000722E9"/>
    <w:rsid w:val="00072A6B"/>
    <w:rsid w:val="00092F2C"/>
    <w:rsid w:val="000A094C"/>
    <w:rsid w:val="000A611E"/>
    <w:rsid w:val="000C194F"/>
    <w:rsid w:val="000C42D6"/>
    <w:rsid w:val="000E27FD"/>
    <w:rsid w:val="000E4298"/>
    <w:rsid w:val="00120CD1"/>
    <w:rsid w:val="001303C5"/>
    <w:rsid w:val="001404AD"/>
    <w:rsid w:val="00150D83"/>
    <w:rsid w:val="0019513E"/>
    <w:rsid w:val="001A23FA"/>
    <w:rsid w:val="001B1AD7"/>
    <w:rsid w:val="001C7207"/>
    <w:rsid w:val="001D5ABC"/>
    <w:rsid w:val="001E0ED6"/>
    <w:rsid w:val="001F7FF0"/>
    <w:rsid w:val="002313DF"/>
    <w:rsid w:val="0026145B"/>
    <w:rsid w:val="002703AD"/>
    <w:rsid w:val="0028513F"/>
    <w:rsid w:val="00286C03"/>
    <w:rsid w:val="00295166"/>
    <w:rsid w:val="002A4789"/>
    <w:rsid w:val="002B2E88"/>
    <w:rsid w:val="002B760A"/>
    <w:rsid w:val="002C1009"/>
    <w:rsid w:val="002E6233"/>
    <w:rsid w:val="002F2B3C"/>
    <w:rsid w:val="003019DF"/>
    <w:rsid w:val="00302B5C"/>
    <w:rsid w:val="00311C75"/>
    <w:rsid w:val="003353D7"/>
    <w:rsid w:val="0034173C"/>
    <w:rsid w:val="00341D95"/>
    <w:rsid w:val="00365EE0"/>
    <w:rsid w:val="003A149F"/>
    <w:rsid w:val="003B5C8F"/>
    <w:rsid w:val="003C315F"/>
    <w:rsid w:val="003C7C02"/>
    <w:rsid w:val="003D3EBE"/>
    <w:rsid w:val="00403532"/>
    <w:rsid w:val="00411B44"/>
    <w:rsid w:val="00420AF6"/>
    <w:rsid w:val="004250C1"/>
    <w:rsid w:val="00426255"/>
    <w:rsid w:val="00427BE0"/>
    <w:rsid w:val="00437E1E"/>
    <w:rsid w:val="00446545"/>
    <w:rsid w:val="004510E6"/>
    <w:rsid w:val="00454264"/>
    <w:rsid w:val="00466D1C"/>
    <w:rsid w:val="00467625"/>
    <w:rsid w:val="004703EA"/>
    <w:rsid w:val="00480BFD"/>
    <w:rsid w:val="00486608"/>
    <w:rsid w:val="004936E8"/>
    <w:rsid w:val="004A2366"/>
    <w:rsid w:val="004A2E53"/>
    <w:rsid w:val="004A30D5"/>
    <w:rsid w:val="004B41D3"/>
    <w:rsid w:val="004C405F"/>
    <w:rsid w:val="004C7218"/>
    <w:rsid w:val="004D14AE"/>
    <w:rsid w:val="004D494C"/>
    <w:rsid w:val="004E29B3"/>
    <w:rsid w:val="004F0879"/>
    <w:rsid w:val="004F1FAF"/>
    <w:rsid w:val="005302E5"/>
    <w:rsid w:val="00530CF6"/>
    <w:rsid w:val="00532DAB"/>
    <w:rsid w:val="00543FD4"/>
    <w:rsid w:val="00554B06"/>
    <w:rsid w:val="00573DD4"/>
    <w:rsid w:val="0057783E"/>
    <w:rsid w:val="0058248D"/>
    <w:rsid w:val="00583BB8"/>
    <w:rsid w:val="00590D07"/>
    <w:rsid w:val="00592B1B"/>
    <w:rsid w:val="00593A96"/>
    <w:rsid w:val="005F6923"/>
    <w:rsid w:val="005F6E6D"/>
    <w:rsid w:val="00632C37"/>
    <w:rsid w:val="00632D40"/>
    <w:rsid w:val="00636586"/>
    <w:rsid w:val="00642224"/>
    <w:rsid w:val="00645B3A"/>
    <w:rsid w:val="00654902"/>
    <w:rsid w:val="006555C8"/>
    <w:rsid w:val="00662E7C"/>
    <w:rsid w:val="00675CE3"/>
    <w:rsid w:val="006A49C9"/>
    <w:rsid w:val="006C3B19"/>
    <w:rsid w:val="006C46CF"/>
    <w:rsid w:val="006C6B87"/>
    <w:rsid w:val="006E3FED"/>
    <w:rsid w:val="006E77EC"/>
    <w:rsid w:val="007255AB"/>
    <w:rsid w:val="0073007C"/>
    <w:rsid w:val="007449C0"/>
    <w:rsid w:val="007526F8"/>
    <w:rsid w:val="00752923"/>
    <w:rsid w:val="00763B85"/>
    <w:rsid w:val="0077358B"/>
    <w:rsid w:val="00784A89"/>
    <w:rsid w:val="00784D58"/>
    <w:rsid w:val="00785F87"/>
    <w:rsid w:val="0079043D"/>
    <w:rsid w:val="00790824"/>
    <w:rsid w:val="007930F8"/>
    <w:rsid w:val="00796C38"/>
    <w:rsid w:val="007A6013"/>
    <w:rsid w:val="007A6A40"/>
    <w:rsid w:val="007B4044"/>
    <w:rsid w:val="007B465E"/>
    <w:rsid w:val="007B6672"/>
    <w:rsid w:val="007C5930"/>
    <w:rsid w:val="007D4609"/>
    <w:rsid w:val="007D661D"/>
    <w:rsid w:val="007E4EA4"/>
    <w:rsid w:val="00813CEA"/>
    <w:rsid w:val="00817FF3"/>
    <w:rsid w:val="00827E40"/>
    <w:rsid w:val="008330F7"/>
    <w:rsid w:val="0083317F"/>
    <w:rsid w:val="0086163E"/>
    <w:rsid w:val="008641B3"/>
    <w:rsid w:val="00865857"/>
    <w:rsid w:val="008822D1"/>
    <w:rsid w:val="00885100"/>
    <w:rsid w:val="008908FE"/>
    <w:rsid w:val="0089188E"/>
    <w:rsid w:val="008A2E13"/>
    <w:rsid w:val="008B3574"/>
    <w:rsid w:val="008B5266"/>
    <w:rsid w:val="008B5B19"/>
    <w:rsid w:val="008B761F"/>
    <w:rsid w:val="008C45E5"/>
    <w:rsid w:val="008D2B50"/>
    <w:rsid w:val="008D6863"/>
    <w:rsid w:val="0090546D"/>
    <w:rsid w:val="00906290"/>
    <w:rsid w:val="00910083"/>
    <w:rsid w:val="009231C1"/>
    <w:rsid w:val="00926C0E"/>
    <w:rsid w:val="00954639"/>
    <w:rsid w:val="00963910"/>
    <w:rsid w:val="00963B15"/>
    <w:rsid w:val="0096586E"/>
    <w:rsid w:val="00971B94"/>
    <w:rsid w:val="00973A20"/>
    <w:rsid w:val="009910C2"/>
    <w:rsid w:val="009D6173"/>
    <w:rsid w:val="009E60C2"/>
    <w:rsid w:val="00A05CB0"/>
    <w:rsid w:val="00A13F99"/>
    <w:rsid w:val="00A30303"/>
    <w:rsid w:val="00A36A17"/>
    <w:rsid w:val="00A37F22"/>
    <w:rsid w:val="00A632FF"/>
    <w:rsid w:val="00A633F5"/>
    <w:rsid w:val="00A7311F"/>
    <w:rsid w:val="00A80FD2"/>
    <w:rsid w:val="00A83718"/>
    <w:rsid w:val="00A844F7"/>
    <w:rsid w:val="00A939FC"/>
    <w:rsid w:val="00AB17B5"/>
    <w:rsid w:val="00AB48ED"/>
    <w:rsid w:val="00AC6B76"/>
    <w:rsid w:val="00AD3FDA"/>
    <w:rsid w:val="00AD5A1C"/>
    <w:rsid w:val="00AF12DA"/>
    <w:rsid w:val="00AF53E4"/>
    <w:rsid w:val="00B05E99"/>
    <w:rsid w:val="00B132A0"/>
    <w:rsid w:val="00B25D2C"/>
    <w:rsid w:val="00B44330"/>
    <w:rsid w:val="00B6097F"/>
    <w:rsid w:val="00B630B3"/>
    <w:rsid w:val="00B7275E"/>
    <w:rsid w:val="00B80B40"/>
    <w:rsid w:val="00B8168C"/>
    <w:rsid w:val="00B86B75"/>
    <w:rsid w:val="00BA0DF8"/>
    <w:rsid w:val="00BC135E"/>
    <w:rsid w:val="00BC48D5"/>
    <w:rsid w:val="00BE69E2"/>
    <w:rsid w:val="00C00BAB"/>
    <w:rsid w:val="00C00CB6"/>
    <w:rsid w:val="00C05310"/>
    <w:rsid w:val="00C15475"/>
    <w:rsid w:val="00C224C4"/>
    <w:rsid w:val="00C24071"/>
    <w:rsid w:val="00C30625"/>
    <w:rsid w:val="00C30F28"/>
    <w:rsid w:val="00C34609"/>
    <w:rsid w:val="00C36279"/>
    <w:rsid w:val="00C45AAA"/>
    <w:rsid w:val="00C57665"/>
    <w:rsid w:val="00C63D12"/>
    <w:rsid w:val="00C714DB"/>
    <w:rsid w:val="00C90B19"/>
    <w:rsid w:val="00C95060"/>
    <w:rsid w:val="00C96049"/>
    <w:rsid w:val="00CA5BB7"/>
    <w:rsid w:val="00CB0AA5"/>
    <w:rsid w:val="00CD7BF4"/>
    <w:rsid w:val="00CE4C6E"/>
    <w:rsid w:val="00CF27BE"/>
    <w:rsid w:val="00CF3A55"/>
    <w:rsid w:val="00D1134A"/>
    <w:rsid w:val="00D1244A"/>
    <w:rsid w:val="00D12EAE"/>
    <w:rsid w:val="00D216C4"/>
    <w:rsid w:val="00D42C2F"/>
    <w:rsid w:val="00D43ECB"/>
    <w:rsid w:val="00D47904"/>
    <w:rsid w:val="00D7738D"/>
    <w:rsid w:val="00D83093"/>
    <w:rsid w:val="00D8348F"/>
    <w:rsid w:val="00D877E5"/>
    <w:rsid w:val="00DA05EF"/>
    <w:rsid w:val="00DA2A03"/>
    <w:rsid w:val="00DB6D15"/>
    <w:rsid w:val="00DC0B0C"/>
    <w:rsid w:val="00DD5161"/>
    <w:rsid w:val="00DF10D5"/>
    <w:rsid w:val="00DF1676"/>
    <w:rsid w:val="00DF2868"/>
    <w:rsid w:val="00DF4272"/>
    <w:rsid w:val="00E05557"/>
    <w:rsid w:val="00E11E9A"/>
    <w:rsid w:val="00E315A3"/>
    <w:rsid w:val="00E349A0"/>
    <w:rsid w:val="00E54149"/>
    <w:rsid w:val="00E54769"/>
    <w:rsid w:val="00E819DA"/>
    <w:rsid w:val="00E81F61"/>
    <w:rsid w:val="00E821C8"/>
    <w:rsid w:val="00E93A68"/>
    <w:rsid w:val="00EA0DD5"/>
    <w:rsid w:val="00EB1444"/>
    <w:rsid w:val="00ED6D60"/>
    <w:rsid w:val="00EF12EF"/>
    <w:rsid w:val="00EF20E8"/>
    <w:rsid w:val="00EF63FE"/>
    <w:rsid w:val="00EF7994"/>
    <w:rsid w:val="00F364FB"/>
    <w:rsid w:val="00F4071F"/>
    <w:rsid w:val="00F45305"/>
    <w:rsid w:val="00F53FB7"/>
    <w:rsid w:val="00F715E1"/>
    <w:rsid w:val="00F77755"/>
    <w:rsid w:val="00F7789E"/>
    <w:rsid w:val="00F8339A"/>
    <w:rsid w:val="00F84269"/>
    <w:rsid w:val="00F943AE"/>
    <w:rsid w:val="00F94650"/>
    <w:rsid w:val="00F94BCD"/>
    <w:rsid w:val="00F95E89"/>
    <w:rsid w:val="00F97070"/>
    <w:rsid w:val="00FA6C48"/>
    <w:rsid w:val="00FD09CA"/>
    <w:rsid w:val="00FD1837"/>
    <w:rsid w:val="00FF274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18FBD586"/>
  <w15:docId w15:val="{C3803BDA-7356-456A-9596-7075543A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3">
    <w:name w:val="toc 3"/>
    <w:basedOn w:val="Normal"/>
    <w:next w:val="Normal"/>
    <w:autoRedefine/>
    <w:uiPriority w:val="39"/>
    <w:unhideWhenUsed/>
    <w:rsid w:val="00411B44"/>
    <w:pPr>
      <w:spacing w:after="100"/>
      <w:ind w:left="480"/>
    </w:pPr>
  </w:style>
  <w:style w:type="paragraph" w:styleId="TOC1">
    <w:name w:val="toc 1"/>
    <w:basedOn w:val="Normal"/>
    <w:next w:val="Normal"/>
    <w:autoRedefine/>
    <w:uiPriority w:val="39"/>
    <w:unhideWhenUsed/>
    <w:rsid w:val="00411B44"/>
    <w:pPr>
      <w:spacing w:after="100"/>
    </w:pPr>
  </w:style>
  <w:style w:type="paragraph" w:styleId="TOC2">
    <w:name w:val="toc 2"/>
    <w:basedOn w:val="Normal"/>
    <w:next w:val="Normal"/>
    <w:autoRedefine/>
    <w:uiPriority w:val="39"/>
    <w:unhideWhenUsed/>
    <w:rsid w:val="00411B44"/>
    <w:pPr>
      <w:spacing w:after="100"/>
      <w:ind w:left="240"/>
    </w:pPr>
  </w:style>
  <w:style w:type="paragraph" w:customStyle="1" w:styleId="Heading">
    <w:name w:val="Heading"/>
    <w:aliases w:val="2"/>
    <w:basedOn w:val="FirstParagraph"/>
    <w:rsid w:val="00411B44"/>
  </w:style>
  <w:style w:type="paragraph" w:styleId="BalloonText">
    <w:name w:val="Balloon Text"/>
    <w:basedOn w:val="Normal"/>
    <w:link w:val="BalloonTextChar"/>
    <w:semiHidden/>
    <w:unhideWhenUsed/>
    <w:rsid w:val="00E11E9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11E9A"/>
    <w:rPr>
      <w:rFonts w:ascii="Segoe UI" w:hAnsi="Segoe UI" w:cs="Segoe UI"/>
      <w:sz w:val="18"/>
      <w:szCs w:val="18"/>
    </w:rPr>
  </w:style>
  <w:style w:type="character" w:styleId="CommentReference">
    <w:name w:val="annotation reference"/>
    <w:basedOn w:val="DefaultParagraphFont"/>
    <w:semiHidden/>
    <w:unhideWhenUsed/>
    <w:rsid w:val="008641B3"/>
    <w:rPr>
      <w:sz w:val="16"/>
      <w:szCs w:val="16"/>
    </w:rPr>
  </w:style>
  <w:style w:type="paragraph" w:styleId="CommentText">
    <w:name w:val="annotation text"/>
    <w:basedOn w:val="Normal"/>
    <w:link w:val="CommentTextChar"/>
    <w:semiHidden/>
    <w:unhideWhenUsed/>
    <w:rsid w:val="008641B3"/>
    <w:rPr>
      <w:sz w:val="20"/>
      <w:szCs w:val="20"/>
    </w:rPr>
  </w:style>
  <w:style w:type="character" w:customStyle="1" w:styleId="CommentTextChar">
    <w:name w:val="Comment Text Char"/>
    <w:basedOn w:val="DefaultParagraphFont"/>
    <w:link w:val="CommentText"/>
    <w:semiHidden/>
    <w:rsid w:val="008641B3"/>
    <w:rPr>
      <w:sz w:val="20"/>
      <w:szCs w:val="20"/>
    </w:rPr>
  </w:style>
  <w:style w:type="paragraph" w:styleId="CommentSubject">
    <w:name w:val="annotation subject"/>
    <w:basedOn w:val="CommentText"/>
    <w:next w:val="CommentText"/>
    <w:link w:val="CommentSubjectChar"/>
    <w:semiHidden/>
    <w:unhideWhenUsed/>
    <w:rsid w:val="008641B3"/>
    <w:rPr>
      <w:b/>
      <w:bCs/>
    </w:rPr>
  </w:style>
  <w:style w:type="character" w:customStyle="1" w:styleId="CommentSubjectChar">
    <w:name w:val="Comment Subject Char"/>
    <w:basedOn w:val="CommentTextChar"/>
    <w:link w:val="CommentSubject"/>
    <w:semiHidden/>
    <w:rsid w:val="008641B3"/>
    <w:rPr>
      <w:b/>
      <w:bCs/>
      <w:sz w:val="20"/>
      <w:szCs w:val="20"/>
    </w:rPr>
  </w:style>
  <w:style w:type="paragraph" w:styleId="Revision">
    <w:name w:val="Revision"/>
    <w:hidden/>
    <w:semiHidden/>
    <w:rsid w:val="008641B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studio.com" TargetMode="Externa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https://doi.org/10.1098/rstb.2016.0455" TargetMode="External"/><Relationship Id="rId4" Type="http://schemas.openxmlformats.org/officeDocument/2006/relationships/webSettings" Target="webSettings.xml"/><Relationship Id="rId9" Type="http://schemas.openxmlformats.org/officeDocument/2006/relationships/hyperlink" Target="https://doi.org/10.1086/70494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6666</Words>
  <Characters>38000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Evolution of Sex-Specific Recombination Rate</vt:lpstr>
    </vt:vector>
  </TitlesOfParts>
  <Company/>
  <LinksUpToDate>false</LinksUpToDate>
  <CharactersWithSpaces>44577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of Sex-Specific Recombination Rate</dc:title>
  <dc:creator>April L. Peterson, Bret Payseur</dc:creator>
  <cp:keywords/>
  <cp:lastModifiedBy>April Peterson</cp:lastModifiedBy>
  <cp:revision>3</cp:revision>
  <dcterms:created xsi:type="dcterms:W3CDTF">2020-05-19T18:50:00Z</dcterms:created>
  <dcterms:modified xsi:type="dcterms:W3CDTF">2020-05-19T18:55:00Z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2020-05-04</vt:lpwstr>
  </property>
  <property fmtid="{D5CDD505-2E9C-101B-9397-08002B2CF9AE}" pid="5" name="output">
    <vt:lpwstr/>
  </property>
</Properties>
</file>