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C2747E" w14:textId="77777777" w:rsidR="0020703F" w:rsidRDefault="004E03A2">
      <w:pPr>
        <w:pStyle w:val="Title"/>
      </w:pPr>
      <w:bookmarkStart w:id="0" w:name="_GoBack"/>
      <w:bookmarkEnd w:id="0"/>
      <w:r>
        <w:t>MLH1 Results Outline</w:t>
      </w:r>
    </w:p>
    <w:p w14:paraId="0687587C" w14:textId="77777777" w:rsidR="00145905" w:rsidRDefault="00725651">
      <w:pPr>
        <w:pStyle w:val="Date"/>
        <w:rPr>
          <w:ins w:id="1" w:author="April" w:date="2020-04-07T19:41:00Z"/>
        </w:rPr>
      </w:pPr>
      <w:ins w:id="2" w:author="April" w:date="2020-04-07T19:41:00Z">
        <w:r>
          <w:t>null</w:t>
        </w:r>
      </w:ins>
    </w:p>
    <w:p w14:paraId="115A4BC4" w14:textId="77777777" w:rsidR="00145905" w:rsidRDefault="00725651">
      <w:pPr>
        <w:pStyle w:val="Heading1"/>
        <w:rPr>
          <w:ins w:id="3" w:author="April" w:date="2020-04-07T19:41:00Z"/>
        </w:rPr>
      </w:pPr>
      <w:ins w:id="4" w:author="April" w:date="2020-04-07T19:41:00Z">
        <w:r>
          <w:t>Main Figure</w:t>
        </w:r>
      </w:ins>
    </w:p>
    <w:p w14:paraId="5BFBDC3D" w14:textId="501952F4" w:rsidR="0020703F" w:rsidRDefault="00725651">
      <w:pPr>
        <w:pStyle w:val="Date"/>
        <w:rPr>
          <w:ins w:id="5" w:author="Bret" w:date="2020-04-07T19:41:00Z"/>
        </w:rPr>
      </w:pPr>
      <w:ins w:id="6" w:author="April" w:date="2020-04-07T19:41:00Z">
        <w:r>
          <w:t>genome-</w:t>
        </w:r>
      </w:ins>
      <w:ins w:id="7" w:author="Bret" w:date="2020-04-07T19:41:00Z">
        <w:r w:rsidR="004E03A2">
          <w:t>3/1/2020</w:t>
        </w:r>
      </w:ins>
    </w:p>
    <w:p w14:paraId="7A406EC5" w14:textId="484BE818" w:rsidR="0020703F" w:rsidRDefault="0020703F">
      <w:pPr>
        <w:pStyle w:val="FirstParagraph"/>
        <w:rPr>
          <w:ins w:id="8" w:author="Bret" w:date="2020-04-07T19:41:00Z"/>
        </w:rPr>
      </w:pPr>
      <w:bookmarkStart w:id="9" w:name="main-figure"/>
      <w:bookmarkEnd w:id="9"/>
    </w:p>
    <w:p w14:paraId="14E6679E" w14:textId="2D6E67DB" w:rsidR="0020703F" w:rsidRDefault="004E03A2">
      <w:pPr>
        <w:pStyle w:val="Heading1"/>
      </w:pPr>
      <w:bookmarkStart w:id="10" w:name="genome-wide-recombination-rate-estimates"/>
      <w:bookmarkEnd w:id="10"/>
      <w:ins w:id="11" w:author="Bret" w:date="2020-04-07T19:41:00Z">
        <w:r>
          <w:t xml:space="preserve">Genome </w:t>
        </w:r>
      </w:ins>
      <w:r>
        <w:t>wide recombination rate estimates for both sexes</w:t>
      </w:r>
    </w:p>
    <w:p w14:paraId="6621C92D" w14:textId="7A63A047" w:rsidR="0020703F" w:rsidRDefault="004E03A2">
      <w:pPr>
        <w:pStyle w:val="FirstParagraph"/>
      </w:pPr>
      <w:r>
        <w:t xml:space="preserve">We used counts of MLH1 foci per cell to estimate </w:t>
      </w:r>
      <w:ins w:id="12" w:author="Bret" w:date="2020-04-07T19:41:00Z">
        <w:r>
          <w:t xml:space="preserve">the </w:t>
        </w:r>
      </w:ins>
      <w:r>
        <w:t>genome</w:t>
      </w:r>
      <w:r w:rsidR="00880614">
        <w:t>-</w:t>
      </w:r>
      <w:r>
        <w:t xml:space="preserve"> wide recombination rates </w:t>
      </w:r>
      <w:ins w:id="13" w:author="Bret" w:date="2020-04-07T19:41:00Z">
        <w:r>
          <w:t xml:space="preserve">across our panel of </w:t>
        </w:r>
      </w:ins>
      <w:r w:rsidR="00880614">
        <w:t xml:space="preserve">in </w:t>
      </w:r>
      <w:r>
        <w:t>14 wild</w:t>
      </w:r>
      <w:r w:rsidR="00880614">
        <w:t>-</w:t>
      </w:r>
      <w:r>
        <w:t xml:space="preserve"> derived inbred strains sampled from three subspecies </w:t>
      </w:r>
      <w:ins w:id="14" w:author="Bret" w:date="2020-04-07T19:41:00Z">
        <w:r>
          <w:t>within the house mouse species complex;</w:t>
        </w:r>
      </w:ins>
      <w:r w:rsidR="00880614">
        <w:t>of house mice:</w:t>
      </w:r>
      <w:r>
        <w:t xml:space="preserve"> </w:t>
      </w:r>
      <w:r>
        <w:rPr>
          <w:i/>
        </w:rPr>
        <w:t>M. m. domesticus</w:t>
      </w:r>
      <w:r>
        <w:rPr>
          <w:i/>
          <w:rPrChange w:id="15" w:author="Bret" w:date="2020-04-07T19:41:00Z">
            <w:rPr/>
          </w:rPrChange>
        </w:rPr>
        <w:t>,</w:t>
      </w:r>
      <w:r>
        <w:t xml:space="preserve"> </w:t>
      </w:r>
      <w:r>
        <w:rPr>
          <w:i/>
        </w:rPr>
        <w:t>M. m. musculus</w:t>
      </w:r>
      <w:r>
        <w:t xml:space="preserve"> and </w:t>
      </w:r>
      <w:r>
        <w:rPr>
          <w:i/>
        </w:rPr>
        <w:t>M. m. molossinus</w:t>
      </w:r>
      <w:r>
        <w:t xml:space="preserve">. Mean MLH1 foci counts for </w:t>
      </w:r>
      <w:ins w:id="16" w:author="April" w:date="2020-04-07T19:41:00Z">
        <w:r w:rsidR="00725651">
          <w:t>166</w:t>
        </w:r>
      </w:ins>
      <w:ins w:id="17" w:author="Bret" w:date="2020-04-07T19:41:00Z">
        <w:r>
          <w:t xml:space="preserve">each </w:t>
        </w:r>
        <w:r w:rsidR="00880614">
          <w:t>XX</w:t>
        </w:r>
      </w:ins>
      <w:r w:rsidR="00880614">
        <w:t xml:space="preserve"> mice </w:t>
      </w:r>
      <w:ins w:id="18" w:author="Bret" w:date="2020-04-07T19:41:00Z">
        <w:r>
          <w:t xml:space="preserve">mouse </w:t>
        </w:r>
      </w:ins>
      <w:r>
        <w:t>were quantified from a</w:t>
      </w:r>
      <w:r w:rsidR="00880614">
        <w:t xml:space="preserve">n average of </w:t>
      </w:r>
      <w:ins w:id="19" w:author="April" w:date="2020-04-07T19:41:00Z">
        <w:r w:rsidR="00725651">
          <w:t>19.73</w:t>
        </w:r>
      </w:ins>
      <w:ins w:id="20" w:author="Bret" w:date="2020-04-07T19:41:00Z">
        <w:r w:rsidR="00880614">
          <w:t>XX</w:t>
        </w:r>
      </w:ins>
      <w:r w:rsidR="00880614">
        <w:t xml:space="preserve"> spermatocytes</w:t>
      </w:r>
      <w:r w:rsidR="0010479B">
        <w:t xml:space="preserve"> per male</w:t>
      </w:r>
      <w:r w:rsidR="00880614">
        <w:t xml:space="preserve"> </w:t>
      </w:r>
      <w:r w:rsidR="0010479B">
        <w:t xml:space="preserve">(for a total of </w:t>
      </w:r>
      <w:ins w:id="21" w:author="April" w:date="2020-04-07T19:41:00Z">
        <w:r w:rsidR="00725651">
          <w:t>1867</w:t>
        </w:r>
      </w:ins>
      <w:ins w:id="22" w:author="Bret" w:date="2020-04-07T19:41:00Z">
        <w:r w:rsidR="0010479B">
          <w:t>1</w:t>
        </w:r>
        <w:r w:rsidR="00BD2626">
          <w:t>,</w:t>
        </w:r>
        <w:r w:rsidR="0010479B">
          <w:t>867</w:t>
        </w:r>
      </w:ins>
      <w:r w:rsidR="0010479B">
        <w:t xml:space="preserve"> spermatocytes) </w:t>
      </w:r>
      <w:r w:rsidR="00880614">
        <w:t xml:space="preserve">and </w:t>
      </w:r>
      <w:ins w:id="23" w:author="April" w:date="2020-04-07T19:41:00Z">
        <w:r w:rsidR="00725651">
          <w:t>18.54</w:t>
        </w:r>
      </w:ins>
      <w:ins w:id="24" w:author="Bret" w:date="2020-04-07T19:41:00Z">
        <w:r w:rsidR="00880614">
          <w:t>XX</w:t>
        </w:r>
      </w:ins>
      <w:r w:rsidR="00880614">
        <w:t xml:space="preserve"> oocytes </w:t>
      </w:r>
      <w:r w:rsidR="0010479B">
        <w:t xml:space="preserve">per female </w:t>
      </w:r>
      <w:r w:rsidR="00880614">
        <w:t>(for a</w:t>
      </w:r>
      <w:r>
        <w:t xml:space="preserve"> total of </w:t>
      </w:r>
      <w:ins w:id="25" w:author="April" w:date="2020-04-07T19:41:00Z">
        <w:r w:rsidR="00725651">
          <w:t>1409</w:t>
        </w:r>
      </w:ins>
      <w:ins w:id="26" w:author="Bret" w:date="2020-04-07T19:41:00Z">
        <w:r>
          <w:t>1867 spermatocytes and 1</w:t>
        </w:r>
        <w:r w:rsidR="00BD2626">
          <w:t>,</w:t>
        </w:r>
        <w:r>
          <w:t>409</w:t>
        </w:r>
      </w:ins>
      <w:r>
        <w:t xml:space="preserve"> oocytes</w:t>
      </w:r>
      <w:r w:rsidR="00880614">
        <w:t>)</w:t>
      </w:r>
      <w:r>
        <w:t xml:space="preserve">. </w:t>
      </w:r>
    </w:p>
    <w:p w14:paraId="499242EB" w14:textId="5B08C545" w:rsidR="0010479B" w:rsidRPr="003E776E" w:rsidRDefault="0010479B">
      <w:pPr>
        <w:pStyle w:val="BodyText"/>
      </w:pPr>
      <w:r>
        <w:t>Graphical comparisons between the two sexes reveal several patterns</w:t>
      </w:r>
      <w:r w:rsidR="00AB10D2">
        <w:t xml:space="preserve"> (Figure 1A)</w:t>
      </w:r>
      <w:r>
        <w:t xml:space="preserve">. First, recombination rate differs between females and males in most strains. Second, the direction and magnitude of heterochiasmy varies among strains. Although </w:t>
      </w:r>
      <w:r w:rsidR="00BD2626">
        <w:t>the majority of</w:t>
      </w:r>
      <w:r>
        <w:t xml:space="preserve"> strains show higher recombination rates in females (following the pattern in laboratory mice), two </w:t>
      </w:r>
      <w:r>
        <w:rPr>
          <w:i/>
          <w:rPrChange w:id="27" w:author="Bret" w:date="2020-04-07T19:41:00Z">
            <w:rPr/>
          </w:rPrChange>
        </w:rPr>
        <w:t>musculus</w:t>
      </w:r>
      <w:r>
        <w:t xml:space="preserve"> strains and one </w:t>
      </w:r>
      <w:r>
        <w:rPr>
          <w:i/>
          <w:rPrChange w:id="28" w:author="Bret" w:date="2020-04-07T19:41:00Z">
            <w:rPr/>
          </w:rPrChange>
        </w:rPr>
        <w:t>molossinus</w:t>
      </w:r>
      <w:r>
        <w:t xml:space="preserve"> strain exhibit male-biased heterochiasmy. Hence, </w:t>
      </w:r>
      <w:r w:rsidR="00AB10D2">
        <w:t>relative recombination rates in the two sexes are evolutionarily labile.</w:t>
      </w:r>
      <w:ins w:id="29" w:author="April" w:date="2020-04-07T19:41:00Z">
        <w:r w:rsidR="00725651">
          <w:t xml:space="preserve"> Separately examining the mouse means of MLH1 foci per cell for each sex points to distinct patterns of variation (Figure 1B-C). Female recombination rates are evenly distributed around the sex-wide mean of approximately 25 MLH1 foci per cell (Figure 1B). In stark contrast, males separate more clearly into two groups of strains with high rates (near 30 MLH1 foci per cell) and low rates (near 23 MLH1 foci per cell) (Figure 1C).</w:t>
        </w:r>
      </w:ins>
    </w:p>
    <w:p w14:paraId="392FA6B4" w14:textId="7A84D42F" w:rsidR="0020703F" w:rsidRDefault="004E03A2">
      <w:pPr>
        <w:pStyle w:val="BodyText"/>
      </w:pPr>
      <w:r>
        <w:t xml:space="preserve">The general patterns of heterochiasmy in house mouse are displayed in Figure 1A. Taking note of the direction and the magnitude of the sex differences, our results confirm two general patterns: i) genome </w:t>
      </w:r>
      <w:ins w:id="30" w:author="April" w:date="2020-04-07T19:41:00Z">
        <w:r w:rsidR="00725651">
          <w:t>-</w:t>
        </w:r>
      </w:ins>
      <w:r>
        <w:t xml:space="preserve">wide recombination rates averages are greater in females compared to males (female biased heterochiasmy) and ii) the degree of heterochiasmy (Female:Male ratio) is generally low, ranging from 1.17 in </w:t>
      </w:r>
      <w:r>
        <w:rPr>
          <w:i/>
        </w:rPr>
        <w:t>domesticus</w:t>
      </w:r>
      <w:r>
        <w:rPr>
          <w:i/>
          <w:vertAlign w:val="superscript"/>
        </w:rPr>
        <w:t>G</w:t>
      </w:r>
      <w:r>
        <w:t xml:space="preserve"> to 1.02 in </w:t>
      </w:r>
      <w:r>
        <w:rPr>
          <w:i/>
        </w:rPr>
        <w:t>domesticus</w:t>
      </w:r>
      <w:r>
        <w:rPr>
          <w:i/>
          <w:vertAlign w:val="superscript"/>
        </w:rPr>
        <w:t>LEW</w:t>
      </w:r>
      <w:r>
        <w:t xml:space="preserve">. Three notable exceptions of male biased heterochiasmy are the strains </w:t>
      </w:r>
      <w:r>
        <w:rPr>
          <w:i/>
        </w:rPr>
        <w:t>musculus</w:t>
      </w:r>
      <w:r>
        <w:rPr>
          <w:i/>
          <w:vertAlign w:val="superscript"/>
        </w:rPr>
        <w:t>PWD</w:t>
      </w:r>
      <w:r>
        <w:t xml:space="preserve">, </w:t>
      </w:r>
      <w:r>
        <w:rPr>
          <w:i/>
        </w:rPr>
        <w:t>molossinus</w:t>
      </w:r>
      <w:r>
        <w:rPr>
          <w:i/>
          <w:vertAlign w:val="superscript"/>
        </w:rPr>
        <w:t>MSM</w:t>
      </w:r>
      <w:r>
        <w:t xml:space="preserve"> and </w:t>
      </w:r>
      <w:r>
        <w:rPr>
          <w:i/>
        </w:rPr>
        <w:t>musculus</w:t>
      </w:r>
      <w:r>
        <w:rPr>
          <w:i/>
          <w:vertAlign w:val="superscript"/>
        </w:rPr>
        <w:t>SKIVE</w:t>
      </w:r>
      <w:r>
        <w:t>, with heterochiasmy values of 0.88, 0.9 and 0.96 respectively.</w:t>
      </w:r>
    </w:p>
    <w:p w14:paraId="741B1BAF" w14:textId="051D7FDF" w:rsidR="0020703F" w:rsidRDefault="00725651">
      <w:pPr>
        <w:pStyle w:val="BodyText"/>
      </w:pPr>
      <w:ins w:id="31" w:author="April" w:date="2020-04-07T19:41:00Z">
        <w:r>
          <w:t>Separtely examining</w:t>
        </w:r>
      </w:ins>
      <w:ins w:id="32" w:author="Bret" w:date="2020-04-07T19:41:00Z">
        <w:r w:rsidR="00BD2626">
          <w:t>Separately e</w:t>
        </w:r>
        <w:r w:rsidR="004E03A2">
          <w:t>Examining</w:t>
        </w:r>
      </w:ins>
      <w:r w:rsidR="004E03A2">
        <w:t xml:space="preserve"> the mouse means of MLH1 foci per cell separately for each sex reveal </w:t>
      </w:r>
      <w:ins w:id="33" w:author="Bret" w:date="2020-04-07T19:41:00Z">
        <w:r w:rsidR="00AB10D2">
          <w:t xml:space="preserve">points to </w:t>
        </w:r>
      </w:ins>
      <w:r w:rsidR="004E03A2">
        <w:t>distinct patterns of variation (</w:t>
      </w:r>
      <w:ins w:id="34" w:author="April" w:date="2020-04-07T19:41:00Z">
        <w:r>
          <w:t>Figure1</w:t>
        </w:r>
      </w:ins>
      <w:ins w:id="35" w:author="Bret" w:date="2020-04-07T19:41:00Z">
        <w:r w:rsidR="004E03A2">
          <w:t>Figure</w:t>
        </w:r>
        <w:r w:rsidR="00AB10D2">
          <w:t xml:space="preserve"> </w:t>
        </w:r>
        <w:r w:rsidR="004E03A2">
          <w:t>1</w:t>
        </w:r>
      </w:ins>
      <w:r w:rsidR="004E03A2">
        <w:t xml:space="preserve"> B</w:t>
      </w:r>
      <w:ins w:id="36" w:author="Bret" w:date="2020-04-07T19:41:00Z">
        <w:r w:rsidR="00AB10D2">
          <w:t>-</w:t>
        </w:r>
      </w:ins>
      <w:r w:rsidR="004E03A2">
        <w:t xml:space="preserve"> and C). </w:t>
      </w:r>
      <w:ins w:id="37" w:author="April" w:date="2020-04-07T19:41:00Z">
        <w:r>
          <w:t>Female</w:t>
        </w:r>
      </w:ins>
      <w:ins w:id="38" w:author="Bret" w:date="2020-04-07T19:41:00Z">
        <w:r w:rsidR="00AB10D2">
          <w:t>F</w:t>
        </w:r>
        <w:r w:rsidR="004E03A2">
          <w:t>The female</w:t>
        </w:r>
      </w:ins>
      <w:r w:rsidR="004E03A2">
        <w:t xml:space="preserve"> </w:t>
      </w:r>
      <w:r w:rsidR="00AB10D2">
        <w:t xml:space="preserve">recombination </w:t>
      </w:r>
      <w:ins w:id="39" w:author="April" w:date="2020-04-07T19:41:00Z">
        <w:r>
          <w:t>rate means</w:t>
        </w:r>
      </w:ins>
      <w:ins w:id="40" w:author="Bret" w:date="2020-04-07T19:41:00Z">
        <w:r w:rsidR="00AB10D2">
          <w:t>rates</w:t>
        </w:r>
        <w:r w:rsidR="004E03A2">
          <w:t>means</w:t>
        </w:r>
      </w:ins>
      <w:r w:rsidR="004E03A2">
        <w:t xml:space="preserve"> are evenly distributed around the sex-wide mean of approximately 25 MLH1 foci per cell (</w:t>
      </w:r>
      <w:ins w:id="41" w:author="April" w:date="2020-04-07T19:41:00Z">
        <w:r>
          <w:t>Figure1</w:t>
        </w:r>
      </w:ins>
      <w:ins w:id="42" w:author="Bret" w:date="2020-04-07T19:41:00Z">
        <w:r w:rsidR="004E03A2">
          <w:t>Figure</w:t>
        </w:r>
        <w:r w:rsidR="00AB10D2">
          <w:t xml:space="preserve"> </w:t>
        </w:r>
        <w:r w:rsidR="004E03A2">
          <w:t>1</w:t>
        </w:r>
      </w:ins>
      <w:r w:rsidR="004E03A2">
        <w:t xml:space="preserve"> B). </w:t>
      </w:r>
      <w:ins w:id="43" w:author="April" w:date="2020-04-07T19:41:00Z">
        <w:r>
          <w:t>In</w:t>
        </w:r>
      </w:ins>
      <w:ins w:id="44" w:author="Bret" w:date="2020-04-07T19:41:00Z">
        <w:r w:rsidR="004E03A2">
          <w:t>While in males, the strain</w:t>
        </w:r>
        <w:r w:rsidR="00AB10D2">
          <w:t>In</w:t>
        </w:r>
      </w:ins>
      <w:r w:rsidR="00AB10D2">
        <w:t xml:space="preserve"> stark contrast, males </w:t>
      </w:r>
      <w:r w:rsidR="004E03A2">
        <w:t xml:space="preserve"> specific means separate more clearly into two groups of </w:t>
      </w:r>
      <w:r w:rsidR="00AB10D2">
        <w:t xml:space="preserve">strains with </w:t>
      </w:r>
      <w:r w:rsidR="004E03A2">
        <w:t xml:space="preserve">high genome </w:t>
      </w:r>
      <w:ins w:id="45" w:author="April" w:date="2020-04-07T19:41:00Z">
        <w:r>
          <w:t>-</w:t>
        </w:r>
      </w:ins>
      <w:r w:rsidR="004E03A2">
        <w:t xml:space="preserve">wide recombination rates </w:t>
      </w:r>
      <w:r w:rsidR="00AB10D2">
        <w:t>(</w:t>
      </w:r>
      <w:r w:rsidR="004E03A2">
        <w:t>near 30 MLH1 foci per cell</w:t>
      </w:r>
      <w:r w:rsidR="00AB10D2">
        <w:t>)</w:t>
      </w:r>
      <w:r w:rsidR="004E03A2">
        <w:t xml:space="preserve"> and low genome </w:t>
      </w:r>
      <w:ins w:id="46" w:author="April" w:date="2020-04-07T19:41:00Z">
        <w:r>
          <w:t>-</w:t>
        </w:r>
      </w:ins>
      <w:r w:rsidR="004E03A2">
        <w:t>wide recombination rates</w:t>
      </w:r>
      <w:ins w:id="47" w:author="April" w:date="2020-04-07T19:41:00Z">
        <w:r>
          <w:t>, (</w:t>
        </w:r>
      </w:ins>
      <w:ins w:id="48" w:author="Bret" w:date="2020-04-07T19:41:00Z">
        <w:r w:rsidR="00AB10D2">
          <w:t xml:space="preserve"> (</w:t>
        </w:r>
        <w:r w:rsidR="004E03A2">
          <w:t xml:space="preserve">, </w:t>
        </w:r>
      </w:ins>
      <w:r w:rsidR="004E03A2">
        <w:t>near 23 MLH1 foci per cell</w:t>
      </w:r>
      <w:r w:rsidR="00AB10D2">
        <w:t>)</w:t>
      </w:r>
      <w:r w:rsidR="004E03A2">
        <w:t xml:space="preserve"> (</w:t>
      </w:r>
      <w:ins w:id="49" w:author="April" w:date="2020-04-07T19:41:00Z">
        <w:r>
          <w:t>Figure1</w:t>
        </w:r>
      </w:ins>
      <w:ins w:id="50" w:author="Bret" w:date="2020-04-07T19:41:00Z">
        <w:r w:rsidR="004E03A2">
          <w:t>Figure</w:t>
        </w:r>
        <w:r w:rsidR="00AB10D2">
          <w:t xml:space="preserve"> </w:t>
        </w:r>
        <w:r w:rsidR="004E03A2">
          <w:t>1</w:t>
        </w:r>
      </w:ins>
      <w:r w:rsidR="004E03A2">
        <w:t xml:space="preserve"> C).</w:t>
      </w:r>
    </w:p>
    <w:p w14:paraId="4F01EFAD" w14:textId="77777777" w:rsidR="0020703F" w:rsidRDefault="0020703F">
      <w:pPr>
        <w:pStyle w:val="BodyText"/>
      </w:pPr>
    </w:p>
    <w:p w14:paraId="1854974B" w14:textId="77777777" w:rsidR="0020703F" w:rsidRDefault="0020703F">
      <w:pPr>
        <w:pStyle w:val="BodyText"/>
      </w:pPr>
    </w:p>
    <w:p w14:paraId="003CCAC1" w14:textId="768EA104" w:rsidR="0020703F" w:rsidRDefault="00410D40">
      <w:pPr>
        <w:pStyle w:val="Heading1"/>
      </w:pPr>
      <w:bookmarkStart w:id="51" w:name="evolutionary-framework"/>
      <w:bookmarkEnd w:id="51"/>
      <w:r>
        <w:t>Partitioning variation in recombination rate</w:t>
      </w:r>
    </w:p>
    <w:p w14:paraId="3F0DE084" w14:textId="6A2BF47F" w:rsidR="00DD44A6" w:rsidRDefault="00410D40" w:rsidP="00410D40">
      <w:pPr>
        <w:pStyle w:val="FirstParagraph"/>
      </w:pPr>
      <w:r>
        <w:t xml:space="preserve">To situate variation in recombination rate </w:t>
      </w:r>
      <w:r w:rsidR="00ED2289">
        <w:t>with</w:t>
      </w:r>
      <w:r>
        <w:t>in an evolutionary framework, we</w:t>
      </w:r>
      <w:r w:rsidR="004E03A2">
        <w:t xml:space="preserve"> </w:t>
      </w:r>
      <w:r>
        <w:t xml:space="preserve">fit </w:t>
      </w:r>
      <w:r w:rsidR="004E03A2">
        <w:t xml:space="preserve">a series of models </w:t>
      </w:r>
      <w:r>
        <w:t>including subspecies, strain, and sex</w:t>
      </w:r>
      <w:r w:rsidR="003764E1">
        <w:t>,</w:t>
      </w:r>
      <w:r>
        <w:t xml:space="preserve"> to </w:t>
      </w:r>
      <w:r w:rsidR="004E03A2">
        <w:t xml:space="preserve">mean MLH1 foci counts from 187 mice. </w:t>
      </w:r>
      <w:r w:rsidR="005A194E">
        <w:t>We began with a full mixed model</w:t>
      </w:r>
      <w:r w:rsidR="00362686">
        <w:t xml:space="preserve"> (M1, see Methods)</w:t>
      </w:r>
      <w:r w:rsidR="005A194E">
        <w:t xml:space="preserve">, which showed that strain (random effect p &lt; </w:t>
      </w:r>
      <w:ins w:id="52" w:author="April" w:date="2020-04-07T19:41:00Z">
        <w:r w:rsidR="00725651">
          <w:t xml:space="preserve">0 </w:t>
        </w:r>
      </w:ins>
      <w:r w:rsidR="005A194E">
        <w:rPr>
          <w:rPrChange w:id="53" w:author="Bret" w:date="2020-04-07T19:41:00Z">
            <w:rPr>
              <w:b/>
            </w:rPr>
          </w:rPrChange>
        </w:rPr>
        <w:t>someSmallNumber</w:t>
      </w:r>
      <w:r w:rsidR="005A194E">
        <w:t>), sex (p = 3.9710^{-5</w:t>
      </w:r>
      <w:ins w:id="54" w:author="April" w:date="2020-04-07T19:41:00Z">
        <w:r w:rsidR="00725651">
          <w:t>} – 3.9710^{-5</w:t>
        </w:r>
      </w:ins>
      <w:r w:rsidR="005A194E">
        <w:t>}), subspecies (p=</w:t>
      </w:r>
      <w:ins w:id="55" w:author="April" w:date="2020-04-07T19:41:00Z">
        <w:r w:rsidR="00725651">
          <w:t>1.7210^{-4}–</w:t>
        </w:r>
      </w:ins>
      <w:r w:rsidR="005A194E">
        <w:t xml:space="preserve"> 1.7210^{-4}), and subspecies </w:t>
      </w:r>
      <w:ins w:id="56" w:author="Bret" w:date="2020-04-07T19:41:00Z">
        <w:r w:rsidR="005A194E">
          <w:t xml:space="preserve">* </w:t>
        </w:r>
      </w:ins>
      <w:r w:rsidR="005A194E">
        <w:t>sex (p =</w:t>
      </w:r>
      <w:ins w:id="57" w:author="April" w:date="2020-04-07T19:41:00Z">
        <w:r w:rsidR="00725651">
          <w:t xml:space="preserve"> 3.110^{-5} –</w:t>
        </w:r>
      </w:ins>
      <w:r w:rsidR="005A194E">
        <w:t xml:space="preserve"> 3.110^{-5}) each significantly affect recombination rate.</w:t>
      </w:r>
    </w:p>
    <w:p w14:paraId="71FC33B0" w14:textId="54CF4383" w:rsidR="00C048AD" w:rsidRPr="00C048AD" w:rsidRDefault="005A194E" w:rsidP="00C048AD">
      <w:pPr>
        <w:pStyle w:val="FirstParagraph"/>
        <w:rPr>
          <w:b/>
          <w:rPrChange w:id="58" w:author="Bret" w:date="2020-04-07T19:41:00Z">
            <w:rPr/>
          </w:rPrChange>
        </w:rPr>
        <w:pPrChange w:id="59" w:author="Bret" w:date="2020-04-07T19:41:00Z">
          <w:pPr>
            <w:pStyle w:val="BodyText"/>
          </w:pPr>
        </w:pPrChange>
      </w:pPr>
      <w:r>
        <w:t xml:space="preserve"> After a general linear model including all factors as fixed effects</w:t>
      </w:r>
      <w:r w:rsidR="00362686">
        <w:t xml:space="preserve"> (M2)</w:t>
      </w:r>
      <w:r>
        <w:t xml:space="preserve"> revealed only weak contributions of subspecies, we focused on additional models</w:t>
      </w:r>
      <w:r w:rsidR="00362686">
        <w:t xml:space="preserve"> </w:t>
      </w:r>
      <w:r w:rsidR="0045311E">
        <w:t xml:space="preserve">designed </w:t>
      </w:r>
      <w:r w:rsidR="00362686">
        <w:t xml:space="preserve">to illuminate the role of strain and sex. </w:t>
      </w:r>
      <w:r w:rsidR="0045311E">
        <w:t>A general linear model with these two variables</w:t>
      </w:r>
      <w:r w:rsidR="003E5778">
        <w:t xml:space="preserve"> (M3)</w:t>
      </w:r>
      <w:r w:rsidR="0045311E">
        <w:t xml:space="preserve"> identified two strains with particularly strong effects</w:t>
      </w:r>
      <w:r w:rsidR="003764E1">
        <w:t xml:space="preserve"> on recombination rate</w:t>
      </w:r>
      <w:r w:rsidR="0045311E">
        <w:t xml:space="preserve">: </w:t>
      </w:r>
      <w:r w:rsidR="0045311E">
        <w:rPr>
          <w:i/>
          <w:rPrChange w:id="60" w:author="Bret" w:date="2020-04-07T19:41:00Z">
            <w:rPr/>
          </w:rPrChange>
        </w:rPr>
        <w:t>musculus</w:t>
      </w:r>
      <w:r w:rsidR="0045311E">
        <w:rPr>
          <w:i/>
          <w:vertAlign w:val="superscript"/>
          <w:rPrChange w:id="61" w:author="Bret" w:date="2020-04-07T19:41:00Z">
            <w:rPr>
              <w:vertAlign w:val="superscript"/>
            </w:rPr>
          </w:rPrChange>
        </w:rPr>
        <w:t>MSM</w:t>
      </w:r>
      <w:r w:rsidR="0045311E">
        <w:t xml:space="preserve"> (p= 3.9910^{-6</w:t>
      </w:r>
      <w:ins w:id="62" w:author="April" w:date="2020-04-07T19:41:00Z">
        <w:r w:rsidR="00725651">
          <w:t>} p= 3.9910^{-6</w:t>
        </w:r>
      </w:ins>
      <w:r w:rsidR="0045311E">
        <w:t xml:space="preserve">}) and </w:t>
      </w:r>
      <w:r w:rsidR="0045311E">
        <w:rPr>
          <w:i/>
          <w:rPrChange w:id="63" w:author="Bret" w:date="2020-04-07T19:41:00Z">
            <w:rPr/>
          </w:rPrChange>
        </w:rPr>
        <w:t>domesticus</w:t>
      </w:r>
      <w:r w:rsidR="0045311E">
        <w:rPr>
          <w:i/>
          <w:vertAlign w:val="superscript"/>
          <w:rPrChange w:id="64" w:author="Bret" w:date="2020-04-07T19:41:00Z">
            <w:rPr>
              <w:vertAlign w:val="superscript"/>
            </w:rPr>
          </w:rPrChange>
        </w:rPr>
        <w:t>G</w:t>
      </w:r>
      <w:r w:rsidR="0045311E">
        <w:rPr>
          <w:iCs/>
        </w:rPr>
        <w:t xml:space="preserve"> (</w:t>
      </w:r>
      <w:r w:rsidR="0045311E">
        <w:t>p= 1.0410^{-6</w:t>
      </w:r>
      <w:ins w:id="65" w:author="April" w:date="2020-04-07T19:41:00Z">
        <w:r w:rsidR="00725651">
          <w:t>} – 1.0410^{-6</w:t>
        </w:r>
      </w:ins>
      <w:r w:rsidR="0045311E">
        <w:t xml:space="preserve">}). </w:t>
      </w:r>
      <w:r w:rsidR="0045311E" w:rsidRPr="00C048AD">
        <w:rPr>
          <w:b/>
          <w:rPrChange w:id="66" w:author="Bret" w:date="2020-04-07T19:41:00Z">
            <w:rPr/>
          </w:rPrChange>
        </w:rPr>
        <w:t>In addition, t</w:t>
      </w:r>
      <w:r w:rsidR="00A15FA8" w:rsidRPr="00C048AD">
        <w:rPr>
          <w:b/>
          <w:rPrChange w:id="67" w:author="Bret" w:date="2020-04-07T19:41:00Z">
            <w:rPr/>
          </w:rPrChange>
        </w:rPr>
        <w:t>wo</w:t>
      </w:r>
      <w:r w:rsidR="0045311E" w:rsidRPr="00C048AD">
        <w:rPr>
          <w:b/>
          <w:rPrChange w:id="68" w:author="Bret" w:date="2020-04-07T19:41:00Z">
            <w:rPr/>
          </w:rPrChange>
        </w:rPr>
        <w:t xml:space="preserve"> strains exhibit strain-by-sex interactions: </w:t>
      </w:r>
      <w:r w:rsidR="00A15FA8" w:rsidRPr="00C048AD">
        <w:rPr>
          <w:b/>
          <w:i/>
        </w:rPr>
        <w:t xml:space="preserve"> </w:t>
      </w:r>
      <w:r w:rsidR="00A15FA8" w:rsidRPr="00C048AD">
        <w:rPr>
          <w:b/>
          <w:i/>
          <w:rPrChange w:id="69" w:author="Bret" w:date="2020-04-07T19:41:00Z">
            <w:rPr/>
          </w:rPrChange>
        </w:rPr>
        <w:t>molossinus</w:t>
      </w:r>
      <w:r w:rsidR="00A15FA8" w:rsidRPr="00C048AD">
        <w:rPr>
          <w:b/>
          <w:i/>
          <w:vertAlign w:val="superscript"/>
          <w:rPrChange w:id="70" w:author="Bret" w:date="2020-04-07T19:41:00Z">
            <w:rPr>
              <w:vertAlign w:val="superscript"/>
            </w:rPr>
          </w:rPrChange>
        </w:rPr>
        <w:t>MSM</w:t>
      </w:r>
      <w:r w:rsidR="00A15FA8" w:rsidRPr="00C048AD">
        <w:rPr>
          <w:rStyle w:val="CommentReference"/>
          <w:b/>
        </w:rPr>
        <w:commentReference w:id="71"/>
      </w:r>
      <w:r w:rsidR="00A15FA8" w:rsidRPr="00C048AD">
        <w:rPr>
          <w:b/>
          <w:rPrChange w:id="72" w:author="Bret" w:date="2020-04-07T19:41:00Z">
            <w:rPr/>
          </w:rPrChange>
        </w:rPr>
        <w:t xml:space="preserve"> (p = 1.2610^{-4</w:t>
      </w:r>
      <w:ins w:id="73" w:author="April" w:date="2020-04-07T19:41:00Z">
        <w:r w:rsidR="00725651">
          <w:t>} – 1.2610^{-4</w:t>
        </w:r>
      </w:ins>
      <w:r w:rsidR="00A15FA8" w:rsidRPr="00C048AD">
        <w:rPr>
          <w:b/>
          <w:rPrChange w:id="74" w:author="Bret" w:date="2020-04-07T19:41:00Z">
            <w:rPr/>
          </w:rPrChange>
        </w:rPr>
        <w:t>}) and</w:t>
      </w:r>
      <w:r w:rsidR="0045311E" w:rsidRPr="00C048AD">
        <w:rPr>
          <w:b/>
          <w:rPrChange w:id="75" w:author="Bret" w:date="2020-04-07T19:41:00Z">
            <w:rPr/>
          </w:rPrChange>
        </w:rPr>
        <w:t xml:space="preserve"> </w:t>
      </w:r>
      <w:r w:rsidR="0045311E" w:rsidRPr="00C048AD">
        <w:rPr>
          <w:b/>
          <w:i/>
          <w:rPrChange w:id="76" w:author="Bret" w:date="2020-04-07T19:41:00Z">
            <w:rPr/>
          </w:rPrChange>
        </w:rPr>
        <w:t>musculus</w:t>
      </w:r>
      <w:r w:rsidR="0045311E" w:rsidRPr="00C048AD">
        <w:rPr>
          <w:b/>
          <w:i/>
          <w:vertAlign w:val="superscript"/>
          <w:rPrChange w:id="77" w:author="Bret" w:date="2020-04-07T19:41:00Z">
            <w:rPr>
              <w:vertAlign w:val="superscript"/>
            </w:rPr>
          </w:rPrChange>
        </w:rPr>
        <w:t>PWD</w:t>
      </w:r>
      <w:r w:rsidR="0045311E" w:rsidRPr="00C048AD">
        <w:rPr>
          <w:b/>
          <w:rPrChange w:id="78" w:author="Bret" w:date="2020-04-07T19:41:00Z">
            <w:rPr/>
          </w:rPrChange>
        </w:rPr>
        <w:t xml:space="preserve"> (p = 3.8610^{-4</w:t>
      </w:r>
      <w:ins w:id="79" w:author="April" w:date="2020-04-07T19:41:00Z">
        <w:r w:rsidR="00725651">
          <w:t>} – 3.8610^{-4}).</w:t>
        </w:r>
      </w:ins>
      <w:ins w:id="80" w:author="Bret" w:date="2020-04-07T19:41:00Z">
        <w:r w:rsidR="0045311E" w:rsidRPr="00C048AD">
          <w:rPr>
            <w:b/>
          </w:rPr>
          <w:t>})</w:t>
        </w:r>
        <w:r w:rsidR="00A15FA8" w:rsidRPr="00C048AD">
          <w:rPr>
            <w:b/>
          </w:rPr>
          <w:t>.</w:t>
        </w:r>
        <w:r w:rsidR="00765CBE" w:rsidRPr="00C048AD">
          <w:rPr>
            <w:b/>
          </w:rPr>
          <w:t xml:space="preserve"> </w:t>
        </w:r>
      </w:ins>
    </w:p>
    <w:p w14:paraId="534ED25C" w14:textId="3656C390" w:rsidR="001326B4" w:rsidRDefault="003764E1" w:rsidP="00E3041B">
      <w:pPr>
        <w:pStyle w:val="FirstParagraph"/>
        <w:pPrChange w:id="81" w:author="Bret" w:date="2020-04-07T19:41:00Z">
          <w:pPr>
            <w:pStyle w:val="BodyText"/>
          </w:pPr>
        </w:pPrChange>
      </w:pPr>
      <w:r>
        <w:t>We next fit general linear models separately for 192</w:t>
      </w:r>
      <w:ins w:id="82" w:author="April" w:date="2020-04-07T19:41:00Z">
        <w:r w:rsidR="00725651">
          <w:t>–192</w:t>
        </w:r>
      </w:ins>
      <w:r>
        <w:t xml:space="preserve"> males and 144</w:t>
      </w:r>
      <w:ins w:id="83" w:author="April" w:date="2020-04-07T19:41:00Z">
        <w:r w:rsidR="00725651">
          <w:t>–144</w:t>
        </w:r>
      </w:ins>
      <w:r>
        <w:t xml:space="preserve"> females</w:t>
      </w:r>
      <w:r w:rsidR="003E5778">
        <w:t xml:space="preserve"> (M4)</w:t>
      </w:r>
      <w:r>
        <w:t xml:space="preserve">. In the male dataset, three strains significantly affect recombination rate: </w:t>
      </w:r>
      <w:ins w:id="84" w:author="Bret" w:date="2020-04-07T19:41:00Z">
        <w:r>
          <w:rPr>
            <w:i/>
          </w:rPr>
          <w:t>molossinus</w:t>
        </w:r>
        <w:r>
          <w:rPr>
            <w:i/>
            <w:vertAlign w:val="superscript"/>
          </w:rPr>
          <w:t>MSM</w:t>
        </w:r>
        <w:r>
          <w:t xml:space="preserve"> (p = 2.2310^{-14}; effect = X MLH1 foci), </w:t>
        </w:r>
      </w:ins>
      <w:r w:rsidR="004E03A2">
        <w:rPr>
          <w:i/>
          <w:rPrChange w:id="85" w:author="Bret" w:date="2020-04-07T19:41:00Z">
            <w:rPr/>
          </w:rPrChange>
        </w:rPr>
        <w:t>musculus</w:t>
      </w:r>
      <w:r w:rsidR="004E03A2">
        <w:rPr>
          <w:i/>
          <w:vertAlign w:val="superscript"/>
          <w:rPrChange w:id="86" w:author="Bret" w:date="2020-04-07T19:41:00Z">
            <w:rPr>
              <w:vertAlign w:val="superscript"/>
            </w:rPr>
          </w:rPrChange>
        </w:rPr>
        <w:t>PWD</w:t>
      </w:r>
      <w:r w:rsidR="004E03A2">
        <w:t xml:space="preserve"> </w:t>
      </w:r>
      <w:ins w:id="87" w:author="April" w:date="2020-04-07T19:41:00Z">
        <w:r w:rsidR="00725651">
          <w:t xml:space="preserve">((glm; </w:t>
        </w:r>
      </w:ins>
      <w:ins w:id="88" w:author="Bret" w:date="2020-04-07T19:41:00Z">
        <w:r>
          <w:t>(</w:t>
        </w:r>
      </w:ins>
      <w:r w:rsidR="004E03A2">
        <w:t>p</w:t>
      </w:r>
      <w:r>
        <w:t xml:space="preserve"> </w:t>
      </w:r>
      <w:r w:rsidR="004E03A2">
        <w:t>=</w:t>
      </w:r>
      <w:r>
        <w:t xml:space="preserve"> </w:t>
      </w:r>
      <w:r w:rsidR="004E03A2">
        <w:t>7.3710^{-10</w:t>
      </w:r>
      <w:ins w:id="89" w:author="April" w:date="2020-04-07T19:41:00Z">
        <w:r w:rsidR="00725651">
          <w:t>} – 7.3710^{-10</w:t>
        </w:r>
      </w:ins>
      <w:r w:rsidR="004E03A2">
        <w:t>}</w:t>
      </w:r>
      <w:r>
        <w:t xml:space="preserve">; effect = </w:t>
      </w:r>
      <w:ins w:id="90" w:author="April" w:date="2020-04-07T19:41:00Z">
        <w:r w:rsidR="00725651">
          <w:t xml:space="preserve">~ 5 </w:t>
        </w:r>
      </w:ins>
      <w:r>
        <w:t>X foci</w:t>
      </w:r>
      <w:r w:rsidR="004E03A2">
        <w:t xml:space="preserve">), </w:t>
      </w:r>
      <w:r>
        <w:t xml:space="preserve">and </w:t>
      </w:r>
      <w:r w:rsidR="004E03A2">
        <w:rPr>
          <w:i/>
          <w:rPrChange w:id="91" w:author="Bret" w:date="2020-04-07T19:41:00Z">
            <w:rPr/>
          </w:rPrChange>
        </w:rPr>
        <w:t>musculus</w:t>
      </w:r>
      <w:r w:rsidR="004E03A2">
        <w:rPr>
          <w:i/>
          <w:vertAlign w:val="superscript"/>
          <w:rPrChange w:id="92" w:author="Bret" w:date="2020-04-07T19:41:00Z">
            <w:rPr>
              <w:vertAlign w:val="superscript"/>
            </w:rPr>
          </w:rPrChange>
        </w:rPr>
        <w:t>SKIVE</w:t>
      </w:r>
      <w:r w:rsidR="004E03A2">
        <w:t xml:space="preserve"> (</w:t>
      </w:r>
      <w:ins w:id="93" w:author="April" w:date="2020-04-07T19:41:00Z">
        <w:r w:rsidR="00725651">
          <w:t xml:space="preserve">glm; </w:t>
        </w:r>
      </w:ins>
      <w:r w:rsidR="004E03A2">
        <w:t>p</w:t>
      </w:r>
      <w:r>
        <w:t xml:space="preserve"> </w:t>
      </w:r>
      <w:r w:rsidR="004E03A2">
        <w:t>=</w:t>
      </w:r>
      <w:r>
        <w:t xml:space="preserve"> </w:t>
      </w:r>
      <w:r w:rsidR="004E03A2">
        <w:t>0.01</w:t>
      </w:r>
      <w:r>
        <w:t xml:space="preserve">; </w:t>
      </w:r>
      <w:ins w:id="94" w:author="April" w:date="2020-04-07T19:41:00Z">
        <w:r w:rsidR="00725651">
          <w:t xml:space="preserve">0.01 – effect = ~7 foci), and </w:t>
        </w:r>
        <w:r w:rsidR="00725651">
          <w:rPr>
            <w:i/>
          </w:rPr>
          <w:t>molossinus</w:t>
        </w:r>
        <w:r w:rsidR="00725651">
          <w:rPr>
            <w:i/>
            <w:vertAlign w:val="superscript"/>
          </w:rPr>
          <w:t>MSM</w:t>
        </w:r>
        <w:r w:rsidR="00725651">
          <w:t xml:space="preserve"> (glm; p=2.2310^{-14}; effect ~ 2</w:t>
        </w:r>
      </w:ins>
      <w:ins w:id="95" w:author="Bret" w:date="2020-04-07T19:41:00Z">
        <w:r>
          <w:t>effect = X</w:t>
        </w:r>
      </w:ins>
      <w:r>
        <w:t xml:space="preserve"> foci</w:t>
      </w:r>
      <w:r w:rsidR="004E03A2">
        <w:t>)</w:t>
      </w:r>
      <w:r>
        <w:t>. These three strains point to rapid evolution in recombination rate in spermatocytes; we subsequently refer to them collectively as “high</w:t>
      </w:r>
      <w:r w:rsidR="00E0645E">
        <w:t>-</w:t>
      </w:r>
      <w:r>
        <w:t xml:space="preserve">recombination” strains. </w:t>
      </w:r>
      <w:r w:rsidR="003E5778">
        <w:t xml:space="preserve">Analysis of the female dataset points to four strains with significant effects on recombination rate: </w:t>
      </w:r>
      <w:r w:rsidR="004E03A2">
        <w:rPr>
          <w:i/>
          <w:rPrChange w:id="96" w:author="Bret" w:date="2020-04-07T19:41:00Z">
            <w:rPr/>
          </w:rPrChange>
        </w:rPr>
        <w:t>domesticus</w:t>
      </w:r>
      <w:r w:rsidR="004E03A2">
        <w:rPr>
          <w:i/>
          <w:vertAlign w:val="superscript"/>
          <w:rPrChange w:id="97" w:author="Bret" w:date="2020-04-07T19:41:00Z">
            <w:rPr>
              <w:vertAlign w:val="superscript"/>
            </w:rPr>
          </w:rPrChange>
        </w:rPr>
        <w:t>G</w:t>
      </w:r>
      <w:r w:rsidR="004E03A2">
        <w:t xml:space="preserve"> (p</w:t>
      </w:r>
      <w:r w:rsidR="003E5778">
        <w:t xml:space="preserve"> </w:t>
      </w:r>
      <w:r w:rsidR="004E03A2">
        <w:t>=</w:t>
      </w:r>
      <w:r w:rsidR="003E5778">
        <w:t xml:space="preserve"> </w:t>
      </w:r>
      <w:r w:rsidR="004E03A2">
        <w:t>2.510^{-6</w:t>
      </w:r>
      <w:ins w:id="98" w:author="April" w:date="2020-04-07T19:41:00Z">
        <w:r w:rsidR="00725651">
          <w:t>} – 2.510^{-6</w:t>
        </w:r>
      </w:ins>
      <w:r w:rsidR="004E03A2">
        <w:t xml:space="preserve">}), </w:t>
      </w:r>
      <w:r w:rsidR="003E5778">
        <w:rPr>
          <w:i/>
          <w:rPrChange w:id="99" w:author="Bret" w:date="2020-04-07T19:41:00Z">
            <w:rPr/>
          </w:rPrChange>
        </w:rPr>
        <w:t>molossinus</w:t>
      </w:r>
      <w:r w:rsidR="003E5778">
        <w:rPr>
          <w:i/>
          <w:vertAlign w:val="superscript"/>
          <w:rPrChange w:id="100" w:author="Bret" w:date="2020-04-07T19:41:00Z">
            <w:rPr>
              <w:vertAlign w:val="superscript"/>
            </w:rPr>
          </w:rPrChange>
        </w:rPr>
        <w:t>MSM</w:t>
      </w:r>
      <w:r w:rsidR="003E5778">
        <w:t xml:space="preserve"> (p = 6.2410^{-6</w:t>
      </w:r>
      <w:ins w:id="101" w:author="April" w:date="2020-04-07T19:41:00Z">
        <w:r w:rsidR="00725651">
          <w:t>} – 6.2410^{-6</w:t>
        </w:r>
      </w:ins>
      <w:r w:rsidR="003E5778">
        <w:t xml:space="preserve">}), </w:t>
      </w:r>
      <w:r w:rsidR="004E03A2">
        <w:rPr>
          <w:i/>
          <w:rPrChange w:id="102" w:author="Bret" w:date="2020-04-07T19:41:00Z">
            <w:rPr/>
          </w:rPrChange>
        </w:rPr>
        <w:t>domesticus</w:t>
      </w:r>
      <w:r w:rsidR="004E03A2">
        <w:rPr>
          <w:i/>
          <w:vertAlign w:val="superscript"/>
          <w:rPrChange w:id="103" w:author="Bret" w:date="2020-04-07T19:41:00Z">
            <w:rPr>
              <w:vertAlign w:val="superscript"/>
            </w:rPr>
          </w:rPrChange>
        </w:rPr>
        <w:t>LEW</w:t>
      </w:r>
      <w:r w:rsidR="004E03A2">
        <w:t xml:space="preserve"> (p</w:t>
      </w:r>
      <w:r w:rsidR="003E5778">
        <w:t xml:space="preserve"> </w:t>
      </w:r>
      <w:r w:rsidR="004E03A2">
        <w:t>=</w:t>
      </w:r>
      <w:r w:rsidR="003E5778">
        <w:t xml:space="preserve"> </w:t>
      </w:r>
      <w:r w:rsidR="004E03A2">
        <w:t>0.01</w:t>
      </w:r>
      <w:ins w:id="104" w:author="April" w:date="2020-04-07T19:41:00Z">
        <w:r w:rsidR="00725651">
          <w:t xml:space="preserve"> – 0.01</w:t>
        </w:r>
      </w:ins>
      <w:r w:rsidR="004E03A2">
        <w:t xml:space="preserve">), </w:t>
      </w:r>
      <w:r w:rsidR="003E5778">
        <w:t xml:space="preserve">and </w:t>
      </w:r>
      <w:r w:rsidR="003E5778">
        <w:rPr>
          <w:i/>
          <w:rPrChange w:id="105" w:author="Bret" w:date="2020-04-07T19:41:00Z">
            <w:rPr/>
          </w:rPrChange>
        </w:rPr>
        <w:t>musculus</w:t>
      </w:r>
      <w:r w:rsidR="003E5778">
        <w:rPr>
          <w:i/>
          <w:vertAlign w:val="superscript"/>
          <w:rPrChange w:id="106" w:author="Bret" w:date="2020-04-07T19:41:00Z">
            <w:rPr>
              <w:vertAlign w:val="superscript"/>
            </w:rPr>
          </w:rPrChange>
        </w:rPr>
        <w:t>PWD</w:t>
      </w:r>
      <w:r w:rsidR="003E5778">
        <w:t xml:space="preserve"> </w:t>
      </w:r>
      <w:r w:rsidR="004E03A2">
        <w:t>(p=0.02</w:t>
      </w:r>
      <w:ins w:id="107" w:author="April" w:date="2020-04-07T19:41:00Z">
        <w:r w:rsidR="00725651">
          <w:t xml:space="preserve"> – 0.02</w:t>
        </w:r>
      </w:ins>
      <w:r w:rsidR="004E03A2">
        <w:t>)</w:t>
      </w:r>
      <w:r w:rsidR="003E5778">
        <w:t xml:space="preserve">. </w:t>
      </w:r>
      <w:r w:rsidR="009858C5">
        <w:t xml:space="preserve">Strain </w:t>
      </w:r>
      <w:r w:rsidR="003E5778">
        <w:t>effect sizes</w:t>
      </w:r>
      <w:r w:rsidR="009858C5">
        <w:t xml:space="preserve"> in females </w:t>
      </w:r>
      <w:r w:rsidR="003E5778">
        <w:t xml:space="preserve">are modest in magnitude </w:t>
      </w:r>
      <w:r w:rsidR="009858C5">
        <w:t xml:space="preserve">(ranging from 1 to 4 foci) </w:t>
      </w:r>
      <w:r w:rsidR="003E5778">
        <w:t>compared to those in males.</w:t>
      </w:r>
      <w:r w:rsidR="004E03A2">
        <w:t xml:space="preserve"> </w:t>
      </w:r>
    </w:p>
    <w:p w14:paraId="626258EC" w14:textId="5529B8A5" w:rsidR="003E5778" w:rsidRDefault="001326B4">
      <w:pPr>
        <w:pStyle w:val="BodyText"/>
      </w:pPr>
      <w:r>
        <w:t xml:space="preserve">Together, these results demonstrate </w:t>
      </w:r>
      <w:r w:rsidR="003E5778">
        <w:t>heritable differences in the genome-wide recombination rate evolving in a highly sex-specific manner over short evolutionary timescales.</w:t>
      </w:r>
    </w:p>
    <w:p w14:paraId="3598E503" w14:textId="77777777" w:rsidR="00FD009B" w:rsidRDefault="00FD009B">
      <w:pPr>
        <w:pStyle w:val="BodyText"/>
      </w:pPr>
    </w:p>
    <w:p w14:paraId="0819EAB6" w14:textId="129F5CC4" w:rsidR="0020703F" w:rsidRDefault="004E03A2">
      <w:pPr>
        <w:pStyle w:val="Heading2"/>
      </w:pPr>
      <w:bookmarkStart w:id="108" w:name="within-mouse-variance-in-co-count-per-ce"/>
      <w:bookmarkEnd w:id="108"/>
      <w:r>
        <w:t>Within</w:t>
      </w:r>
      <w:ins w:id="109" w:author="Bret" w:date="2020-04-07T19:41:00Z">
        <w:r w:rsidR="009858C5">
          <w:t>-</w:t>
        </w:r>
      </w:ins>
      <w:r w:rsidR="00E0645E">
        <w:t>m</w:t>
      </w:r>
      <w:r>
        <w:t xml:space="preserve">ouse </w:t>
      </w:r>
      <w:r w:rsidR="00E0645E">
        <w:t>v</w:t>
      </w:r>
      <w:r>
        <w:t xml:space="preserve">ariance in CO </w:t>
      </w:r>
      <w:r w:rsidR="00E0645E">
        <w:t>c</w:t>
      </w:r>
      <w:r>
        <w:t xml:space="preserve">ount per </w:t>
      </w:r>
      <w:r w:rsidR="00E0645E">
        <w:t>c</w:t>
      </w:r>
      <w:r>
        <w:t>ell</w:t>
      </w:r>
    </w:p>
    <w:p w14:paraId="06D058DD" w14:textId="69333C4A" w:rsidR="0020703F" w:rsidRDefault="00AA59D8">
      <w:pPr>
        <w:pStyle w:val="BodyText"/>
        <w:pPrChange w:id="110" w:author="Bret" w:date="2020-04-07T19:41:00Z">
          <w:pPr>
            <w:pStyle w:val="FirstParagraph"/>
          </w:pPr>
        </w:pPrChange>
      </w:pPr>
      <w:r>
        <w:t xml:space="preserve">Counting MLH1 foci in multiple oocytes for each female and multiple spermatocytes for each male allowed us to examine determinants of the within-mouse variance in recombination rate. To do this, we considered the same models as above, but replaced mean MLH1 foci count with within-mouse variance in MLH1 foci count as the dependent variable. Sex is the only variable that significantly affects recombination rate in both </w:t>
      </w:r>
      <w:r w:rsidR="00313038">
        <w:t xml:space="preserve">the </w:t>
      </w:r>
      <w:r>
        <w:t>mixed model</w:t>
      </w:r>
      <w:r w:rsidR="00313038">
        <w:t xml:space="preserve"> (M1)</w:t>
      </w:r>
      <w:r>
        <w:t xml:space="preserve"> (p &lt; smallNumber</w:t>
      </w:r>
      <w:ins w:id="111" w:author="April" w:date="2020-04-07T19:41:00Z">
        <w:r w:rsidR="00725651">
          <w:t xml:space="preserve"> – 0</w:t>
        </w:r>
      </w:ins>
      <w:r>
        <w:t>) and general linear model</w:t>
      </w:r>
      <w:r w:rsidR="00313038">
        <w:t xml:space="preserve"> (M2)</w:t>
      </w:r>
      <w:r>
        <w:t xml:space="preserve"> (p = 2.310^{-4</w:t>
      </w:r>
      <w:ins w:id="112" w:author="April" w:date="2020-04-07T19:41:00Z">
        <w:r w:rsidR="00725651">
          <w:t>} – 2.310^{-4</w:t>
        </w:r>
      </w:ins>
      <w:r>
        <w:t xml:space="preserve">}). In general, </w:t>
      </w:r>
      <w:r w:rsidR="004E03A2">
        <w:t>females hav</w:t>
      </w:r>
      <w:r>
        <w:t>e</w:t>
      </w:r>
      <w:r w:rsidR="004E03A2">
        <w:t xml:space="preserve"> almost twice as much variance in MLH1 foci per cell compared to males (Figure 1). Since </w:t>
      </w:r>
      <w:r>
        <w:t>estimates of</w:t>
      </w:r>
      <w:r w:rsidR="004E03A2">
        <w:t xml:space="preserve"> within</w:t>
      </w:r>
      <w:r>
        <w:t>-</w:t>
      </w:r>
      <w:r w:rsidR="004E03A2">
        <w:t>mouse variance may be more susceptible to technical error from the staining protocol, we rep</w:t>
      </w:r>
      <w:r>
        <w:t>eated</w:t>
      </w:r>
      <w:r w:rsidR="004E03A2">
        <w:t xml:space="preserve"> the </w:t>
      </w:r>
      <w:r>
        <w:t xml:space="preserve">analyses </w:t>
      </w:r>
      <w:r w:rsidR="004E03A2">
        <w:t>using a subset of cells with higher quality scores</w:t>
      </w:r>
      <w:r>
        <w:t xml:space="preserve"> (</w:t>
      </w:r>
      <w:r>
        <w:rPr>
          <w:rPrChange w:id="113" w:author="Bret" w:date="2020-04-07T19:41:00Z">
            <w:rPr>
              <w:b/>
            </w:rPr>
          </w:rPrChange>
        </w:rPr>
        <w:t>criteria?</w:t>
      </w:r>
      <w:r>
        <w:t>)</w:t>
      </w:r>
      <w:r w:rsidR="004E03A2">
        <w:t xml:space="preserve">. </w:t>
      </w:r>
      <w:commentRangeStart w:id="114"/>
      <w:r>
        <w:t>The results are similar:</w:t>
      </w:r>
      <w:r w:rsidR="004E03A2">
        <w:t xml:space="preserve"> </w:t>
      </w:r>
      <w:r>
        <w:t xml:space="preserve">sex is </w:t>
      </w:r>
      <w:r w:rsidR="004E03A2">
        <w:t xml:space="preserve">the </w:t>
      </w:r>
      <w:r w:rsidR="00313038">
        <w:t xml:space="preserve">strongest </w:t>
      </w:r>
      <w:r w:rsidR="004E03A2">
        <w:t xml:space="preserve">effect (p </w:t>
      </w:r>
      <w:r w:rsidR="009858C5">
        <w:t>&lt; smallNumber</w:t>
      </w:r>
      <w:ins w:id="115" w:author="April" w:date="2020-04-07T19:41:00Z">
        <w:r w:rsidR="00725651">
          <w:t xml:space="preserve"> – 0</w:t>
        </w:r>
      </w:ins>
      <w:r w:rsidR="004E03A2">
        <w:t>,</w:t>
      </w:r>
      <w:r w:rsidR="009858C5">
        <w:t xml:space="preserve"> M1;</w:t>
      </w:r>
      <w:r w:rsidR="004E03A2">
        <w:t xml:space="preserve"> p = 2.310^{-4</w:t>
      </w:r>
      <w:ins w:id="116" w:author="April" w:date="2020-04-07T19:41:00Z">
        <w:r w:rsidR="00725651">
          <w:t>} – 2.310^{-4</w:t>
        </w:r>
      </w:ins>
      <w:r w:rsidR="004E03A2">
        <w:t>}</w:t>
      </w:r>
      <w:r w:rsidR="009858C5">
        <w:t>, M2</w:t>
      </w:r>
      <w:r w:rsidR="004E03A2">
        <w:t>).</w:t>
      </w:r>
      <w:commentRangeEnd w:id="114"/>
      <w:r>
        <w:rPr>
          <w:rStyle w:val="CommentReference"/>
        </w:rPr>
        <w:commentReference w:id="114"/>
      </w:r>
      <w:r w:rsidR="00313038">
        <w:t xml:space="preserve"> When both quality-curated and full datasets are considered, </w:t>
      </w:r>
      <w:commentRangeStart w:id="117"/>
      <w:r w:rsidR="00313038">
        <w:t>strain does not significantly and consistently affect variance in MLH1 foci count per cell in either sex.</w:t>
      </w:r>
      <w:r w:rsidR="004E03A2">
        <w:t xml:space="preserve"> </w:t>
      </w:r>
      <w:commentRangeEnd w:id="117"/>
      <w:r w:rsidR="00313038">
        <w:rPr>
          <w:rStyle w:val="CommentReference"/>
        </w:rPr>
        <w:commentReference w:id="117"/>
      </w:r>
      <w:r w:rsidR="009858C5">
        <w:t>These results suggest that within-mouse variance in recombination rate evolves independently of mean recombination rate.</w:t>
      </w:r>
    </w:p>
    <w:p w14:paraId="01EDC44C" w14:textId="6F99D7C7" w:rsidR="0020703F" w:rsidRDefault="004E03A2">
      <w:pPr>
        <w:pStyle w:val="Heading1"/>
      </w:pPr>
      <w:r>
        <w:t>Evolution of genome</w:t>
      </w:r>
      <w:r w:rsidR="005B14F4">
        <w:t>-</w:t>
      </w:r>
      <w:r>
        <w:t xml:space="preserve">wide recombination rate </w:t>
      </w:r>
      <w:r w:rsidR="005B14F4">
        <w:t xml:space="preserve">is </w:t>
      </w:r>
      <w:r>
        <w:t xml:space="preserve">associated with evolution of </w:t>
      </w:r>
      <w:r w:rsidR="00E0645E">
        <w:t>double strand breaks</w:t>
      </w:r>
    </w:p>
    <w:p w14:paraId="199038F5" w14:textId="0C4E58CB" w:rsidR="0020703F" w:rsidRDefault="0020703F">
      <w:pPr>
        <w:pStyle w:val="FirstParagraph"/>
      </w:pPr>
    </w:p>
    <w:p w14:paraId="6D9CDD3D" w14:textId="77777777" w:rsidR="00145905" w:rsidRDefault="00725651">
      <w:pPr>
        <w:pStyle w:val="CaptionTable"/>
        <w:rPr>
          <w:ins w:id="118" w:author="April" w:date="2020-04-07T19:41:00Z"/>
        </w:rPr>
      </w:pPr>
      <w:ins w:id="119" w:author="April" w:date="2020-04-07T19:41:00Z">
        <w:r>
          <w:t>Table X. DMC1 foci counts per cell summary</w:t>
        </w:r>
      </w:ins>
    </w:p>
    <w:p w14:paraId="7F90B428" w14:textId="7B9FD3AC" w:rsidR="0020703F" w:rsidRDefault="004E03A2">
      <w:pPr>
        <w:pStyle w:val="BodyText"/>
      </w:pPr>
      <w:r>
        <w:t>In an attempt to localize the male</w:t>
      </w:r>
      <w:r w:rsidR="005B14F4">
        <w:t>-</w:t>
      </w:r>
      <w:r>
        <w:t xml:space="preserve">specific </w:t>
      </w:r>
      <w:r w:rsidR="005B14F4">
        <w:t xml:space="preserve">evolution of </w:t>
      </w:r>
      <w:r>
        <w:t xml:space="preserve">crossover number </w:t>
      </w:r>
      <w:r w:rsidR="005B14F4">
        <w:t>to steps of</w:t>
      </w:r>
      <w:r>
        <w:t xml:space="preserve"> the meiotic pathway</w:t>
      </w:r>
      <w:r w:rsidR="005B14F4">
        <w:t>,</w:t>
      </w:r>
      <w:r>
        <w:t xml:space="preserve"> we </w:t>
      </w:r>
      <w:r w:rsidR="005B14F4">
        <w:t xml:space="preserve">counted foci from </w:t>
      </w:r>
      <w:r>
        <w:t xml:space="preserve">a marker for double strand breaks (DSBs), DMC1, in prophase spermatocytes. DMC1 foci were scored from a total of 76 </w:t>
      </w:r>
      <w:ins w:id="120" w:author="April" w:date="2020-04-07T19:41:00Z">
        <w:r w:rsidR="00725651">
          <w:t xml:space="preserve">– 76 </w:t>
        </w:r>
      </w:ins>
      <w:r>
        <w:t>leptotene</w:t>
      </w:r>
      <w:r w:rsidR="005B14F4">
        <w:t>-stage</w:t>
      </w:r>
      <w:r>
        <w:t xml:space="preserve"> and </w:t>
      </w:r>
      <w:ins w:id="121" w:author="April" w:date="2020-04-07T19:41:00Z">
        <w:r w:rsidR="00725651">
          <w:t>75 –</w:t>
        </w:r>
      </w:ins>
      <w:r>
        <w:t>75 zygotene</w:t>
      </w:r>
      <w:r w:rsidR="005B14F4">
        <w:t>-</w:t>
      </w:r>
      <w:r>
        <w:t xml:space="preserve">stage spermatocytes from juvenile mice (12 to 18 days) </w:t>
      </w:r>
      <w:r w:rsidR="005B14F4">
        <w:t>from</w:t>
      </w:r>
      <w:r>
        <w:t xml:space="preserve"> three low</w:t>
      </w:r>
      <w:r w:rsidR="005B14F4">
        <w:t>-</w:t>
      </w:r>
      <w:r>
        <w:t>rec</w:t>
      </w:r>
      <w:r w:rsidR="005B14F4">
        <w:t>ombination strains</w:t>
      </w:r>
      <w:r>
        <w:t xml:space="preserve"> (</w:t>
      </w:r>
      <w:r>
        <w:rPr>
          <w:i/>
          <w:rPrChange w:id="122" w:author="Bret" w:date="2020-04-07T19:41:00Z">
            <w:rPr/>
          </w:rPrChange>
        </w:rPr>
        <w:t>musculus</w:t>
      </w:r>
      <w:r>
        <w:rPr>
          <w:i/>
          <w:vertAlign w:val="superscript"/>
          <w:rPrChange w:id="123" w:author="Bret" w:date="2020-04-07T19:41:00Z">
            <w:rPr>
              <w:vertAlign w:val="superscript"/>
            </w:rPr>
          </w:rPrChange>
        </w:rPr>
        <w:t>KAZ</w:t>
      </w:r>
      <w:r>
        <w:t xml:space="preserve"> , </w:t>
      </w:r>
      <w:r>
        <w:rPr>
          <w:i/>
          <w:rPrChange w:id="124" w:author="Bret" w:date="2020-04-07T19:41:00Z">
            <w:rPr/>
          </w:rPrChange>
        </w:rPr>
        <w:t>domesticus</w:t>
      </w:r>
      <w:r>
        <w:rPr>
          <w:i/>
          <w:vertAlign w:val="superscript"/>
          <w:rPrChange w:id="125" w:author="Bret" w:date="2020-04-07T19:41:00Z">
            <w:rPr>
              <w:vertAlign w:val="superscript"/>
            </w:rPr>
          </w:rPrChange>
        </w:rPr>
        <w:t>WSB</w:t>
      </w:r>
      <w:r>
        <w:t xml:space="preserve"> , and </w:t>
      </w:r>
      <w:r>
        <w:rPr>
          <w:i/>
          <w:rPrChange w:id="126" w:author="Bret" w:date="2020-04-07T19:41:00Z">
            <w:rPr/>
          </w:rPrChange>
        </w:rPr>
        <w:t>domesticus</w:t>
      </w:r>
      <w:r>
        <w:rPr>
          <w:i/>
          <w:vertAlign w:val="superscript"/>
          <w:rPrChange w:id="127" w:author="Bret" w:date="2020-04-07T19:41:00Z">
            <w:rPr>
              <w:vertAlign w:val="superscript"/>
            </w:rPr>
          </w:rPrChange>
        </w:rPr>
        <w:t>G</w:t>
      </w:r>
      <w:r>
        <w:t>) and two high</w:t>
      </w:r>
      <w:r w:rsidR="005B14F4">
        <w:t>-</w:t>
      </w:r>
      <w:r>
        <w:t>recombin</w:t>
      </w:r>
      <w:r w:rsidR="005B14F4">
        <w:t>ation</w:t>
      </w:r>
      <w:r>
        <w:t xml:space="preserve"> strains (</w:t>
      </w:r>
      <w:r>
        <w:rPr>
          <w:i/>
          <w:rPrChange w:id="128" w:author="Bret" w:date="2020-04-07T19:41:00Z">
            <w:rPr/>
          </w:rPrChange>
        </w:rPr>
        <w:t>musculus</w:t>
      </w:r>
      <w:r>
        <w:rPr>
          <w:i/>
          <w:vertAlign w:val="superscript"/>
          <w:rPrChange w:id="129" w:author="Bret" w:date="2020-04-07T19:41:00Z">
            <w:rPr>
              <w:vertAlign w:val="superscript"/>
            </w:rPr>
          </w:rPrChange>
        </w:rPr>
        <w:t>PWD</w:t>
      </w:r>
      <w:r>
        <w:t xml:space="preserve"> and </w:t>
      </w:r>
      <w:r>
        <w:rPr>
          <w:i/>
          <w:rPrChange w:id="130" w:author="Bret" w:date="2020-04-07T19:41:00Z">
            <w:rPr/>
          </w:rPrChange>
        </w:rPr>
        <w:t>molossinus</w:t>
      </w:r>
      <w:r>
        <w:rPr>
          <w:i/>
          <w:vertAlign w:val="superscript"/>
          <w:rPrChange w:id="131" w:author="Bret" w:date="2020-04-07T19:41:00Z">
            <w:rPr>
              <w:vertAlign w:val="superscript"/>
            </w:rPr>
          </w:rPrChange>
        </w:rPr>
        <w:t>MSM</w:t>
      </w:r>
      <w:r>
        <w:t>).</w:t>
      </w:r>
    </w:p>
    <w:p w14:paraId="0A8FABB4" w14:textId="374F5D21" w:rsidR="0020703F" w:rsidRDefault="004E03A2">
      <w:pPr>
        <w:pStyle w:val="BodyText"/>
        <w:rPr>
          <w:ins w:id="132" w:author="Bret" w:date="2020-04-07T19:41:00Z"/>
        </w:rPr>
      </w:pPr>
      <w:r>
        <w:t>The high</w:t>
      </w:r>
      <w:r w:rsidR="00B67ABB">
        <w:t xml:space="preserve">-recombination </w:t>
      </w:r>
      <w:r>
        <w:t xml:space="preserve">strains have significantly more DMC1 foci </w:t>
      </w:r>
      <w:r w:rsidR="00B67ABB">
        <w:t>than the low-recombination strains</w:t>
      </w:r>
      <w:r>
        <w:t xml:space="preserve"> in leptotene cells (t</w:t>
      </w:r>
      <w:r w:rsidR="00B67ABB">
        <w:t>-</w:t>
      </w:r>
      <w:r>
        <w:t>test</w:t>
      </w:r>
      <w:r w:rsidR="00B67ABB">
        <w:t>,</w:t>
      </w:r>
      <w:r>
        <w:t xml:space="preserve"> p</w:t>
      </w:r>
      <w:r w:rsidR="00B67ABB">
        <w:t>&lt;</w:t>
      </w:r>
      <w:r w:rsidR="00B67ABB">
        <w:rPr>
          <w:rPrChange w:id="133" w:author="Bret" w:date="2020-04-07T19:41:00Z">
            <w:rPr>
              <w:b/>
            </w:rPr>
          </w:rPrChange>
        </w:rPr>
        <w:t>someSmallNumber</w:t>
      </w:r>
      <w:ins w:id="134" w:author="April" w:date="2020-04-07T19:41:00Z">
        <w:r w:rsidR="00725651">
          <w:t xml:space="preserve"> – 0</w:t>
        </w:r>
      </w:ins>
      <w:r w:rsidR="00B67ABB">
        <w:t xml:space="preserve">; </w:t>
      </w:r>
      <w:commentRangeStart w:id="135"/>
      <w:r>
        <w:t>one-way</w:t>
      </w:r>
      <w:r w:rsidR="00B67ABB">
        <w:t xml:space="preserve"> ANOVA,</w:t>
      </w:r>
      <w:r>
        <w:t xml:space="preserve"> p</w:t>
      </w:r>
      <w:r w:rsidR="00B67ABB">
        <w:t xml:space="preserve"> </w:t>
      </w:r>
      <w:r>
        <w:t>=</w:t>
      </w:r>
      <w:r w:rsidR="00B67ABB">
        <w:t xml:space="preserve"> </w:t>
      </w:r>
      <w:r>
        <w:t>0.00027</w:t>
      </w:r>
      <w:commentRangeEnd w:id="135"/>
      <w:ins w:id="136" w:author="April" w:date="2020-04-07T19:41:00Z">
        <w:r w:rsidR="00725651">
          <w:t xml:space="preserve"> – 0.00027</w:t>
        </w:r>
      </w:ins>
      <w:r w:rsidR="00E0645E">
        <w:rPr>
          <w:rStyle w:val="CommentReference"/>
        </w:rPr>
        <w:commentReference w:id="135"/>
      </w:r>
      <w:r>
        <w:t xml:space="preserve">). </w:t>
      </w:r>
      <w:commentRangeStart w:id="137"/>
      <w:r w:rsidR="00B67ABB">
        <w:t xml:space="preserve">In contrast, the two strain groups do not differ in </w:t>
      </w:r>
      <w:r>
        <w:t xml:space="preserve">DMC1 foci </w:t>
      </w:r>
      <w:r w:rsidR="00B67ABB">
        <w:t>counted in</w:t>
      </w:r>
      <w:r>
        <w:t xml:space="preserve"> zygotene cells (later prophase)(t</w:t>
      </w:r>
      <w:r w:rsidR="00B67ABB">
        <w:t>-</w:t>
      </w:r>
      <w:r>
        <w:t>test</w:t>
      </w:r>
      <w:r w:rsidR="00B67ABB">
        <w:t xml:space="preserve">, </w:t>
      </w:r>
      <w:r>
        <w:t>p</w:t>
      </w:r>
      <w:r w:rsidR="00B67ABB">
        <w:t xml:space="preserve"> </w:t>
      </w:r>
      <w:r>
        <w:t>=</w:t>
      </w:r>
      <w:r w:rsidR="00B67ABB">
        <w:t xml:space="preserve"> </w:t>
      </w:r>
      <w:r>
        <w:t>0.66</w:t>
      </w:r>
      <w:ins w:id="138" w:author="April" w:date="2020-04-07T19:41:00Z">
        <w:r w:rsidR="00725651">
          <w:t xml:space="preserve"> – 0.66</w:t>
        </w:r>
      </w:ins>
      <w:r w:rsidR="00B67ABB">
        <w:t>;</w:t>
      </w:r>
      <w:r>
        <w:t xml:space="preserve"> </w:t>
      </w:r>
      <w:commentRangeStart w:id="139"/>
      <w:r>
        <w:t>one-way-anova</w:t>
      </w:r>
      <w:r w:rsidR="00B67ABB">
        <w:t xml:space="preserve">, </w:t>
      </w:r>
      <w:r>
        <w:t>p</w:t>
      </w:r>
      <w:r w:rsidR="00B67ABB">
        <w:t xml:space="preserve"> </w:t>
      </w:r>
      <w:r>
        <w:t>=</w:t>
      </w:r>
      <w:r w:rsidR="00B67ABB">
        <w:t xml:space="preserve"> </w:t>
      </w:r>
      <w:r>
        <w:t>0.15</w:t>
      </w:r>
      <w:commentRangeEnd w:id="139"/>
      <w:ins w:id="140" w:author="April" w:date="2020-04-07T19:41:00Z">
        <w:r w:rsidR="00725651">
          <w:t xml:space="preserve"> – 0.15). </w:t>
        </w:r>
      </w:ins>
      <w:ins w:id="141" w:author="Bret" w:date="2020-04-07T19:41:00Z">
        <w:r w:rsidR="00E0645E">
          <w:rPr>
            <w:rStyle w:val="CommentReference"/>
          </w:rPr>
          <w:commentReference w:id="139"/>
        </w:r>
        <w:r>
          <w:t>).</w:t>
        </w:r>
        <w:commentRangeEnd w:id="137"/>
        <w:r w:rsidR="00E0645E">
          <w:rPr>
            <w:rStyle w:val="CommentReference"/>
          </w:rPr>
          <w:commentReference w:id="137"/>
        </w:r>
      </w:ins>
    </w:p>
    <w:p w14:paraId="44BADF0C" w14:textId="7AECAFA3" w:rsidR="0020703F" w:rsidRDefault="004E03A2">
      <w:pPr>
        <w:pStyle w:val="BodyText"/>
      </w:pPr>
      <w:r>
        <w:t>After DSB formation, DSBs are repaired as either non-crossover</w:t>
      </w:r>
      <w:r w:rsidR="00B67ABB">
        <w:t>s</w:t>
      </w:r>
      <w:r>
        <w:t xml:space="preserve"> (NCO) or </w:t>
      </w:r>
      <w:r w:rsidR="00B67ABB">
        <w:t xml:space="preserve">as </w:t>
      </w:r>
      <w:r>
        <w:t>crossovers (COs)</w:t>
      </w:r>
      <w:r w:rsidR="00B67ABB">
        <w:t>,</w:t>
      </w:r>
      <w:r>
        <w:t xml:space="preserve"> with the vast majority being repaired as NCOs. Thus the ratio of CO:DSB is a partial indicator of the proportion of DSBs which are designated </w:t>
      </w:r>
      <w:r w:rsidR="00B67ABB">
        <w:t xml:space="preserve">as </w:t>
      </w:r>
      <w:r>
        <w:t>COs</w:t>
      </w:r>
      <w:r w:rsidR="00B67ABB">
        <w:t>.</w:t>
      </w:r>
      <w:r>
        <w:t xml:space="preserve"> The ratios, calculated for DMC1 means from both stages, are not significantly different between the high and low strain groups (t</w:t>
      </w:r>
      <w:r w:rsidR="00B67ABB">
        <w:t>-</w:t>
      </w:r>
      <w:r>
        <w:t>test</w:t>
      </w:r>
      <w:r w:rsidR="00B67ABB">
        <w:t>,</w:t>
      </w:r>
      <w:r>
        <w:t xml:space="preserve"> p = 0.94 </w:t>
      </w:r>
      <w:ins w:id="142" w:author="April" w:date="2020-04-07T19:41:00Z">
        <w:r w:rsidR="00725651">
          <w:t xml:space="preserve">– 0.94 </w:t>
        </w:r>
      </w:ins>
      <w:r>
        <w:t>and p</w:t>
      </w:r>
      <w:r w:rsidR="00B67ABB">
        <w:t xml:space="preserve"> </w:t>
      </w:r>
      <w:r>
        <w:t>=</w:t>
      </w:r>
      <w:ins w:id="143" w:author="April" w:date="2020-04-07T19:41:00Z">
        <w:r w:rsidR="00725651">
          <w:t xml:space="preserve"> 0.11 –</w:t>
        </w:r>
      </w:ins>
      <w:r w:rsidR="00B67ABB">
        <w:t xml:space="preserve"> </w:t>
      </w:r>
      <w:r>
        <w:t>0.11 for leptotene and zygotene ratios</w:t>
      </w:r>
      <w:r w:rsidR="00B67ABB">
        <w:t>,</w:t>
      </w:r>
      <w:r>
        <w:t xml:space="preserve"> respectively).</w:t>
      </w:r>
      <w:r w:rsidR="00B67ABB">
        <w:t xml:space="preserve"> This c</w:t>
      </w:r>
      <w:r w:rsidR="00717B8B">
        <w:t>omparison raises the possibility that the evolution of crossover number is primarily due to processes that precede the crossover/non-crossover decision.</w:t>
      </w:r>
      <w:r w:rsidR="00E0645E">
        <w:rPr>
          <w:rStyle w:val="CommentReference"/>
        </w:rPr>
        <w:commentReference w:id="144"/>
      </w:r>
      <w:commentRangeStart w:id="144"/>
      <w:commentRangeEnd w:id="144"/>
    </w:p>
    <w:p w14:paraId="57E19803" w14:textId="39D7E5B8" w:rsidR="005B14F4" w:rsidRDefault="005B14F4" w:rsidP="005B14F4">
      <w:pPr>
        <w:pStyle w:val="Heading1"/>
      </w:pPr>
      <w:bookmarkStart w:id="145" w:name="single-bivalent-level-results"/>
      <w:bookmarkEnd w:id="145"/>
      <w:r>
        <w:t>Evolution of genome-wide recombination rate is reflected at the single chromosome level</w:t>
      </w:r>
    </w:p>
    <w:p w14:paraId="5962DAD8" w14:textId="006AEBB9" w:rsidR="0020703F" w:rsidRPr="00D161C1" w:rsidRDefault="0069636B">
      <w:pPr>
        <w:pStyle w:val="BodyText"/>
        <w:rPr>
          <w:ins w:id="146" w:author="Bret" w:date="2020-04-07T19:41:00Z"/>
          <w:b/>
        </w:rPr>
      </w:pPr>
      <w:r>
        <w:t xml:space="preserve">To </w:t>
      </w:r>
      <w:r w:rsidR="000D4933">
        <w:t>examine</w:t>
      </w:r>
      <w:r>
        <w:t xml:space="preserve"> </w:t>
      </w:r>
      <w:r w:rsidR="000D4933">
        <w:t xml:space="preserve">the connection between evolution of the genome-wide recombination rate and changes to </w:t>
      </w:r>
      <w:r>
        <w:t xml:space="preserve">the recombination landscape, we used an image analysis pipeline to measure properties of single bivalents </w:t>
      </w:r>
      <w:ins w:id="147" w:author="April" w:date="2020-04-07T19:41:00Z">
        <w:r w:rsidR="00725651">
          <w:t>((</w:t>
        </w:r>
      </w:ins>
      <w:ins w:id="148" w:author="Bret" w:date="2020-04-07T19:41:00Z">
        <w:r>
          <w:t>(</w:t>
        </w:r>
      </w:ins>
      <w:r>
        <w:t>Peterson</w:t>
      </w:r>
      <w:ins w:id="149" w:author="April" w:date="2020-04-07T19:41:00Z">
        <w:r w:rsidR="00725651">
          <w:t>, Miller, and Payseur</w:t>
        </w:r>
      </w:ins>
      <w:ins w:id="150" w:author="Bret" w:date="2020-04-07T19:41:00Z">
        <w:r>
          <w:t xml:space="preserve"> et al.</w:t>
        </w:r>
      </w:ins>
      <w:r>
        <w:t xml:space="preserve"> 2019</w:t>
      </w:r>
      <w:ins w:id="151" w:author="April" w:date="2020-04-07T19:41:00Z">
        <w:r w:rsidR="00725651">
          <w:t>)).</w:t>
        </w:r>
      </w:ins>
      <w:ins w:id="152" w:author="Bret" w:date="2020-04-07T19:41:00Z">
        <w:r>
          <w:t>).</w:t>
        </w:r>
      </w:ins>
      <w:r>
        <w:t xml:space="preserve"> </w:t>
      </w:r>
      <w:commentRangeStart w:id="153"/>
      <w:r>
        <w:t>This algorithm substantially speeds the accurate measurement of bivalents, but has the</w:t>
      </w:r>
      <w:r w:rsidR="004E03A2">
        <w:t xml:space="preserve"> limitation that not all bivalents per cell </w:t>
      </w:r>
      <w:r>
        <w:t>can be</w:t>
      </w:r>
      <w:r w:rsidR="004E03A2">
        <w:t xml:space="preserve"> isolated due to overlapping </w:t>
      </w:r>
      <w:r>
        <w:t>bivalents</w:t>
      </w:r>
      <w:r w:rsidR="004E03A2">
        <w:t xml:space="preserve">. </w:t>
      </w:r>
      <w:r>
        <w:t xml:space="preserve">In this dataset, </w:t>
      </w:r>
      <w:r w:rsidR="004E03A2">
        <w:t xml:space="preserve">isolation rates per cell </w:t>
      </w:r>
      <w:r>
        <w:t>range from</w:t>
      </w:r>
      <w:r w:rsidR="004E03A2">
        <w:t xml:space="preserve"> 0.51 </w:t>
      </w:r>
      <w:ins w:id="154" w:author="April" w:date="2020-04-07T19:41:00Z">
        <w:r w:rsidR="00725651">
          <w:t xml:space="preserve">– 0.51 </w:t>
        </w:r>
      </w:ins>
      <w:r>
        <w:t>(</w:t>
      </w:r>
      <w:r w:rsidR="004E03A2">
        <w:rPr>
          <w:i/>
          <w:rPrChange w:id="155" w:author="Bret" w:date="2020-04-07T19:41:00Z">
            <w:rPr/>
          </w:rPrChange>
        </w:rPr>
        <w:t>molossinus</w:t>
      </w:r>
      <w:r w:rsidR="004E03A2">
        <w:rPr>
          <w:i/>
          <w:vertAlign w:val="superscript"/>
          <w:rPrChange w:id="156" w:author="Bret" w:date="2020-04-07T19:41:00Z">
            <w:rPr>
              <w:vertAlign w:val="superscript"/>
            </w:rPr>
          </w:rPrChange>
        </w:rPr>
        <w:t>MSM</w:t>
      </w:r>
      <w:r>
        <w:t xml:space="preserve"> </w:t>
      </w:r>
      <w:r w:rsidR="004E03A2">
        <w:t>male</w:t>
      </w:r>
      <w:r>
        <w:t>)</w:t>
      </w:r>
      <w:r w:rsidR="004E03A2">
        <w:t xml:space="preserve"> to 0.72</w:t>
      </w:r>
      <w:ins w:id="157" w:author="April" w:date="2020-04-07T19:41:00Z">
        <w:r w:rsidR="00725651">
          <w:t>– 0.72</w:t>
        </w:r>
      </w:ins>
      <w:r w:rsidR="004E03A2">
        <w:t xml:space="preserve"> </w:t>
      </w:r>
      <w:r>
        <w:t>(</w:t>
      </w:r>
      <w:r w:rsidR="004E03A2">
        <w:rPr>
          <w:i/>
          <w:rPrChange w:id="158" w:author="Bret" w:date="2020-04-07T19:41:00Z">
            <w:rPr/>
          </w:rPrChange>
        </w:rPr>
        <w:t>musculus</w:t>
      </w:r>
      <w:r w:rsidR="004E03A2">
        <w:rPr>
          <w:i/>
          <w:vertAlign w:val="superscript"/>
          <w:rPrChange w:id="159" w:author="Bret" w:date="2020-04-07T19:41:00Z">
            <w:rPr>
              <w:vertAlign w:val="superscript"/>
            </w:rPr>
          </w:rPrChange>
        </w:rPr>
        <w:t>KAZ</w:t>
      </w:r>
      <w:r>
        <w:t xml:space="preserve"> </w:t>
      </w:r>
      <w:r w:rsidR="004E03A2">
        <w:t>female</w:t>
      </w:r>
      <w:r>
        <w:t>)</w:t>
      </w:r>
      <w:r w:rsidR="004E03A2">
        <w:t xml:space="preserve">. </w:t>
      </w:r>
      <w:commentRangeStart w:id="160"/>
      <w:r w:rsidR="004E03A2">
        <w:t xml:space="preserve">From </w:t>
      </w:r>
      <w:r>
        <w:t>the</w:t>
      </w:r>
      <w:r w:rsidR="004E03A2">
        <w:t xml:space="preserve"> total set of cell images</w:t>
      </w:r>
      <w:r>
        <w:t>,</w:t>
      </w:r>
      <w:r w:rsidR="004E03A2">
        <w:t xml:space="preserve"> </w:t>
      </w:r>
      <w:ins w:id="161" w:author="April" w:date="2020-04-07T19:41:00Z">
        <w:r w:rsidR="00725651">
          <w:t xml:space="preserve">10458 – </w:t>
        </w:r>
      </w:ins>
      <w:r w:rsidR="004E03A2">
        <w:t>10</w:t>
      </w:r>
      <w:r>
        <w:t>,</w:t>
      </w:r>
      <w:r w:rsidR="004E03A2">
        <w:t xml:space="preserve">458 </w:t>
      </w:r>
      <w:r>
        <w:t xml:space="preserve">bivalent </w:t>
      </w:r>
      <w:r w:rsidR="004E03A2">
        <w:t xml:space="preserve">objects were isolated by the image analysis software. After </w:t>
      </w:r>
      <w:r>
        <w:t xml:space="preserve">a </w:t>
      </w:r>
      <w:r w:rsidR="004E03A2">
        <w:t>human curation step</w:t>
      </w:r>
      <w:r>
        <w:t xml:space="preserve"> </w:t>
      </w:r>
      <w:ins w:id="162" w:author="April" w:date="2020-04-07T19:41:00Z">
        <w:r w:rsidR="00725651">
          <w:t>((</w:t>
        </w:r>
      </w:ins>
      <w:ins w:id="163" w:author="Bret" w:date="2020-04-07T19:41:00Z">
        <w:r>
          <w:t>(</w:t>
        </w:r>
      </w:ins>
      <w:r>
        <w:t>Peterson</w:t>
      </w:r>
      <w:ins w:id="164" w:author="April" w:date="2020-04-07T19:41:00Z">
        <w:r w:rsidR="00725651">
          <w:t>, Miller, and Payseur</w:t>
        </w:r>
      </w:ins>
      <w:ins w:id="165" w:author="Bret" w:date="2020-04-07T19:41:00Z">
        <w:r>
          <w:t xml:space="preserve"> et al.</w:t>
        </w:r>
      </w:ins>
      <w:r>
        <w:t xml:space="preserve"> 2019</w:t>
      </w:r>
      <w:ins w:id="166" w:author="April" w:date="2020-04-07T19:41:00Z">
        <w:r w:rsidR="00725651">
          <w:t>)), 9829 –</w:t>
        </w:r>
      </w:ins>
      <w:ins w:id="167" w:author="Bret" w:date="2020-04-07T19:41:00Z">
        <w:r>
          <w:t>)</w:t>
        </w:r>
        <w:r w:rsidR="004E03A2">
          <w:t>,</w:t>
        </w:r>
      </w:ins>
      <w:r w:rsidR="004E03A2">
        <w:t xml:space="preserve"> 9</w:t>
      </w:r>
      <w:r>
        <w:t>,</w:t>
      </w:r>
      <w:r w:rsidR="004E03A2">
        <w:t>829 single</w:t>
      </w:r>
      <w:r>
        <w:t>-</w:t>
      </w:r>
      <w:r w:rsidR="004E03A2">
        <w:t xml:space="preserve">bivalent observations remained. </w:t>
      </w:r>
      <w:commentRangeEnd w:id="160"/>
      <w:r w:rsidR="000D4933">
        <w:rPr>
          <w:rStyle w:val="CommentReference"/>
        </w:rPr>
        <w:commentReference w:id="160"/>
      </w:r>
      <w:r>
        <w:t xml:space="preserve">We assume that the isolation of bivalents within cells is unbiased. </w:t>
      </w:r>
      <w:r w:rsidR="004E03A2">
        <w:t>Given th</w:t>
      </w:r>
      <w:r>
        <w:t>e</w:t>
      </w:r>
      <w:r w:rsidR="004E03A2">
        <w:t xml:space="preserve"> large number of single</w:t>
      </w:r>
      <w:r>
        <w:t xml:space="preserve">-bivalent </w:t>
      </w:r>
      <w:r w:rsidR="004E03A2">
        <w:t xml:space="preserve">observations, </w:t>
      </w:r>
      <w:commentRangeStart w:id="168"/>
      <w:r w:rsidR="004E03A2" w:rsidRPr="00D161C1">
        <w:rPr>
          <w:b/>
          <w:rPrChange w:id="169" w:author="Bret" w:date="2020-04-07T19:41:00Z">
            <w:rPr/>
          </w:rPrChange>
        </w:rPr>
        <w:t>we assume that each of the datasets are equally representative of general patterns.</w:t>
      </w:r>
      <w:commentRangeEnd w:id="168"/>
      <w:ins w:id="170" w:author="Bret" w:date="2020-04-07T19:41:00Z">
        <w:r w:rsidRPr="00D161C1">
          <w:rPr>
            <w:rStyle w:val="CommentReference"/>
            <w:b/>
          </w:rPr>
          <w:commentReference w:id="168"/>
        </w:r>
        <w:commentRangeEnd w:id="153"/>
        <w:r w:rsidR="00474B25" w:rsidRPr="00D161C1">
          <w:rPr>
            <w:rStyle w:val="CommentReference"/>
            <w:b/>
          </w:rPr>
          <w:commentReference w:id="153"/>
        </w:r>
      </w:ins>
    </w:p>
    <w:p w14:paraId="25CC17E3" w14:textId="646AC567" w:rsidR="00474B25" w:rsidRPr="00D161C1" w:rsidRDefault="00474B25">
      <w:pPr>
        <w:pStyle w:val="BodyText"/>
        <w:rPr>
          <w:b/>
          <w:rPrChange w:id="171" w:author="Bret" w:date="2020-04-07T19:41:00Z">
            <w:rPr/>
          </w:rPrChange>
        </w:rPr>
      </w:pPr>
      <w:r w:rsidRPr="00D161C1">
        <w:rPr>
          <w:b/>
          <w:rPrChange w:id="172" w:author="Bret" w:date="2020-04-07T19:41:00Z">
            <w:rPr/>
          </w:rPrChange>
        </w:rPr>
        <w:t>An additional challenge of the MLH1 framework is that the identities of individual autosomes and the XX in females cannot be easily obtained (the male XY is distinct).</w:t>
      </w:r>
      <w:r w:rsidRPr="00D161C1">
        <w:rPr>
          <w:rStyle w:val="CommentReference"/>
          <w:b/>
        </w:rPr>
        <w:commentReference w:id="173"/>
      </w:r>
    </w:p>
    <w:p w14:paraId="0ECB7878" w14:textId="214B7393" w:rsidR="0020703F" w:rsidRDefault="0020703F">
      <w:pPr>
        <w:pStyle w:val="FirstParagraph"/>
      </w:pPr>
      <w:bookmarkStart w:id="174" w:name="evolution-of-genome-wide-recombination-r"/>
      <w:bookmarkEnd w:id="174"/>
    </w:p>
    <w:p w14:paraId="2ED954EF" w14:textId="77777777" w:rsidR="0020703F" w:rsidRDefault="0020703F">
      <w:pPr>
        <w:pStyle w:val="BodyText"/>
      </w:pPr>
    </w:p>
    <w:p w14:paraId="704F2DFD" w14:textId="77777777" w:rsidR="00145905" w:rsidRDefault="004E03A2">
      <w:pPr>
        <w:pStyle w:val="BodyText"/>
        <w:rPr>
          <w:ins w:id="175" w:author="April" w:date="2020-04-07T19:41:00Z"/>
        </w:rPr>
      </w:pPr>
      <w:r>
        <w:t>Ninety</w:t>
      </w:r>
      <w:r w:rsidR="007F115C">
        <w:t>-</w:t>
      </w:r>
      <w:r>
        <w:t>six percent of single bivalents</w:t>
      </w:r>
      <w:r w:rsidR="001317DF">
        <w:t xml:space="preserve"> in our pooled dataset</w:t>
      </w:r>
      <w:r>
        <w:t xml:space="preserve"> (n</w:t>
      </w:r>
      <w:r w:rsidR="001317DF">
        <w:t xml:space="preserve"> </w:t>
      </w:r>
      <w:r>
        <w:t>=</w:t>
      </w:r>
      <w:r w:rsidR="001317DF">
        <w:t xml:space="preserve"> </w:t>
      </w:r>
      <w:r>
        <w:t>34</w:t>
      </w:r>
      <w:r w:rsidR="005A4E21">
        <w:t>,</w:t>
      </w:r>
      <w:r>
        <w:t>982</w:t>
      </w:r>
      <w:ins w:id="176" w:author="April" w:date="2020-04-07T19:41:00Z">
        <w:r w:rsidR="00725651">
          <w:t xml:space="preserve"> – 34982</w:t>
        </w:r>
      </w:ins>
      <w:r>
        <w:t xml:space="preserve">) have either one or two crossovers (Figure X). The proportion of </w:t>
      </w:r>
      <w:r w:rsidR="001317DF">
        <w:t>one-crossover (</w:t>
      </w:r>
      <w:r>
        <w:t>1CO</w:t>
      </w:r>
      <w:r w:rsidR="001317DF">
        <w:t>) to two-crossover</w:t>
      </w:r>
      <w:r w:rsidR="007F115C">
        <w:t xml:space="preserve"> </w:t>
      </w:r>
      <w:r w:rsidR="001317DF">
        <w:t>(</w:t>
      </w:r>
      <w:r>
        <w:t>2CO</w:t>
      </w:r>
      <w:r w:rsidR="001317DF">
        <w:t>) bivalent</w:t>
      </w:r>
      <w:r w:rsidR="007F115C">
        <w:t>s</w:t>
      </w:r>
      <w:r>
        <w:t xml:space="preserve"> distinguishes the high </w:t>
      </w:r>
      <w:r w:rsidR="001317DF">
        <w:t>vs.</w:t>
      </w:r>
      <w:r>
        <w:t xml:space="preserve"> low recombining strains (Figure X).</w:t>
      </w:r>
      <w:r w:rsidR="0049401E">
        <w:t xml:space="preserve"> </w:t>
      </w:r>
      <w:r w:rsidR="001317DF">
        <w:t>H</w:t>
      </w:r>
      <w:r>
        <w:t>igh</w:t>
      </w:r>
      <w:r w:rsidR="001317DF">
        <w:t>-</w:t>
      </w:r>
      <w:r>
        <w:t>recombination strains are enriched for 2CO bivalents at the expense of 1CO bivalents</w:t>
      </w:r>
      <w:r w:rsidR="001317DF">
        <w:t>:</w:t>
      </w:r>
      <w:r>
        <w:t xml:space="preserve"> </w:t>
      </w:r>
      <w:r w:rsidR="001317DF">
        <w:t xml:space="preserve">proportions of 2CO bivalents </w:t>
      </w:r>
      <w:r>
        <w:t xml:space="preserve"> are 0.33 </w:t>
      </w:r>
      <w:ins w:id="177" w:author="April" w:date="2020-04-07T19:41:00Z">
        <w:r w:rsidR="00725651">
          <w:t xml:space="preserve">– 0.33 ( </w:t>
        </w:r>
        <w:r w:rsidR="00725651">
          <w:rPr>
            <w:i/>
          </w:rPr>
          <w:t>musculus</w:t>
        </w:r>
        <w:r w:rsidR="00725651">
          <w:rPr>
            <w:i/>
            <w:vertAlign w:val="superscript"/>
          </w:rPr>
          <w:t>SKIVE</w:t>
        </w:r>
        <w:r w:rsidR="00725651">
          <w:t xml:space="preserve"> ) </w:t>
        </w:r>
      </w:ins>
      <w:r w:rsidR="001317DF">
        <w:t>in</w:t>
      </w:r>
      <w:r>
        <w:t xml:space="preserve"> </w:t>
      </w:r>
      <w:r>
        <w:rPr>
          <w:i/>
          <w:rPrChange w:id="178" w:author="Bret" w:date="2020-04-07T19:41:00Z">
            <w:rPr/>
          </w:rPrChange>
        </w:rPr>
        <w:t>musculus</w:t>
      </w:r>
      <w:r>
        <w:rPr>
          <w:i/>
          <w:vertAlign w:val="superscript"/>
          <w:rPrChange w:id="179" w:author="Bret" w:date="2020-04-07T19:41:00Z">
            <w:rPr>
              <w:vertAlign w:val="superscript"/>
            </w:rPr>
          </w:rPrChange>
        </w:rPr>
        <w:t>SKIVE</w:t>
      </w:r>
      <w:r>
        <w:t xml:space="preserve"> , 0.44 </w:t>
      </w:r>
      <w:ins w:id="180" w:author="April" w:date="2020-04-07T19:41:00Z">
        <w:r w:rsidR="00725651">
          <w:t xml:space="preserve">– 0.44 </w:t>
        </w:r>
      </w:ins>
      <w:r w:rsidR="001317DF">
        <w:t xml:space="preserve">in </w:t>
      </w:r>
      <w:r>
        <w:rPr>
          <w:i/>
          <w:rPrChange w:id="181" w:author="Bret" w:date="2020-04-07T19:41:00Z">
            <w:rPr/>
          </w:rPrChange>
        </w:rPr>
        <w:t>musculus</w:t>
      </w:r>
      <w:r>
        <w:rPr>
          <w:i/>
          <w:vertAlign w:val="superscript"/>
          <w:rPrChange w:id="182" w:author="Bret" w:date="2020-04-07T19:41:00Z">
            <w:rPr>
              <w:vertAlign w:val="superscript"/>
            </w:rPr>
          </w:rPrChange>
        </w:rPr>
        <w:t>PWD</w:t>
      </w:r>
      <w:r>
        <w:t xml:space="preserve"> , and 0.53 </w:t>
      </w:r>
      <w:ins w:id="183" w:author="April" w:date="2020-04-07T19:41:00Z">
        <w:r w:rsidR="00725651">
          <w:t xml:space="preserve">– 0.53 </w:t>
        </w:r>
      </w:ins>
      <w:r w:rsidR="001317DF">
        <w:t xml:space="preserve">in </w:t>
      </w:r>
      <w:r>
        <w:rPr>
          <w:i/>
          <w:rPrChange w:id="184" w:author="Bret" w:date="2020-04-07T19:41:00Z">
            <w:rPr/>
          </w:rPrChange>
        </w:rPr>
        <w:t>molossinus</w:t>
      </w:r>
      <w:r>
        <w:rPr>
          <w:i/>
          <w:vertAlign w:val="superscript"/>
          <w:rPrChange w:id="185" w:author="Bret" w:date="2020-04-07T19:41:00Z">
            <w:rPr>
              <w:vertAlign w:val="superscript"/>
            </w:rPr>
          </w:rPrChange>
        </w:rPr>
        <w:t>MSM</w:t>
      </w:r>
      <w:ins w:id="186" w:author="April" w:date="2020-04-07T19:41:00Z">
        <w:r w:rsidR="00725651">
          <w:t>.</w:t>
        </w:r>
      </w:ins>
    </w:p>
    <w:p w14:paraId="5594CE2F" w14:textId="4189F774" w:rsidR="007F115C" w:rsidRDefault="004E03A2">
      <w:pPr>
        <w:pStyle w:val="BodyText"/>
      </w:pPr>
      <w:ins w:id="187" w:author="Bret" w:date="2020-04-07T19:41:00Z">
        <w:r>
          <w:t xml:space="preserve"> .</w:t>
        </w:r>
        <w:r w:rsidR="001317DF">
          <w:t xml:space="preserve"> </w:t>
        </w:r>
      </w:ins>
      <w:r w:rsidR="001317DF">
        <w:t xml:space="preserve">Following patterns in the genome-wide recombination rate, </w:t>
      </w:r>
      <w:r>
        <w:t xml:space="preserve">male </w:t>
      </w:r>
      <w:r>
        <w:rPr>
          <w:i/>
          <w:rPrChange w:id="188" w:author="Bret" w:date="2020-04-07T19:41:00Z">
            <w:rPr/>
          </w:rPrChange>
        </w:rPr>
        <w:t>musculus</w:t>
      </w:r>
      <w:r>
        <w:rPr>
          <w:i/>
          <w:vertAlign w:val="superscript"/>
          <w:rPrChange w:id="189" w:author="Bret" w:date="2020-04-07T19:41:00Z">
            <w:rPr>
              <w:vertAlign w:val="superscript"/>
            </w:rPr>
          </w:rPrChange>
        </w:rPr>
        <w:t>PWD</w:t>
      </w:r>
      <w:r>
        <w:t xml:space="preserve"> and </w:t>
      </w:r>
      <w:r w:rsidR="001317DF">
        <w:t xml:space="preserve">male </w:t>
      </w:r>
      <w:r>
        <w:rPr>
          <w:i/>
          <w:rPrChange w:id="190" w:author="Bret" w:date="2020-04-07T19:41:00Z">
            <w:rPr/>
          </w:rPrChange>
        </w:rPr>
        <w:t>molossinus</w:t>
      </w:r>
      <w:r>
        <w:rPr>
          <w:i/>
          <w:vertAlign w:val="superscript"/>
          <w:rPrChange w:id="191" w:author="Bret" w:date="2020-04-07T19:41:00Z">
            <w:rPr>
              <w:vertAlign w:val="superscript"/>
            </w:rPr>
          </w:rPrChange>
        </w:rPr>
        <w:t>MSM</w:t>
      </w:r>
      <w:r>
        <w:t xml:space="preserve"> have 2CO proportions </w:t>
      </w:r>
      <w:r w:rsidR="007F115C">
        <w:t xml:space="preserve">that are </w:t>
      </w:r>
      <w:r>
        <w:t xml:space="preserve">more similar to each other than </w:t>
      </w:r>
      <w:r w:rsidR="005E6747">
        <w:t xml:space="preserve">to </w:t>
      </w:r>
      <w:r>
        <w:t>strains from the</w:t>
      </w:r>
      <w:r w:rsidR="001317DF">
        <w:t>ir own</w:t>
      </w:r>
      <w:r>
        <w:t xml:space="preserve"> subspecies (</w:t>
      </w:r>
      <w:r w:rsidR="001317DF">
        <w:t xml:space="preserve">chi-square tests; </w:t>
      </w:r>
      <w:r>
        <w:rPr>
          <w:i/>
          <w:rPrChange w:id="192" w:author="Bret" w:date="2020-04-07T19:41:00Z">
            <w:rPr/>
          </w:rPrChange>
        </w:rPr>
        <w:t>musculus</w:t>
      </w:r>
      <w:r>
        <w:rPr>
          <w:i/>
          <w:vertAlign w:val="superscript"/>
          <w:rPrChange w:id="193" w:author="Bret" w:date="2020-04-07T19:41:00Z">
            <w:rPr>
              <w:vertAlign w:val="superscript"/>
            </w:rPr>
          </w:rPrChange>
        </w:rPr>
        <w:t>PWD</w:t>
      </w:r>
      <w:r>
        <w:t xml:space="preserve"> </w:t>
      </w:r>
      <w:r w:rsidR="001317DF">
        <w:t>vs.</w:t>
      </w:r>
      <w:r>
        <w:t xml:space="preserve"> </w:t>
      </w:r>
      <w:r>
        <w:rPr>
          <w:i/>
          <w:rPrChange w:id="194" w:author="Bret" w:date="2020-04-07T19:41:00Z">
            <w:rPr/>
          </w:rPrChange>
        </w:rPr>
        <w:t>musculus</w:t>
      </w:r>
      <w:r>
        <w:rPr>
          <w:i/>
          <w:vertAlign w:val="superscript"/>
          <w:rPrChange w:id="195" w:author="Bret" w:date="2020-04-07T19:41:00Z">
            <w:rPr>
              <w:vertAlign w:val="superscript"/>
            </w:rPr>
          </w:rPrChange>
        </w:rPr>
        <w:t>KAZ</w:t>
      </w:r>
      <w:r>
        <w:t xml:space="preserve"> p</w:t>
      </w:r>
      <w:r w:rsidR="001317DF">
        <w:t xml:space="preserve"> </w:t>
      </w:r>
      <w:r>
        <w:t>=</w:t>
      </w:r>
      <w:r w:rsidR="001317DF">
        <w:t xml:space="preserve"> </w:t>
      </w:r>
      <w:r>
        <w:t>3.1510^{-33</w:t>
      </w:r>
      <w:ins w:id="196" w:author="April" w:date="2020-04-07T19:41:00Z">
        <w:r w:rsidR="00725651">
          <w:t>} – 3.1510^{-33</w:t>
        </w:r>
      </w:ins>
      <w:r>
        <w:t>}</w:t>
      </w:r>
      <w:r w:rsidR="007F115C">
        <w:t xml:space="preserve">; </w:t>
      </w:r>
      <w:r>
        <w:rPr>
          <w:i/>
          <w:rPrChange w:id="197" w:author="Bret" w:date="2020-04-07T19:41:00Z">
            <w:rPr/>
          </w:rPrChange>
        </w:rPr>
        <w:t>molossinus</w:t>
      </w:r>
      <w:r>
        <w:rPr>
          <w:i/>
          <w:vertAlign w:val="superscript"/>
          <w:rPrChange w:id="198" w:author="Bret" w:date="2020-04-07T19:41:00Z">
            <w:rPr>
              <w:vertAlign w:val="superscript"/>
            </w:rPr>
          </w:rPrChange>
        </w:rPr>
        <w:t>MSM</w:t>
      </w:r>
      <w:r>
        <w:t xml:space="preserve"> </w:t>
      </w:r>
      <w:r w:rsidR="007F115C">
        <w:t>vs.</w:t>
      </w:r>
      <w:r>
        <w:t xml:space="preserve"> </w:t>
      </w:r>
      <w:r>
        <w:rPr>
          <w:i/>
          <w:rPrChange w:id="199" w:author="Bret" w:date="2020-04-07T19:41:00Z">
            <w:rPr/>
          </w:rPrChange>
        </w:rPr>
        <w:t>molossinus</w:t>
      </w:r>
      <w:r>
        <w:rPr>
          <w:i/>
          <w:vertAlign w:val="superscript"/>
          <w:rPrChange w:id="200" w:author="Bret" w:date="2020-04-07T19:41:00Z">
            <w:rPr>
              <w:vertAlign w:val="superscript"/>
            </w:rPr>
          </w:rPrChange>
        </w:rPr>
        <w:t>MOLF</w:t>
      </w:r>
      <w:r>
        <w:t xml:space="preserve"> p</w:t>
      </w:r>
      <w:r w:rsidR="007F115C">
        <w:t xml:space="preserve"> </w:t>
      </w:r>
      <w:r>
        <w:t>=</w:t>
      </w:r>
      <w:r w:rsidR="007F115C">
        <w:t xml:space="preserve"> </w:t>
      </w:r>
      <w:r>
        <w:t>4.7210^{-13</w:t>
      </w:r>
      <w:ins w:id="201" w:author="April" w:date="2020-04-07T19:41:00Z">
        <w:r w:rsidR="00725651">
          <w:t>} – 4.7210^{-13}).</w:t>
        </w:r>
      </w:ins>
      <w:ins w:id="202" w:author="Bret" w:date="2020-04-07T19:41:00Z">
        <w:r>
          <w:t xml:space="preserve">}). </w:t>
        </w:r>
      </w:ins>
    </w:p>
    <w:p w14:paraId="44CDEC19" w14:textId="2BBEBD47" w:rsidR="007F115C" w:rsidRDefault="007F115C">
      <w:pPr>
        <w:pStyle w:val="BodyText"/>
      </w:pPr>
      <w:r>
        <w:t>Next, we use this single-bivalent dataset to</w:t>
      </w:r>
      <w:r w:rsidR="004E03A2">
        <w:t xml:space="preserve"> focus on aspects of the recombination landscape</w:t>
      </w:r>
      <w:r>
        <w:t xml:space="preserve"> along chromosomes.</w:t>
      </w:r>
      <w:r w:rsidR="004E03A2">
        <w:t xml:space="preserve"> </w:t>
      </w:r>
      <w:r>
        <w:t>We</w:t>
      </w:r>
      <w:r w:rsidR="004E03A2">
        <w:t xml:space="preserve"> address two main questions</w:t>
      </w:r>
      <w:r>
        <w:t>. First,</w:t>
      </w:r>
      <w:r w:rsidR="004E03A2">
        <w:t xml:space="preserve"> </w:t>
      </w:r>
      <w:r>
        <w:t>w</w:t>
      </w:r>
      <w:r w:rsidR="004E03A2">
        <w:t xml:space="preserve">hich traits are sexually dimorphic? </w:t>
      </w:r>
      <w:r>
        <w:t>Second, w</w:t>
      </w:r>
      <w:r w:rsidR="004E03A2">
        <w:t xml:space="preserve">hich traits </w:t>
      </w:r>
      <w:r>
        <w:t>differ between males from high-recombination vs. low-recombination strains?</w:t>
      </w:r>
    </w:p>
    <w:p w14:paraId="412440A2" w14:textId="5520342E" w:rsidR="0020703F" w:rsidRDefault="00890D18">
      <w:pPr>
        <w:pStyle w:val="Heading1"/>
      </w:pPr>
      <w:bookmarkStart w:id="203" w:name="q1-sex-differences-in-sc-ae-lengths"/>
      <w:bookmarkEnd w:id="203"/>
      <w:r>
        <w:t xml:space="preserve">Q1 Sex Differences in </w:t>
      </w:r>
      <w:r w:rsidR="007F115C">
        <w:t>the Length of the Synaptonemal Complex</w:t>
      </w:r>
    </w:p>
    <w:p w14:paraId="70A243AA" w14:textId="4BB12192" w:rsidR="00EA68CC" w:rsidRDefault="004E03A2">
      <w:pPr>
        <w:pStyle w:val="BodyText"/>
      </w:pPr>
      <w:r>
        <w:t>In many mammalian species</w:t>
      </w:r>
      <w:r w:rsidR="007F115C">
        <w:t>,</w:t>
      </w:r>
      <w:r>
        <w:t xml:space="preserve"> the </w:t>
      </w:r>
      <w:r w:rsidR="007F115C">
        <w:t>synaptonemal complex</w:t>
      </w:r>
      <w:r w:rsidR="005E6747">
        <w:t xml:space="preserve"> (SC)</w:t>
      </w:r>
      <w:r w:rsidR="007F115C">
        <w:t xml:space="preserve"> is</w:t>
      </w:r>
      <w:r>
        <w:t xml:space="preserve"> longer in females</w:t>
      </w:r>
      <w:r w:rsidR="007F115C">
        <w:t>. Y</w:t>
      </w:r>
      <w:r>
        <w:t>et</w:t>
      </w:r>
      <w:r w:rsidR="007F115C">
        <w:t>,</w:t>
      </w:r>
      <w:r>
        <w:t xml:space="preserve"> the majority of these observations come from species with female</w:t>
      </w:r>
      <w:r w:rsidR="007F115C">
        <w:t>-</w:t>
      </w:r>
      <w:r>
        <w:t xml:space="preserve">biased heterochiasmy. Our </w:t>
      </w:r>
      <w:r w:rsidR="005E6747">
        <w:t xml:space="preserve">wider </w:t>
      </w:r>
      <w:r>
        <w:t>s</w:t>
      </w:r>
      <w:r w:rsidR="006D2939">
        <w:t>urvey</w:t>
      </w:r>
      <w:r>
        <w:t xml:space="preserve"> of </w:t>
      </w:r>
      <w:r w:rsidR="006D2939">
        <w:t xml:space="preserve">recombination in </w:t>
      </w:r>
      <w:r>
        <w:t xml:space="preserve">house mice provides an opportunity to </w:t>
      </w:r>
      <w:r w:rsidR="007F115C">
        <w:t>determine whether</w:t>
      </w:r>
      <w:r>
        <w:t xml:space="preserve"> sex differences in chromatin compaction (SC length) are reversed</w:t>
      </w:r>
      <w:r w:rsidR="007F115C">
        <w:t xml:space="preserve"> when heterochiasmy is male-biased.</w:t>
      </w:r>
      <w:r w:rsidR="006D2939">
        <w:t xml:space="preserve"> </w:t>
      </w:r>
      <w:r>
        <w:t>I</w:t>
      </w:r>
      <w:r w:rsidR="00EA68CC">
        <w:t>n addition, i</w:t>
      </w:r>
      <w:r>
        <w:t xml:space="preserve">f SC length is </w:t>
      </w:r>
      <w:r w:rsidR="006D2939">
        <w:t>a strong determinant of the genome-wide recombination rate,</w:t>
      </w:r>
      <w:r>
        <w:t xml:space="preserve"> </w:t>
      </w:r>
      <w:r w:rsidR="006D2939">
        <w:t xml:space="preserve"> male </w:t>
      </w:r>
      <w:r w:rsidR="006D2939">
        <w:rPr>
          <w:i/>
          <w:rPrChange w:id="204" w:author="Bret" w:date="2020-04-07T19:41:00Z">
            <w:rPr/>
          </w:rPrChange>
        </w:rPr>
        <w:t>musculus</w:t>
      </w:r>
      <w:r w:rsidR="006D2939">
        <w:rPr>
          <w:i/>
          <w:vertAlign w:val="superscript"/>
          <w:rPrChange w:id="205" w:author="Bret" w:date="2020-04-07T19:41:00Z">
            <w:rPr>
              <w:vertAlign w:val="superscript"/>
            </w:rPr>
          </w:rPrChange>
        </w:rPr>
        <w:t>PWD</w:t>
      </w:r>
      <w:r w:rsidR="006D2939">
        <w:t xml:space="preserve"> and male </w:t>
      </w:r>
      <w:r w:rsidR="006D2939">
        <w:rPr>
          <w:i/>
          <w:rPrChange w:id="206" w:author="Bret" w:date="2020-04-07T19:41:00Z">
            <w:rPr/>
          </w:rPrChange>
        </w:rPr>
        <w:t>molossinus</w:t>
      </w:r>
      <w:r w:rsidR="006D2939">
        <w:rPr>
          <w:i/>
          <w:vertAlign w:val="superscript"/>
          <w:rPrChange w:id="207" w:author="Bret" w:date="2020-04-07T19:41:00Z">
            <w:rPr>
              <w:vertAlign w:val="superscript"/>
            </w:rPr>
          </w:rPrChange>
        </w:rPr>
        <w:t>MSM</w:t>
      </w:r>
      <w:r w:rsidR="006D2939">
        <w:t xml:space="preserve"> should have longer SC lengths than the other strains.</w:t>
      </w:r>
      <w:r w:rsidR="00EA68CC">
        <w:t xml:space="preserve"> </w:t>
      </w:r>
    </w:p>
    <w:p w14:paraId="1FEF9C72" w14:textId="7B8B51A3" w:rsidR="0020703F" w:rsidRDefault="004E03A2">
      <w:pPr>
        <w:pStyle w:val="BodyText"/>
        <w:rPr>
          <w:ins w:id="208" w:author="Bret" w:date="2020-04-07T19:41:00Z"/>
        </w:rPr>
      </w:pPr>
      <w:commentRangeStart w:id="209"/>
      <w:ins w:id="210" w:author="Bret" w:date="2020-04-07T19:41:00Z">
        <w:r>
          <w:t xml:space="preserve">To account for confounding effects of sex chromosomes from pooled samples of bivalents, we </w:t>
        </w:r>
        <w:r w:rsidR="002E7B79">
          <w:t>considered</w:t>
        </w:r>
        <w:r>
          <w:t xml:space="preserve"> a reduced dataset </w:t>
        </w:r>
        <w:r w:rsidR="00EA68CC">
          <w:t xml:space="preserve">including only </w:t>
        </w:r>
        <w:r>
          <w:t xml:space="preserve">bivalents with SC lengths below the 2nd quartile </w:t>
        </w:r>
        <w:r w:rsidR="002C2577">
          <w:t>(</w:t>
        </w:r>
        <w:r>
          <w:t>for SC length</w:t>
        </w:r>
        <w:r w:rsidR="002C2577">
          <w:t>)</w:t>
        </w:r>
        <w:r>
          <w:t xml:space="preserve"> </w:t>
        </w:r>
        <w:r w:rsidR="005A4E21">
          <w:t>in</w:t>
        </w:r>
        <w:r>
          <w:t xml:space="preserve"> </w:t>
        </w:r>
        <w:r w:rsidR="005A4E21">
          <w:t>each</w:t>
        </w:r>
        <w:r>
          <w:t xml:space="preserve"> cell</w:t>
        </w:r>
        <w:r w:rsidR="002C2577">
          <w:t xml:space="preserve">. </w:t>
        </w:r>
        <w:r>
          <w:t xml:space="preserve">This dataset </w:t>
        </w:r>
        <w:r w:rsidR="002E7B79">
          <w:t>included the four or</w:t>
        </w:r>
        <w:r w:rsidR="002C2577">
          <w:t xml:space="preserve"> five </w:t>
        </w:r>
        <w:r w:rsidR="002E7B79">
          <w:t xml:space="preserve">shortest </w:t>
        </w:r>
        <w:r w:rsidR="002C2577">
          <w:t xml:space="preserve">bivalents </w:t>
        </w:r>
        <w:r>
          <w:t xml:space="preserve"> and exclude</w:t>
        </w:r>
        <w:r w:rsidR="002E7B79">
          <w:t>d</w:t>
        </w:r>
        <w:r>
          <w:t xml:space="preserve"> the X bivalent in oocytes. A total of 678 ‘short’ bivalents were isolated from 103 oocytes and 37 spermatocytes. </w:t>
        </w:r>
        <w:r w:rsidR="005E6747">
          <w:t>Although</w:t>
        </w:r>
        <w:r>
          <w:t xml:space="preserve"> this smaller dataset has decreased power, it offers a more comparable set of single bivalents to compare between </w:t>
        </w:r>
        <w:r w:rsidR="005E6747">
          <w:t xml:space="preserve">the </w:t>
        </w:r>
        <w:r>
          <w:t>sexes.</w:t>
        </w:r>
        <w:commentRangeEnd w:id="209"/>
        <w:r w:rsidR="00D37BF6">
          <w:rPr>
            <w:rStyle w:val="CommentReference"/>
          </w:rPr>
          <w:commentReference w:id="209"/>
        </w:r>
      </w:ins>
    </w:p>
    <w:p w14:paraId="46517FAE" w14:textId="669D810D" w:rsidR="0020703F" w:rsidRDefault="0020703F">
      <w:pPr>
        <w:pStyle w:val="BodyText"/>
        <w:rPr>
          <w:ins w:id="211" w:author="Bret" w:date="2020-04-07T19:41:00Z"/>
        </w:rPr>
      </w:pPr>
    </w:p>
    <w:p w14:paraId="3F9C0DE1" w14:textId="0BA66C79" w:rsidR="0020703F" w:rsidRDefault="002E7B79">
      <w:pPr>
        <w:pStyle w:val="BodyText"/>
      </w:pPr>
      <w:r>
        <w:t xml:space="preserve">Short bivalents are significantly longer in females than males in all strains (t-test; p &lt; 0.05) except </w:t>
      </w:r>
      <w:r>
        <w:rPr>
          <w:i/>
          <w:rPrChange w:id="212" w:author="Bret" w:date="2020-04-07T19:41:00Z">
            <w:rPr/>
          </w:rPrChange>
        </w:rPr>
        <w:t>musculus</w:t>
      </w:r>
      <w:r>
        <w:rPr>
          <w:i/>
          <w:vertAlign w:val="superscript"/>
          <w:rPrChange w:id="213" w:author="Bret" w:date="2020-04-07T19:41:00Z">
            <w:rPr>
              <w:vertAlign w:val="superscript"/>
            </w:rPr>
          </w:rPrChange>
        </w:rPr>
        <w:t>SKIVE</w:t>
      </w:r>
      <w:r>
        <w:t xml:space="preserve">.  The female:male ratio ranges across strains </w:t>
      </w:r>
      <w:r w:rsidR="004E03A2">
        <w:t xml:space="preserve">from 1.15 </w:t>
      </w:r>
      <w:ins w:id="214" w:author="April" w:date="2020-04-07T19:41:00Z">
        <w:r w:rsidR="00725651">
          <w:t xml:space="preserve">– 1.15 </w:t>
        </w:r>
      </w:ins>
      <w:r>
        <w:t>(</w:t>
      </w:r>
      <w:r w:rsidR="004E03A2">
        <w:rPr>
          <w:i/>
          <w:rPrChange w:id="215" w:author="Bret" w:date="2020-04-07T19:41:00Z">
            <w:rPr/>
          </w:rPrChange>
        </w:rPr>
        <w:t>musculus</w:t>
      </w:r>
      <w:r w:rsidR="004E03A2">
        <w:rPr>
          <w:i/>
          <w:vertAlign w:val="superscript"/>
          <w:rPrChange w:id="216" w:author="Bret" w:date="2020-04-07T19:41:00Z">
            <w:rPr>
              <w:vertAlign w:val="superscript"/>
            </w:rPr>
          </w:rPrChange>
        </w:rPr>
        <w:t>MSM</w:t>
      </w:r>
      <w:r>
        <w:t xml:space="preserve">) </w:t>
      </w:r>
      <w:r w:rsidR="004E03A2">
        <w:t xml:space="preserve">to 1.49 </w:t>
      </w:r>
      <w:ins w:id="217" w:author="April" w:date="2020-04-07T19:41:00Z">
        <w:r w:rsidR="00725651">
          <w:t xml:space="preserve">– 1.49 </w:t>
        </w:r>
      </w:ins>
      <w:r w:rsidR="005A4E21">
        <w:t>(</w:t>
      </w:r>
      <w:r w:rsidR="004E03A2">
        <w:rPr>
          <w:i/>
          <w:rPrChange w:id="218" w:author="Bret" w:date="2020-04-07T19:41:00Z">
            <w:rPr/>
          </w:rPrChange>
        </w:rPr>
        <w:t>domesticus</w:t>
      </w:r>
      <w:r w:rsidR="004E03A2">
        <w:rPr>
          <w:i/>
          <w:vertAlign w:val="superscript"/>
          <w:rPrChange w:id="219" w:author="Bret" w:date="2020-04-07T19:41:00Z">
            <w:rPr>
              <w:vertAlign w:val="superscript"/>
            </w:rPr>
          </w:rPrChange>
        </w:rPr>
        <w:t>WSB</w:t>
      </w:r>
      <w:r>
        <w:t>)</w:t>
      </w:r>
      <w:r w:rsidR="004E03A2">
        <w:t xml:space="preserve">. </w:t>
      </w:r>
    </w:p>
    <w:p w14:paraId="06A668E7" w14:textId="6040BD89" w:rsidR="005A4E21" w:rsidRDefault="002E7B79" w:rsidP="005A4E21">
      <w:pPr>
        <w:pStyle w:val="BodyText"/>
      </w:pPr>
      <w:commentRangeStart w:id="220"/>
      <w:ins w:id="221" w:author="Bret" w:date="2020-04-07T19:41:00Z">
        <w:r>
          <w:t>As an</w:t>
        </w:r>
        <w:r w:rsidR="004E03A2">
          <w:t xml:space="preserve"> additional metric of chromatin compaction, we </w:t>
        </w:r>
        <w:r>
          <w:t xml:space="preserve">computed the </w:t>
        </w:r>
        <w:r w:rsidR="00D37BF6">
          <w:t>total (</w:t>
        </w:r>
        <w:r>
          <w:t>summed</w:t>
        </w:r>
        <w:r w:rsidR="00D37BF6">
          <w:t>)</w:t>
        </w:r>
        <w:r>
          <w:t xml:space="preserve"> SC length of all bivalents for single cells, using the image analysis algorithm of Wang et al. (2019). </w:t>
        </w:r>
        <w:r w:rsidR="004E03A2">
          <w:t>Mouse means were calculated from cell</w:t>
        </w:r>
        <w:r>
          <w:t>-</w:t>
        </w:r>
        <w:r w:rsidR="004E03A2">
          <w:t xml:space="preserve">wide </w:t>
        </w:r>
        <w:r>
          <w:t>total SC length</w:t>
        </w:r>
        <w:r w:rsidR="00D37BF6">
          <w:t xml:space="preserve">s in 2,984 out of 3,680 cells with MLH1 counts </w:t>
        </w:r>
        <w:r w:rsidR="004E03A2">
          <w:t>(</w:t>
        </w:r>
        <w:r w:rsidR="00D37BF6">
          <w:t>F</w:t>
        </w:r>
        <w:r w:rsidR="004E03A2">
          <w:t>igure X).</w:t>
        </w:r>
        <w:r w:rsidR="00D37BF6">
          <w:t xml:space="preserve"> </w:t>
        </w:r>
        <w:commentRangeEnd w:id="220"/>
        <w:r w:rsidR="00D37BF6">
          <w:rPr>
            <w:rStyle w:val="CommentReference"/>
          </w:rPr>
          <w:commentReference w:id="220"/>
        </w:r>
      </w:ins>
      <w:r w:rsidR="005A4E21">
        <w:t>F</w:t>
      </w:r>
      <w:r w:rsidR="00D37BF6">
        <w:t>emales have significantly longer to</w:t>
      </w:r>
      <w:r w:rsidR="005A4E21">
        <w:t>tal SC than males in each strain</w:t>
      </w:r>
      <w:r w:rsidR="00D37BF6">
        <w:t xml:space="preserve"> </w:t>
      </w:r>
      <w:r w:rsidR="005A4E21">
        <w:t xml:space="preserve">tested separately </w:t>
      </w:r>
      <w:r w:rsidR="00D37BF6">
        <w:t>(t-test; p &lt; 0.05).</w:t>
      </w:r>
      <w:r w:rsidR="005A4E21">
        <w:t xml:space="preserve"> That females have longer SCs is also supported by mixed models and general linear models with covariates, which identify sex as the most consistently significant effect (p &lt; 0.05). Additionally, there are some significant subspecies and strain effects (p &lt; 0.05), indicating that SC length has evolved among strains and subspecies.</w:t>
      </w:r>
    </w:p>
    <w:p w14:paraId="77D59DF9" w14:textId="436CC7D5" w:rsidR="0020703F" w:rsidRDefault="0020703F">
      <w:pPr>
        <w:pStyle w:val="BodyText"/>
      </w:pPr>
    </w:p>
    <w:p w14:paraId="4D6C43D5" w14:textId="50AAFEEE" w:rsidR="00D37BF6" w:rsidRDefault="00D37BF6">
      <w:pPr>
        <w:pStyle w:val="BodyText"/>
      </w:pPr>
    </w:p>
    <w:p w14:paraId="77790210" w14:textId="5D4AABDC" w:rsidR="008F484D" w:rsidRDefault="008F484D">
      <w:pPr>
        <w:pStyle w:val="BodyText"/>
      </w:pPr>
      <w:r>
        <w:t xml:space="preserve">In summary, </w:t>
      </w:r>
      <w:r w:rsidR="005E6747">
        <w:t>two</w:t>
      </w:r>
      <w:r>
        <w:t xml:space="preserve"> approaches for measuring and analyzing SC length </w:t>
      </w:r>
      <w:r w:rsidR="004E03A2">
        <w:t>indicate that females have longer SC</w:t>
      </w:r>
      <w:r>
        <w:t>s</w:t>
      </w:r>
      <w:r w:rsidR="004E03A2">
        <w:t xml:space="preserve"> (chromosome ax</w:t>
      </w:r>
      <w:r>
        <w:t>e</w:t>
      </w:r>
      <w:r w:rsidR="004E03A2">
        <w:t xml:space="preserve">s), even in strains where males have more MLH1 foci per cell. </w:t>
      </w:r>
      <w:r>
        <w:t>Furthermore, joint consideration of MLH1 foci and total SC length suggests that males from high-recombination strains have less “space” in which to place their additional crossovers.</w:t>
      </w:r>
    </w:p>
    <w:p w14:paraId="77DC11B1" w14:textId="67F146AE" w:rsidR="0020703F" w:rsidRDefault="004E03A2">
      <w:pPr>
        <w:pStyle w:val="Heading1"/>
      </w:pPr>
      <w:bookmarkStart w:id="222" w:name="q1.-1co-position-sex-differences"/>
      <w:bookmarkEnd w:id="222"/>
      <w:r>
        <w:t>Q1. Sex Differences</w:t>
      </w:r>
      <w:r w:rsidR="005E6747">
        <w:t xml:space="preserve"> in the Positions of Single Crossovers</w:t>
      </w:r>
    </w:p>
    <w:p w14:paraId="46392B2C" w14:textId="78C8EBC3" w:rsidR="00640B9A" w:rsidRDefault="005A4E21" w:rsidP="00E3041B">
      <w:pPr>
        <w:pStyle w:val="FirstParagraph"/>
      </w:pPr>
      <w:r>
        <w:t>In</w:t>
      </w:r>
      <w:r w:rsidR="004E03A2">
        <w:t xml:space="preserve"> most of th</w:t>
      </w:r>
      <w:r>
        <w:t xml:space="preserve">e </w:t>
      </w:r>
      <w:r w:rsidR="004E03A2">
        <w:t>strains</w:t>
      </w:r>
      <w:r>
        <w:t xml:space="preserve"> we surveyed</w:t>
      </w:r>
      <w:r w:rsidR="004E03A2">
        <w:t xml:space="preserve">, </w:t>
      </w:r>
      <w:r w:rsidR="00640B9A">
        <w:t xml:space="preserve">the majority of bivalents are observed to contain one crossover (focus). </w:t>
      </w:r>
      <w:r w:rsidR="004E03A2">
        <w:t>In all strains, the landscape</w:t>
      </w:r>
      <w:r w:rsidR="00640B9A">
        <w:t xml:space="preserve"> across 1CO bivalents is significantly different</w:t>
      </w:r>
      <w:r w:rsidR="004E03A2">
        <w:t xml:space="preserve"> </w:t>
      </w:r>
      <w:r w:rsidR="00640B9A">
        <w:t xml:space="preserve">in females and </w:t>
      </w:r>
      <w:r w:rsidR="004E03A2">
        <w:t>males</w:t>
      </w:r>
      <w:r w:rsidR="00640B9A">
        <w:t>.</w:t>
      </w:r>
      <w:r w:rsidR="004E03A2">
        <w:t xml:space="preserve"> </w:t>
      </w:r>
      <w:r w:rsidR="00640B9A">
        <w:t xml:space="preserve">Normalized foci positions tend to be </w:t>
      </w:r>
      <w:r w:rsidR="004E03A2">
        <w:t xml:space="preserve">more </w:t>
      </w:r>
      <w:r w:rsidR="00640B9A">
        <w:t>central</w:t>
      </w:r>
      <w:r w:rsidR="004E03A2">
        <w:t xml:space="preserve"> in females</w:t>
      </w:r>
      <w:r w:rsidR="00640B9A">
        <w:t xml:space="preserve"> </w:t>
      </w:r>
      <w:r w:rsidR="00640B9A">
        <w:rPr>
          <w:rPrChange w:id="223" w:author="Bret" w:date="2020-04-07T19:41:00Z">
            <w:rPr>
              <w:b/>
            </w:rPr>
          </w:rPrChange>
        </w:rPr>
        <w:t>(mean focus position = X)</w:t>
      </w:r>
      <w:r w:rsidR="00640B9A">
        <w:t xml:space="preserve"> and closer to the telomere in males </w:t>
      </w:r>
      <w:r w:rsidR="00640B9A">
        <w:rPr>
          <w:rPrChange w:id="224" w:author="Bret" w:date="2020-04-07T19:41:00Z">
            <w:rPr>
              <w:b/>
            </w:rPr>
          </w:rPrChange>
        </w:rPr>
        <w:t>(mean focus position = Y)</w:t>
      </w:r>
      <w:r w:rsidR="00640B9A">
        <w:t xml:space="preserve"> </w:t>
      </w:r>
      <w:r w:rsidR="004E03A2">
        <w:t>(t</w:t>
      </w:r>
      <w:r w:rsidR="00640B9A">
        <w:t>-</w:t>
      </w:r>
      <w:r w:rsidR="004E03A2">
        <w:t>test; p = 2.9210^{-22</w:t>
      </w:r>
      <w:ins w:id="225" w:author="April" w:date="2020-04-07T19:41:00Z">
        <w:r w:rsidR="00725651">
          <w:t>} – 2.9210^{-22</w:t>
        </w:r>
      </w:ins>
      <w:r w:rsidR="004E03A2">
        <w:t>}).</w:t>
      </w:r>
      <w:r w:rsidR="00640B9A">
        <w:t xml:space="preserve"> Sex is also the most significant effect on focus position in a mixed model </w:t>
      </w:r>
      <w:r w:rsidR="00E76804">
        <w:t>(M1:</w:t>
      </w:r>
      <w:r w:rsidR="00640B9A">
        <w:t xml:space="preserve"> p =1.2610^{-25</w:t>
      </w:r>
      <w:ins w:id="226" w:author="April" w:date="2020-04-07T19:41:00Z">
        <w:r w:rsidR="00725651">
          <w:t>} – 1.2610^{-25</w:t>
        </w:r>
      </w:ins>
      <w:r w:rsidR="00640B9A">
        <w:t xml:space="preserve">}) and </w:t>
      </w:r>
      <w:r w:rsidR="005E6747">
        <w:t xml:space="preserve">in </w:t>
      </w:r>
      <w:r w:rsidR="00640B9A">
        <w:t>general linear models (</w:t>
      </w:r>
      <w:r w:rsidR="00E76804">
        <w:t>M2: p =1.3310^{-7</w:t>
      </w:r>
      <w:ins w:id="227" w:author="April" w:date="2020-04-07T19:41:00Z">
        <w:r w:rsidR="00725651">
          <w:t>} – 1.3310^{-7</w:t>
        </w:r>
      </w:ins>
      <w:r w:rsidR="00E76804">
        <w:t>}; M3: p = 1.3310^{-7</w:t>
      </w:r>
      <w:ins w:id="228" w:author="April" w:date="2020-04-07T19:41:00Z">
        <w:r w:rsidR="00725651">
          <w:t>} – 1.3310^{-7</w:t>
        </w:r>
      </w:ins>
      <w:r w:rsidR="00E76804">
        <w:t xml:space="preserve">}). These sex differences in the placement of foci on 1CO bivalents follow a pattern observed across a variety of mammalian species </w:t>
      </w:r>
      <w:r w:rsidR="00640B9A">
        <w:t xml:space="preserve">(Sardell </w:t>
      </w:r>
      <w:ins w:id="229" w:author="April" w:date="2020-04-07T19:41:00Z">
        <w:r w:rsidR="00725651">
          <w:t xml:space="preserve">and </w:t>
        </w:r>
      </w:ins>
      <w:r w:rsidR="00640B9A">
        <w:t>Kirkpatrick</w:t>
      </w:r>
      <w:ins w:id="230" w:author="April" w:date="2020-04-07T19:41:00Z">
        <w:r w:rsidR="00725651">
          <w:t xml:space="preserve"> 2020</w:t>
        </w:r>
      </w:ins>
      <w:r w:rsidR="00640B9A">
        <w:t>).</w:t>
      </w:r>
    </w:p>
    <w:p w14:paraId="0875D7AA" w14:textId="4F0991BF" w:rsidR="0020703F" w:rsidRDefault="004E03A2">
      <w:pPr>
        <w:pStyle w:val="Heading1"/>
      </w:pPr>
      <w:bookmarkStart w:id="231" w:name="q1.-sex-differences-in-co-interference-i"/>
      <w:bookmarkEnd w:id="231"/>
      <w:r>
        <w:t>Q1. Sex Differences in CO Interference</w:t>
      </w:r>
      <w:ins w:id="232" w:author="April" w:date="2020-04-07T19:41:00Z">
        <w:r w:rsidR="00725651">
          <w:t xml:space="preserve"> (IFD)</w:t>
        </w:r>
      </w:ins>
    </w:p>
    <w:p w14:paraId="3D293A9B" w14:textId="77777777" w:rsidR="00145905" w:rsidRDefault="00725651">
      <w:pPr>
        <w:pStyle w:val="FirstParagraph"/>
        <w:rPr>
          <w:ins w:id="233" w:author="April" w:date="2020-04-07T19:41:00Z"/>
        </w:rPr>
      </w:pPr>
      <w:ins w:id="234" w:author="April" w:date="2020-04-07T19:41:00Z">
        <w:r>
          <w:t>Q1 Summary, consequences of sex differences in the recombination landscape Our results confirm sex differences in recombination landscapes described in several other species and we note that these differences have distinct consequences on the potential patterns of genetic variation resulting from the distinct recombination landscapes. The terminal position of single foci and the greater distance between two foci on the same chromosome will have a consequence of larger sections of linked sites segregating together in male gametes compared to female gametes (Veller).</w:t>
        </w:r>
      </w:ins>
    </w:p>
    <w:p w14:paraId="2C8F72EC" w14:textId="6E66B511" w:rsidR="0020703F" w:rsidRDefault="00005753">
      <w:pPr>
        <w:pStyle w:val="BodyText"/>
      </w:pPr>
      <w:r>
        <w:t>There is no strong signal of sex differences in</w:t>
      </w:r>
      <w:r w:rsidR="005E6747">
        <w:t xml:space="preserve"> raw mean inter</w:t>
      </w:r>
      <w:r w:rsidR="0046290D">
        <w:t>-</w:t>
      </w:r>
      <w:r w:rsidR="005E6747">
        <w:t>focal distances</w:t>
      </w:r>
      <w:r>
        <w:t xml:space="preserve"> </w:t>
      </w:r>
      <w:r w:rsidR="005E6747">
        <w:t>(</w:t>
      </w:r>
      <w:r>
        <w:t>IFD</w:t>
      </w:r>
      <w:r>
        <w:rPr>
          <w:vertAlign w:val="superscript"/>
          <w:rPrChange w:id="235" w:author="Bret" w:date="2020-04-07T19:41:00Z">
            <w:rPr/>
          </w:rPrChange>
        </w:rPr>
        <w:t>raw</w:t>
      </w:r>
      <w:r w:rsidR="005E6747">
        <w:t>)</w:t>
      </w:r>
      <w:r>
        <w:rPr>
          <w:vertAlign w:val="superscript"/>
          <w:rPrChange w:id="236" w:author="Bret" w:date="2020-04-07T19:41:00Z">
            <w:rPr/>
          </w:rPrChange>
        </w:rPr>
        <w:t xml:space="preserve"> </w:t>
      </w:r>
      <w:r>
        <w:t xml:space="preserve">across the full set of strains. A marginally significant difference between the sexes (t-test; p = 0.07) is driven by one strain (t-test without </w:t>
      </w:r>
      <w:r>
        <w:rPr>
          <w:i/>
          <w:rPrChange w:id="237" w:author="Bret" w:date="2020-04-07T19:41:00Z">
            <w:rPr/>
          </w:rPrChange>
        </w:rPr>
        <w:t>domesticus</w:t>
      </w:r>
      <w:r>
        <w:rPr>
          <w:i/>
          <w:vertAlign w:val="superscript"/>
          <w:rPrChange w:id="238" w:author="Bret" w:date="2020-04-07T19:41:00Z">
            <w:rPr/>
          </w:rPrChange>
        </w:rPr>
        <w:t>G</w:t>
      </w:r>
      <w:r>
        <w:t xml:space="preserve">; p = 0.27). </w:t>
      </w:r>
      <w:r w:rsidR="004E03A2">
        <w:t xml:space="preserve">This </w:t>
      </w:r>
      <w:r>
        <w:t xml:space="preserve">result </w:t>
      </w:r>
      <w:r w:rsidR="004E03A2">
        <w:t xml:space="preserve">indicates </w:t>
      </w:r>
      <w:r w:rsidR="0046290D">
        <w:t>that females and males exhibit a similar level of interference</w:t>
      </w:r>
      <w:r w:rsidR="004E03A2">
        <w:t xml:space="preserve"> </w:t>
      </w:r>
      <w:r>
        <w:t xml:space="preserve">when it is </w:t>
      </w:r>
      <w:r w:rsidR="004E03A2">
        <w:t>measured in physical (SC) units.</w:t>
      </w:r>
      <w:r w:rsidR="00CD57F6">
        <w:t xml:space="preserve"> In contrast, males have significantly longer normalized mean inter</w:t>
      </w:r>
      <w:r w:rsidR="0046290D">
        <w:t>-</w:t>
      </w:r>
      <w:r w:rsidR="00CD57F6">
        <w:t>focal distances (IFD</w:t>
      </w:r>
      <w:r w:rsidR="00CD57F6">
        <w:rPr>
          <w:vertAlign w:val="superscript"/>
          <w:rPrChange w:id="239" w:author="Bret" w:date="2020-04-07T19:41:00Z">
            <w:rPr/>
          </w:rPrChange>
        </w:rPr>
        <w:t>norm</w:t>
      </w:r>
      <w:r w:rsidR="00CD57F6">
        <w:t xml:space="preserve">) than females in seven out of eight strains (t-tests; p &lt; 0.02), with only </w:t>
      </w:r>
      <w:r w:rsidR="00CD57F6">
        <w:rPr>
          <w:i/>
          <w:rPrChange w:id="240" w:author="Bret" w:date="2020-04-07T19:41:00Z">
            <w:rPr/>
          </w:rPrChange>
        </w:rPr>
        <w:t>musculus</w:t>
      </w:r>
      <w:r w:rsidR="00CD57F6">
        <w:rPr>
          <w:i/>
          <w:vertAlign w:val="superscript"/>
          <w:rPrChange w:id="241" w:author="Bret" w:date="2020-04-07T19:41:00Z">
            <w:rPr/>
          </w:rPrChange>
        </w:rPr>
        <w:t>KAZ</w:t>
      </w:r>
      <w:r w:rsidR="00CD57F6">
        <w:t xml:space="preserve"> showing no difference (t-test; p = 0.33). Examination of</w:t>
      </w:r>
      <w:r w:rsidR="004E03A2">
        <w:t xml:space="preserve"> IFD</w:t>
      </w:r>
      <w:r w:rsidR="004E03A2">
        <w:rPr>
          <w:vertAlign w:val="superscript"/>
          <w:rPrChange w:id="242" w:author="Bret" w:date="2020-04-07T19:41:00Z">
            <w:rPr/>
          </w:rPrChange>
        </w:rPr>
        <w:t>norm</w:t>
      </w:r>
      <w:r w:rsidR="004E03A2">
        <w:t xml:space="preserve"> distributions</w:t>
      </w:r>
      <w:r w:rsidR="00CD57F6">
        <w:t xml:space="preserve"> indicates</w:t>
      </w:r>
      <w:r w:rsidR="004E03A2">
        <w:t xml:space="preserve"> that</w:t>
      </w:r>
      <w:r w:rsidR="00CD57F6">
        <w:t xml:space="preserve"> </w:t>
      </w:r>
      <w:r w:rsidR="004E03A2">
        <w:t>female IFD</w:t>
      </w:r>
      <w:r w:rsidR="004E03A2">
        <w:rPr>
          <w:vertAlign w:val="superscript"/>
          <w:rPrChange w:id="243" w:author="Bret" w:date="2020-04-07T19:41:00Z">
            <w:rPr/>
          </w:rPrChange>
        </w:rPr>
        <w:t>norm</w:t>
      </w:r>
      <w:r w:rsidR="004E03A2">
        <w:t xml:space="preserve"> </w:t>
      </w:r>
      <w:r w:rsidR="00CD57F6">
        <w:t xml:space="preserve">values </w:t>
      </w:r>
      <w:r w:rsidR="004E03A2">
        <w:t xml:space="preserve">are centered at approximately 50% and </w:t>
      </w:r>
      <w:r w:rsidR="00CD57F6">
        <w:t xml:space="preserve">show a </w:t>
      </w:r>
      <w:r w:rsidR="004E03A2">
        <w:t xml:space="preserve">slight enrichment of </w:t>
      </w:r>
      <w:r w:rsidR="00CD57F6">
        <w:t xml:space="preserve">low </w:t>
      </w:r>
      <w:r w:rsidR="004E03A2">
        <w:t xml:space="preserve">(&lt;25%) </w:t>
      </w:r>
      <w:r w:rsidR="00CD57F6">
        <w:t>values, whereas males are enriched for higher values</w:t>
      </w:r>
      <w:r w:rsidR="004E03A2">
        <w:t>.</w:t>
      </w:r>
    </w:p>
    <w:p w14:paraId="3B962F69" w14:textId="71BA2D90" w:rsidR="0046290D" w:rsidRDefault="00CD57F6">
      <w:pPr>
        <w:pStyle w:val="BodyText"/>
        <w:pPrChange w:id="244" w:author="Bret" w:date="2020-04-07T19:41:00Z">
          <w:pPr>
            <w:pStyle w:val="FirstParagraph"/>
          </w:pPr>
        </w:pPrChange>
      </w:pPr>
      <w:r>
        <w:t>Mixed models and general linear models</w:t>
      </w:r>
      <w:r w:rsidR="004E03A2">
        <w:t xml:space="preserve"> </w:t>
      </w:r>
      <w:r w:rsidR="0046290D">
        <w:t>of IFD</w:t>
      </w:r>
      <w:r w:rsidR="0046290D">
        <w:rPr>
          <w:vertAlign w:val="superscript"/>
          <w:rPrChange w:id="245" w:author="Bret" w:date="2020-04-07T19:41:00Z">
            <w:rPr/>
          </w:rPrChange>
        </w:rPr>
        <w:t>norm</w:t>
      </w:r>
      <w:r w:rsidR="0046290D">
        <w:t xml:space="preserve"> </w:t>
      </w:r>
      <w:r w:rsidR="004E03A2">
        <w:t xml:space="preserve">support the </w:t>
      </w:r>
      <w:r>
        <w:t xml:space="preserve">inference </w:t>
      </w:r>
      <w:r w:rsidR="004E03A2">
        <w:t>of stronger interference in males</w:t>
      </w:r>
      <w:r>
        <w:t>:</w:t>
      </w:r>
      <w:r w:rsidR="004E03A2">
        <w:t xml:space="preserve"> sex </w:t>
      </w:r>
      <w:r>
        <w:t>is the</w:t>
      </w:r>
      <w:r w:rsidR="004E03A2">
        <w:t xml:space="preserve"> most significant </w:t>
      </w:r>
      <w:r w:rsidR="0046290D">
        <w:t>variable</w:t>
      </w:r>
      <w:r w:rsidR="004E03A2">
        <w:t xml:space="preserve"> (LRT: p = 6.7410^{-14}). When interference is measured in physical SC units (IFD</w:t>
      </w:r>
      <w:r w:rsidR="004E03A2">
        <w:rPr>
          <w:vertAlign w:val="superscript"/>
          <w:rPrChange w:id="246" w:author="Bret" w:date="2020-04-07T19:41:00Z">
            <w:rPr/>
          </w:rPrChange>
        </w:rPr>
        <w:t>raw</w:t>
      </w:r>
      <w:r w:rsidR="004E03A2">
        <w:t xml:space="preserve">), the differences between sexes is low and only slightly significant (data not shown). </w:t>
      </w:r>
      <w:ins w:id="247" w:author="April" w:date="2020-04-07T19:41:00Z">
        <w:r w:rsidR="00725651">
          <w:t>In summary, controlling for differences in chromatin compaction (SC length) using IFDnorm indicates that interference is stronger in males, whereas consideration of IFDraw shows that the sexes exhibit a similar level of interference on the physical (SC) scale. While the comparisons of the IFDnorm metrics can reveal more general recombination landscape patterns while controlling for the underlying differences in chromatin compaction and SC length.</w:t>
        </w:r>
      </w:ins>
    </w:p>
    <w:p w14:paraId="0E72E4AD" w14:textId="77777777" w:rsidR="00145905" w:rsidRDefault="00725651">
      <w:pPr>
        <w:pStyle w:val="BodyText"/>
        <w:rPr>
          <w:ins w:id="248" w:author="April" w:date="2020-04-07T19:41:00Z"/>
        </w:rPr>
      </w:pPr>
      <w:ins w:id="249" w:author="April" w:date="2020-04-07T19:41:00Z">
        <w:r>
          <w:t>This result indicates there is no general pattern of sex differences in crossover interferencethat females and males exhibit a similar level of interference when it is measured in physical (SC) units. In contrast, males have significantly longer normalized mean inter-focal distances (IFDnorm) than females in seven out of eight strains (t-tests; p &lt; 0.02), with only musculus</w:t>
        </w:r>
        <w:r>
          <w:rPr>
            <w:vertAlign w:val="superscript"/>
          </w:rPr>
          <w:t>KAZ</w:t>
        </w:r>
        <w:r>
          <w:t xml:space="preserve"> showing no difference (t-test; p = 0.33). While the comparisons of the IFDnorm metrics can reveal more general recombination landscape patterns while controlling for the underlying differences in chromatin compaction and SC length. This metric is closer to measures of interference from linkage maps which are also removed from physical scales in that they measure frequencies of crossovers. Crossover interference is stronger in male specific linkage maps compared to female maps in a variety of species (ref).</w:t>
        </w:r>
      </w:ins>
    </w:p>
    <w:p w14:paraId="51F2BF7D" w14:textId="68BB81F5" w:rsidR="0046290D" w:rsidRDefault="00725651">
      <w:pPr>
        <w:pStyle w:val="BodyText"/>
      </w:pPr>
      <w:ins w:id="250" w:author="April" w:date="2020-04-07T19:41:00Z">
        <w:r>
          <w:t>The difference in mean IFDnorm are highly significant between sexes. The mean IFDnorm are significantly long in six of seven strains (MSM t.test; p-value = 0.01), musculus</w:t>
        </w:r>
        <w:r>
          <w:rPr>
            <w:vertAlign w:val="superscript"/>
          </w:rPr>
          <w:t>SKIVE</w:t>
        </w:r>
        <w:r>
          <w:t xml:space="preserve"> p-value = 4.310^{-5}), musculus</w:t>
        </w:r>
        <w:r>
          <w:rPr>
            <w:vertAlign w:val="superscript"/>
          </w:rPr>
          <w:t>PWD</w:t>
        </w:r>
        <w:r>
          <w:t xml:space="preserve"> p-value = 2.2810^{-4}), molossinus</w:t>
        </w:r>
        <w:r>
          <w:rPr>
            <w:vertAlign w:val="superscript"/>
          </w:rPr>
          <w:t>MSM</w:t>
        </w:r>
        <w:r>
          <w:t xml:space="preserve"> p-value =0.01), domesticus</w:t>
        </w:r>
        <w:r>
          <w:rPr>
            <w:vertAlign w:val="superscript"/>
          </w:rPr>
          <w:t>LEW</w:t>
        </w:r>
        <w:r>
          <w:t xml:space="preserve"> p-value = 3.5710^{-5}), domesticusG p-value = 0.05), and domesticus</w:t>
        </w:r>
        <w:r>
          <w:rPr>
            <w:vertAlign w:val="superscript"/>
          </w:rPr>
          <w:t>WSB</w:t>
        </w:r>
        <w:r>
          <w:t xml:space="preserve"> (t.test; p-value =0.03) ). Only musculus</w:t>
        </w:r>
        <w:r>
          <w:rPr>
            <w:vertAlign w:val="superscript"/>
          </w:rPr>
          <w:t>KAZ</w:t>
        </w:r>
        <w:r>
          <w:t xml:space="preserve"> did not have a difference in mean IFDnorm (t.test; p-value = 0.33). In examining theExamination of IFDnorm distributions, we note indicates that the female IFDnorm observations values are centered at approximately 50% and have show a slight an enrichment of short low (&lt;25%) IFDnorm observationsvalues, whereas males are enriched for higher values. Comparitively, the IDFnorm distributions in males are enriched for longer IFDnorm. The three sets of models Mixed models and general linear models of IFDnorm support the result inference of stronger interference in males:, sex was theis the most significant significant effectvariable (LRT: p = 6.7410^{-14}). When interference is measured in physical SC units (IFDraw), the differences between sexes is low and only slightly significant (data not shown). </w:t>
        </w:r>
      </w:ins>
      <w:r w:rsidR="0046290D">
        <w:t>In summary, controlling for differences in chromatin compaction (SC length) using IFD</w:t>
      </w:r>
      <w:r w:rsidR="0046290D">
        <w:rPr>
          <w:vertAlign w:val="superscript"/>
          <w:rPrChange w:id="251" w:author="Bret" w:date="2020-04-07T19:41:00Z">
            <w:rPr/>
          </w:rPrChange>
        </w:rPr>
        <w:t>norm</w:t>
      </w:r>
      <w:r w:rsidR="0046290D">
        <w:t xml:space="preserve"> indicates that interference is stronger in males, whereas consideration of IFD</w:t>
      </w:r>
      <w:r w:rsidR="0046290D">
        <w:rPr>
          <w:vertAlign w:val="superscript"/>
          <w:rPrChange w:id="252" w:author="Bret" w:date="2020-04-07T19:41:00Z">
            <w:rPr/>
          </w:rPrChange>
        </w:rPr>
        <w:t>raw</w:t>
      </w:r>
      <w:r w:rsidR="0046290D">
        <w:t xml:space="preserve"> shows that the sexes exhibit a similar level of interference on the physical (SC) scale.</w:t>
      </w:r>
    </w:p>
    <w:p w14:paraId="4972B5C4" w14:textId="7C758E49" w:rsidR="007A4F0D" w:rsidRDefault="00725651" w:rsidP="00CD57F6">
      <w:pPr>
        <w:pStyle w:val="BodyText"/>
      </w:pPr>
      <w:ins w:id="253" w:author="April" w:date="2020-04-07T19:41:00Z">
        <w:r>
          <w:t xml:space="preserve"> These results support the model of the physical measures of interference (in SC units) is conserved between sexes inwithin the same species.</w:t>
        </w:r>
      </w:ins>
      <w:r w:rsidR="00CD57F6">
        <w:t>While the comparisons of the IFD</w:t>
      </w:r>
      <w:ins w:id="254" w:author="Bret Payseur" w:date="2020-03-30T08:43:00Z">
        <w:r w:rsidR="00CD57F6">
          <w:rPr>
            <w:vertAlign w:val="superscript"/>
            <w:rPrChange w:id="255" w:author="Bret" w:date="2020-04-07T19:41:00Z">
              <w:rPr/>
            </w:rPrChange>
          </w:rPr>
          <w:t>norm</w:t>
        </w:r>
      </w:ins>
      <w:r w:rsidR="00CD57F6">
        <w:t xml:space="preserve"> metrics can reveal more general recombination landscape patterns while controlling for the underlying differences in chromatin compaction and SC length. </w:t>
      </w:r>
      <w:commentRangeStart w:id="256"/>
      <w:r w:rsidR="00CD57F6">
        <w:t>This metric is closer to measures of interference from linkage maps which are also removed from physical scales in that they measure frequencies of crossovers. Crossover interference is stronger in male specific linkage maps compared to female maps in a variety of species (ref).</w:t>
      </w:r>
      <w:commentRangeEnd w:id="256"/>
      <w:r w:rsidR="0046290D">
        <w:rPr>
          <w:rStyle w:val="CommentReference"/>
        </w:rPr>
        <w:commentReference w:id="256"/>
      </w:r>
    </w:p>
    <w:p w14:paraId="44E07124" w14:textId="77777777" w:rsidR="00145905" w:rsidRDefault="00725651">
      <w:pPr>
        <w:pStyle w:val="FirstParagraph"/>
        <w:rPr>
          <w:ins w:id="257" w:author="April" w:date="2020-04-07T19:41:00Z"/>
        </w:rPr>
      </w:pPr>
      <w:ins w:id="258" w:author="April" w:date="2020-04-07T19:41:00Z">
        <w:r>
          <w:t>The three sets of models support the result of stronger interference in males, sex was the most significant significant effect (LRT: p = 6.7410^{-14}). When interference is measured in physical SC units (IFD</w:t>
        </w:r>
        <w:r>
          <w:rPr>
            <w:vertAlign w:val="superscript"/>
          </w:rPr>
          <w:t>raw</w:t>
        </w:r>
        <w:r>
          <w:t>), the differences between sexes is low and only slightly significant (data not shown). These results support the model of the physical measures of interference (in SC units) is conserved between sexes inwithin the same species.</w:t>
        </w:r>
      </w:ins>
    </w:p>
    <w:p w14:paraId="24139FAD" w14:textId="2483D043" w:rsidR="00F86AFD" w:rsidRPr="007A4F0D" w:rsidRDefault="00F86AFD" w:rsidP="007A4F0D">
      <w:pPr>
        <w:pStyle w:val="Heading1"/>
      </w:pPr>
      <w:r w:rsidRPr="007A4F0D">
        <w:t>Additional Determinants of Genome-wide Recombination Rate Evolution in Males</w:t>
      </w:r>
    </w:p>
    <w:p w14:paraId="0D46DE5B" w14:textId="3F67A87D" w:rsidR="00F86AFD" w:rsidRDefault="00725651">
      <w:pPr>
        <w:pStyle w:val="BodyText"/>
        <w:pPrChange w:id="259" w:author="Bret" w:date="2020-04-07T19:41:00Z">
          <w:pPr>
            <w:pStyle w:val="FirstParagraph"/>
          </w:pPr>
        </w:pPrChange>
      </w:pPr>
      <w:ins w:id="260" w:author="April" w:date="2020-04-07T19:41:00Z">
        <w:r>
          <w:t>The next section is meant to focusNext</w:t>
        </w:r>
      </w:ins>
      <w:ins w:id="261" w:author="Bret" w:date="2020-04-07T19:41:00Z">
        <w:r w:rsidR="00F86AFD">
          <w:t>Next</w:t>
        </w:r>
      </w:ins>
      <w:r w:rsidR="00F86AFD">
        <w:t>, we used the contrast between high-recombination strains (</w:t>
      </w:r>
      <w:r w:rsidR="00F86AFD">
        <w:rPr>
          <w:i/>
          <w:rPrChange w:id="262" w:author="Bret" w:date="2020-04-07T19:41:00Z">
            <w:rPr/>
          </w:rPrChange>
        </w:rPr>
        <w:t>musculus</w:t>
      </w:r>
      <w:r w:rsidR="00F86AFD">
        <w:rPr>
          <w:i/>
          <w:vertAlign w:val="superscript"/>
          <w:rPrChange w:id="263" w:author="Bret" w:date="2020-04-07T19:41:00Z">
            <w:rPr>
              <w:vertAlign w:val="superscript"/>
            </w:rPr>
          </w:rPrChange>
        </w:rPr>
        <w:t>PWD</w:t>
      </w:r>
      <w:r w:rsidR="00F86AFD">
        <w:t xml:space="preserve"> , </w:t>
      </w:r>
      <w:r w:rsidR="00F86AFD">
        <w:rPr>
          <w:i/>
          <w:rPrChange w:id="264" w:author="Bret" w:date="2020-04-07T19:41:00Z">
            <w:rPr/>
          </w:rPrChange>
        </w:rPr>
        <w:t>musculus</w:t>
      </w:r>
      <w:r w:rsidR="00F86AFD">
        <w:rPr>
          <w:i/>
          <w:vertAlign w:val="superscript"/>
          <w:rPrChange w:id="265" w:author="Bret" w:date="2020-04-07T19:41:00Z">
            <w:rPr>
              <w:vertAlign w:val="superscript"/>
            </w:rPr>
          </w:rPrChange>
        </w:rPr>
        <w:t>SKIVE</w:t>
      </w:r>
      <w:r w:rsidR="00F86AFD">
        <w:t xml:space="preserve">, and </w:t>
      </w:r>
      <w:r w:rsidR="00F86AFD">
        <w:rPr>
          <w:i/>
          <w:rPrChange w:id="266" w:author="Bret" w:date="2020-04-07T19:41:00Z">
            <w:rPr/>
          </w:rPrChange>
        </w:rPr>
        <w:t>molossinus</w:t>
      </w:r>
      <w:r w:rsidR="00F86AFD">
        <w:rPr>
          <w:i/>
          <w:vertAlign w:val="superscript"/>
          <w:rPrChange w:id="267" w:author="Bret" w:date="2020-04-07T19:41:00Z">
            <w:rPr>
              <w:vertAlign w:val="superscript"/>
            </w:rPr>
          </w:rPrChange>
        </w:rPr>
        <w:t>MSM</w:t>
      </w:r>
      <w:r w:rsidR="00F86AFD">
        <w:t>) and low-recombination strains to identify features of the recombination landscape associated with evolutionary transitions in the genome-wide recombination rate.</w:t>
      </w:r>
      <w:ins w:id="268" w:author="April" w:date="2020-04-07T19:41:00Z">
        <w:r>
          <w:t xml:space="preserve"> on the greater aspect of variation in mean MLH1 counts per cell the high recombining strains ( musculus</w:t>
        </w:r>
        <w:r>
          <w:rPr>
            <w:vertAlign w:val="superscript"/>
          </w:rPr>
          <w:t>PWD</w:t>
        </w:r>
        <w:r>
          <w:t xml:space="preserve"> , musculus</w:t>
        </w:r>
        <w:r>
          <w:rPr>
            <w:vertAlign w:val="superscript"/>
          </w:rPr>
          <w:t>SKIVE</w:t>
        </w:r>
        <w:r>
          <w:t>, and molossinus</w:t>
        </w:r>
        <w:r>
          <w:rPr>
            <w:vertAlign w:val="superscript"/>
          </w:rPr>
          <w:t>MSM</w:t>
        </w:r>
        <w:r>
          <w:t>) to the low recombing strains. The main objective of this section is to test for significant correlations between features of the recombination landscape and the evolution of mean MLH1 foci per cell. In comparing the male specific single bivalent based metrics the first creteria for analysis is a significant differences between the high and low recombining groups and the second step is testing for significant subspecies and strain effects in the same models which used mean MLH1 count per cell.</w:t>
        </w:r>
      </w:ins>
    </w:p>
    <w:p w14:paraId="51E0F30D" w14:textId="77777777" w:rsidR="0020703F" w:rsidRDefault="004E03A2">
      <w:pPr>
        <w:pStyle w:val="BodyText"/>
        <w:rPr>
          <w:ins w:id="269" w:author="Bret" w:date="2020-04-07T19:41:00Z"/>
        </w:rPr>
      </w:pPr>
      <w:commentRangeStart w:id="270"/>
      <w:ins w:id="271" w:author="Bret" w:date="2020-04-07T19:41:00Z">
        <w:r>
          <w:rPr>
            <w:b/>
          </w:rPr>
          <w:t xml:space="preserve">Linear model M1 </w:t>
        </w:r>
      </w:ins>
    </w:p>
    <w:p w14:paraId="3DD91D01" w14:textId="58024C16" w:rsidR="0020703F" w:rsidRDefault="004E03A2">
      <w:pPr>
        <w:pStyle w:val="BodyText"/>
        <w:rPr>
          <w:ins w:id="272" w:author="Bret" w:date="2020-04-07T19:41:00Z"/>
        </w:rPr>
      </w:pPr>
      <m:oMathPara>
        <m:oMathParaPr>
          <m:jc m:val="center"/>
        </m:oMathParaPr>
        <m:oMath>
          <m:r>
            <w:ins w:id="273" w:author="Bret" w:date="2020-04-07T19:41:00Z">
              <w:rPr>
                <w:rFonts w:ascii="Cambria Math" w:hAnsi="Cambria Math"/>
              </w:rPr>
              <m:t>mouse average biv</m:t>
            </w:ins>
          </m:r>
          <m:r>
            <w:ins w:id="274" w:author="Bret" w:date="2020-04-07T19:41:00Z">
              <w:rPr>
                <w:rFonts w:ascii="Cambria Math" w:hAnsi="Cambria Math"/>
              </w:rPr>
              <m:t>cro</m:t>
            </w:ins>
          </m:r>
          <m:r>
            <w:ins w:id="275" w:author="Bret" w:date="2020-04-07T19:41:00Z">
              <w:rPr>
                <w:rFonts w:ascii="Cambria Math" w:hAnsi="Cambria Math"/>
              </w:rPr>
              <m:t>alentmetric = subsp*strain+ε</m:t>
            </w:ins>
          </m:r>
        </m:oMath>
      </m:oMathPara>
    </w:p>
    <w:p w14:paraId="4D3A7CB0" w14:textId="77777777" w:rsidR="0020703F" w:rsidRDefault="004E03A2">
      <w:pPr>
        <w:pStyle w:val="FirstParagraph"/>
        <w:rPr>
          <w:ins w:id="276" w:author="Bret" w:date="2020-04-07T19:41:00Z"/>
        </w:rPr>
      </w:pPr>
      <w:ins w:id="277" w:author="Bret" w:date="2020-04-07T19:41:00Z">
        <w:r>
          <w:rPr>
            <w:b/>
          </w:rPr>
          <w:t xml:space="preserve">Linear model M2 </w:t>
        </w:r>
      </w:ins>
    </w:p>
    <w:p w14:paraId="57CE5729" w14:textId="77777777" w:rsidR="0020703F" w:rsidRDefault="004E03A2">
      <w:pPr>
        <w:pStyle w:val="BodyText"/>
        <w:rPr>
          <w:ins w:id="278" w:author="Bret" w:date="2020-04-07T19:41:00Z"/>
        </w:rPr>
      </w:pPr>
      <m:oMathPara>
        <m:oMathParaPr>
          <m:jc m:val="center"/>
        </m:oMathParaPr>
        <m:oMath>
          <m:r>
            <w:ins w:id="279" w:author="Bret" w:date="2020-04-07T19:41:00Z">
              <w:rPr>
                <w:rFonts w:ascii="Cambria Math" w:hAnsi="Cambria Math"/>
              </w:rPr>
              <m:t>mouse average bivalentmetric = strain+ε</m:t>
            </w:ins>
          </m:r>
          <w:commentRangeEnd w:id="270"/>
          <m:r>
            <w:ins w:id="280" w:author="Bret" w:date="2020-04-07T19:41:00Z">
              <m:rPr>
                <m:sty m:val="p"/>
              </m:rPr>
              <w:rPr>
                <w:rStyle w:val="CommentReference"/>
              </w:rPr>
              <w:commentReference w:id="270"/>
            </w:ins>
          </m:r>
        </m:oMath>
      </m:oMathPara>
    </w:p>
    <w:p w14:paraId="21F296F7" w14:textId="2694D873" w:rsidR="0020703F" w:rsidRDefault="00A26B6F">
      <w:pPr>
        <w:pStyle w:val="FirstParagraph"/>
        <w:pPrChange w:id="281" w:author="Bret" w:date="2020-04-07T19:41:00Z">
          <w:pPr>
            <w:pStyle w:val="BodyText"/>
          </w:pPr>
        </w:pPrChange>
      </w:pPr>
      <w:r>
        <w:t xml:space="preserve">Previous empirical work suggests </w:t>
      </w:r>
      <w:r w:rsidR="004E03A2">
        <w:t xml:space="preserve">basic predictions for the relationship </w:t>
      </w:r>
      <w:r>
        <w:t xml:space="preserve">between </w:t>
      </w:r>
      <w:r w:rsidR="004E03A2">
        <w:t>the genome wide recombination rate and two aspects of the recombination landscape</w:t>
      </w:r>
      <w:r>
        <w:t>.</w:t>
      </w:r>
      <w:r w:rsidR="004E03A2">
        <w:t xml:space="preserve"> </w:t>
      </w:r>
      <w:r w:rsidR="004E03A2">
        <w:rPr>
          <w:rPrChange w:id="282" w:author="Bret" w:date="2020-04-07T19:41:00Z">
            <w:rPr>
              <w:b/>
            </w:rPr>
          </w:rPrChange>
        </w:rPr>
        <w:t>SC length</w:t>
      </w:r>
      <w:r>
        <w:rPr>
          <w:rPrChange w:id="283" w:author="Bret" w:date="2020-04-07T19:41:00Z">
            <w:rPr>
              <w:b/>
            </w:rPr>
          </w:rPrChange>
        </w:rPr>
        <w:t xml:space="preserve"> is expected to be positively associated with genome-wide recombination rate </w:t>
      </w:r>
      <w:r w:rsidRPr="00E3041B">
        <w:rPr>
          <w:b/>
        </w:rPr>
        <w:t>because X</w:t>
      </w:r>
      <w:r w:rsidRPr="00E3041B">
        <w:rPr>
          <w:b/>
          <w:rPrChange w:id="284" w:author="Bret" w:date="2020-04-07T19:41:00Z">
            <w:rPr/>
          </w:rPrChange>
        </w:rPr>
        <w:t xml:space="preserve">. Crossover interference is expected to be negatively </w:t>
      </w:r>
      <w:r w:rsidRPr="00E3041B">
        <w:rPr>
          <w:b/>
        </w:rPr>
        <w:t>associated with genome-wide recombination rate because X</w:t>
      </w:r>
      <w:r>
        <w:t>.</w:t>
      </w:r>
      <w:r w:rsidR="004E03A2">
        <w:t xml:space="preserve"> Following this logic we predict </w:t>
      </w:r>
      <w:r>
        <w:t>(1</w:t>
      </w:r>
      <w:r w:rsidR="004E03A2">
        <w:t xml:space="preserve">) </w:t>
      </w:r>
      <w:r w:rsidR="004E03A2">
        <w:rPr>
          <w:i/>
          <w:rPrChange w:id="285" w:author="Bret" w:date="2020-04-07T19:41:00Z">
            <w:rPr/>
          </w:rPrChange>
        </w:rPr>
        <w:t>musculus</w:t>
      </w:r>
      <w:r w:rsidR="004E03A2">
        <w:rPr>
          <w:i/>
          <w:vertAlign w:val="superscript"/>
          <w:rPrChange w:id="286" w:author="Bret" w:date="2020-04-07T19:41:00Z">
            <w:rPr>
              <w:vertAlign w:val="superscript"/>
            </w:rPr>
          </w:rPrChange>
        </w:rPr>
        <w:t>PWD</w:t>
      </w:r>
      <w:r w:rsidR="004E03A2">
        <w:t xml:space="preserve"> will have greater SC length and weaker interference than </w:t>
      </w:r>
      <w:r w:rsidR="004E03A2">
        <w:rPr>
          <w:i/>
          <w:rPrChange w:id="287" w:author="Bret" w:date="2020-04-07T19:41:00Z">
            <w:rPr/>
          </w:rPrChange>
        </w:rPr>
        <w:t>musculus</w:t>
      </w:r>
      <w:r w:rsidR="004E03A2">
        <w:rPr>
          <w:i/>
          <w:vertAlign w:val="superscript"/>
          <w:rPrChange w:id="288" w:author="Bret" w:date="2020-04-07T19:41:00Z">
            <w:rPr>
              <w:vertAlign w:val="superscript"/>
            </w:rPr>
          </w:rPrChange>
        </w:rPr>
        <w:t>SKIVE</w:t>
      </w:r>
      <w:r w:rsidR="004E03A2">
        <w:t xml:space="preserve">, which </w:t>
      </w:r>
      <w:r>
        <w:t xml:space="preserve">in turn </w:t>
      </w:r>
      <w:r w:rsidR="004E03A2">
        <w:t xml:space="preserve">will have longer SC and weaker interference compared to the other </w:t>
      </w:r>
      <w:r w:rsidR="004E03A2">
        <w:rPr>
          <w:i/>
        </w:rPr>
        <w:t>musculus</w:t>
      </w:r>
      <w:r w:rsidR="004E03A2">
        <w:t xml:space="preserve"> strains</w:t>
      </w:r>
      <w:r>
        <w:t>,</w:t>
      </w:r>
      <w:r w:rsidR="004E03A2">
        <w:t xml:space="preserve"> </w:t>
      </w:r>
      <w:r>
        <w:t>(2</w:t>
      </w:r>
      <w:r w:rsidR="004E03A2">
        <w:t xml:space="preserve">) </w:t>
      </w:r>
      <w:r w:rsidR="004E03A2">
        <w:rPr>
          <w:i/>
          <w:rPrChange w:id="289" w:author="Bret" w:date="2020-04-07T19:41:00Z">
            <w:rPr/>
          </w:rPrChange>
        </w:rPr>
        <w:t>molossinus</w:t>
      </w:r>
      <w:r w:rsidR="004E03A2">
        <w:rPr>
          <w:i/>
          <w:vertAlign w:val="superscript"/>
          <w:rPrChange w:id="290" w:author="Bret" w:date="2020-04-07T19:41:00Z">
            <w:rPr>
              <w:vertAlign w:val="superscript"/>
            </w:rPr>
          </w:rPrChange>
        </w:rPr>
        <w:t>MSM</w:t>
      </w:r>
      <w:r w:rsidR="004E03A2">
        <w:t xml:space="preserve"> will have longer SC and weaker interference compared to </w:t>
      </w:r>
      <w:r w:rsidR="004E03A2">
        <w:rPr>
          <w:i/>
          <w:rPrChange w:id="291" w:author="Bret" w:date="2020-04-07T19:41:00Z">
            <w:rPr/>
          </w:rPrChange>
        </w:rPr>
        <w:t>molossinus</w:t>
      </w:r>
      <w:r w:rsidR="004E03A2">
        <w:rPr>
          <w:i/>
          <w:vertAlign w:val="superscript"/>
          <w:rPrChange w:id="292" w:author="Bret" w:date="2020-04-07T19:41:00Z">
            <w:rPr>
              <w:vertAlign w:val="superscript"/>
            </w:rPr>
          </w:rPrChange>
        </w:rPr>
        <w:t>MOLF</w:t>
      </w:r>
      <w:r>
        <w:t xml:space="preserve">, and 3) </w:t>
      </w:r>
      <w:r>
        <w:rPr>
          <w:i/>
        </w:rPr>
        <w:t>domesticus</w:t>
      </w:r>
      <w:r>
        <w:t xml:space="preserve"> strains will have similar SC length and crossover interference.</w:t>
      </w:r>
    </w:p>
    <w:p w14:paraId="729637C0" w14:textId="7A0C0F1A" w:rsidR="0020703F" w:rsidRDefault="004E03A2">
      <w:pPr>
        <w:pStyle w:val="Heading1"/>
      </w:pPr>
      <w:bookmarkStart w:id="293" w:name="q2-sc-length"/>
      <w:bookmarkEnd w:id="293"/>
      <w:r>
        <w:t>Q2 SC Length</w:t>
      </w:r>
    </w:p>
    <w:p w14:paraId="2412A330" w14:textId="50CED28E" w:rsidR="00870BF8" w:rsidRDefault="00A26B6F">
      <w:pPr>
        <w:pStyle w:val="FirstParagraph"/>
        <w:pPrChange w:id="294" w:author="Bret" w:date="2020-04-07T19:41:00Z">
          <w:pPr>
            <w:pStyle w:val="BodyText"/>
          </w:pPr>
        </w:pPrChange>
      </w:pPr>
      <w:r>
        <w:rPr>
          <w:rStyle w:val="CommentReference"/>
        </w:rPr>
        <w:commentReference w:id="295"/>
      </w:r>
      <w:r w:rsidR="004E03A2">
        <w:t>We compared mouse means of three SC</w:t>
      </w:r>
      <w:r>
        <w:t>-</w:t>
      </w:r>
      <w:r w:rsidR="004E03A2">
        <w:t>based metrics</w:t>
      </w:r>
      <w:r>
        <w:t xml:space="preserve">: </w:t>
      </w:r>
      <w:r w:rsidR="004E03A2">
        <w:t>total SC</w:t>
      </w:r>
      <w:r>
        <w:t xml:space="preserve"> length</w:t>
      </w:r>
      <w:r w:rsidR="004E03A2">
        <w:t>, mean short bivalent length</w:t>
      </w:r>
      <w:r>
        <w:t>,</w:t>
      </w:r>
      <w:r w:rsidR="004E03A2">
        <w:t xml:space="preserve"> and mean long bivalent length. The long bivalent data set was isolated</w:t>
      </w:r>
      <w:r w:rsidR="00870BF8">
        <w:t xml:space="preserve"> by choosing bivalents in the X quartile of the SC length distribution within cells. The short bivalent dataset was isolated as described above.</w:t>
      </w:r>
    </w:p>
    <w:p w14:paraId="337F5488" w14:textId="06B794DC" w:rsidR="0020703F" w:rsidRDefault="00725651">
      <w:pPr>
        <w:pStyle w:val="BodyText"/>
      </w:pPr>
      <w:ins w:id="296" w:author="April" w:date="2020-04-07T19:41:00Z">
        <w:r>
          <w:t>figure</w:t>
        </w:r>
      </w:ins>
    </w:p>
    <w:p w14:paraId="4BD68068" w14:textId="77777777" w:rsidR="00145905" w:rsidRDefault="004E03A2">
      <w:pPr>
        <w:pStyle w:val="BodyText"/>
        <w:rPr>
          <w:ins w:id="297" w:author="April" w:date="2020-04-07T19:41:00Z"/>
        </w:rPr>
      </w:pPr>
      <w:r>
        <w:t xml:space="preserve">Confirming the basic predictions, </w:t>
      </w:r>
      <w:commentRangeStart w:id="298"/>
      <w:r w:rsidRPr="007A4F0D">
        <w:rPr>
          <w:b/>
          <w:rPrChange w:id="299" w:author="Bret" w:date="2020-04-07T19:41:00Z">
            <w:rPr/>
          </w:rPrChange>
        </w:rPr>
        <w:t>there is a positive correlation between mean MLH1 foci per cell and total SC</w:t>
      </w:r>
      <w:commentRangeEnd w:id="298"/>
      <w:r w:rsidR="000D3118" w:rsidRPr="007A4F0D">
        <w:rPr>
          <w:rStyle w:val="CommentReference"/>
          <w:b/>
        </w:rPr>
        <w:commentReference w:id="298"/>
      </w:r>
      <w:r w:rsidR="000D3118">
        <w:t xml:space="preserve"> </w:t>
      </w:r>
      <w:r w:rsidR="000D3118">
        <w:rPr>
          <w:rPrChange w:id="300" w:author="Bret" w:date="2020-04-07T19:41:00Z">
            <w:rPr>
              <w:b/>
            </w:rPr>
          </w:rPrChange>
        </w:rPr>
        <w:t>([report spearman’s rho and p-value])</w:t>
      </w:r>
      <w:r w:rsidR="000D3118">
        <w:t xml:space="preserve">. Nevertheless, </w:t>
      </w:r>
      <w:r>
        <w:t xml:space="preserve">mean total SC </w:t>
      </w:r>
      <w:r w:rsidR="000D3118">
        <w:t>only partially differentiates high-recombination and low-recombination strains</w:t>
      </w:r>
      <w:r>
        <w:t xml:space="preserve"> (</w:t>
      </w:r>
      <w:commentRangeStart w:id="301"/>
      <w:r>
        <w:t>Figure X</w:t>
      </w:r>
      <w:commentRangeEnd w:id="301"/>
      <w:ins w:id="302" w:author="April" w:date="2020-04-07T19:41:00Z">
        <w:r w:rsidR="00725651">
          <w:t>).</w:t>
        </w:r>
      </w:ins>
    </w:p>
    <w:p w14:paraId="5E22369E" w14:textId="77777777" w:rsidR="00145905" w:rsidRDefault="000D3118">
      <w:pPr>
        <w:pStyle w:val="BodyText"/>
        <w:rPr>
          <w:ins w:id="303" w:author="April" w:date="2020-04-07T19:41:00Z"/>
        </w:rPr>
      </w:pPr>
      <w:ins w:id="304" w:author="Bret" w:date="2020-04-07T19:41:00Z">
        <w:r>
          <w:rPr>
            <w:rStyle w:val="CommentReference"/>
          </w:rPr>
          <w:commentReference w:id="301"/>
        </w:r>
        <w:r w:rsidR="004E03A2">
          <w:t xml:space="preserve">). </w:t>
        </w:r>
      </w:ins>
      <w:r w:rsidR="004E03A2">
        <w:t xml:space="preserve">While </w:t>
      </w:r>
      <w:r>
        <w:t xml:space="preserve">high-recombination strains </w:t>
      </w:r>
      <w:r w:rsidR="004E03A2">
        <w:t>have significantly more SC area</w:t>
      </w:r>
      <w:r>
        <w:t xml:space="preserve"> in the total dataset</w:t>
      </w:r>
      <w:r w:rsidR="004E03A2">
        <w:t xml:space="preserve"> (t</w:t>
      </w:r>
      <w:r>
        <w:t>-</w:t>
      </w:r>
      <w:r w:rsidR="004E03A2">
        <w:t>test; p = 0.01</w:t>
      </w:r>
      <w:ins w:id="305" w:author="April" w:date="2020-04-07T19:41:00Z">
        <w:r w:rsidR="00725651">
          <w:t xml:space="preserve"> – 0.01</w:t>
        </w:r>
      </w:ins>
      <w:r w:rsidR="004E03A2">
        <w:t xml:space="preserve">), </w:t>
      </w:r>
      <w:r>
        <w:t xml:space="preserve">separate tests by strain show that </w:t>
      </w:r>
      <w:r w:rsidR="004E03A2">
        <w:t>only</w:t>
      </w:r>
      <w:r>
        <w:t xml:space="preserve"> within</w:t>
      </w:r>
      <w:r w:rsidR="004E03A2">
        <w:t xml:space="preserve"> </w:t>
      </w:r>
      <w:r w:rsidR="004E03A2">
        <w:rPr>
          <w:i/>
        </w:rPr>
        <w:t>molossinus</w:t>
      </w:r>
      <w:r w:rsidR="004E03A2">
        <w:t xml:space="preserve"> </w:t>
      </w:r>
      <w:r>
        <w:t>are high- and low-recombination strains</w:t>
      </w:r>
      <w:r w:rsidR="004E03A2">
        <w:t xml:space="preserve"> significantly different (t</w:t>
      </w:r>
      <w:r>
        <w:t>-</w:t>
      </w:r>
      <w:r w:rsidR="004E03A2">
        <w:t>test</w:t>
      </w:r>
      <w:r>
        <w:t>;</w:t>
      </w:r>
      <w:r w:rsidR="004E03A2">
        <w:t xml:space="preserve"> </w:t>
      </w:r>
      <w:r>
        <w:rPr>
          <w:i/>
          <w:rPrChange w:id="306" w:author="Bret" w:date="2020-04-07T19:41:00Z">
            <w:rPr/>
          </w:rPrChange>
        </w:rPr>
        <w:t>molossinus</w:t>
      </w:r>
      <w:r>
        <w:rPr>
          <w:iCs/>
        </w:rPr>
        <w:t>:</w:t>
      </w:r>
      <w:r w:rsidDel="000D3118">
        <w:t xml:space="preserve"> </w:t>
      </w:r>
      <w:r w:rsidR="004E03A2">
        <w:t>p = 0.03</w:t>
      </w:r>
      <w:ins w:id="307" w:author="April" w:date="2020-04-07T19:41:00Z">
        <w:r w:rsidR="00725651">
          <w:t xml:space="preserve"> – 0.03</w:t>
        </w:r>
      </w:ins>
      <w:r>
        <w:t xml:space="preserve">; </w:t>
      </w:r>
      <w:r>
        <w:rPr>
          <w:i/>
          <w:rPrChange w:id="308" w:author="Bret" w:date="2020-04-07T19:41:00Z">
            <w:rPr/>
          </w:rPrChange>
        </w:rPr>
        <w:t>musculus</w:t>
      </w:r>
      <w:r>
        <w:t>: p = 0.87</w:t>
      </w:r>
      <w:ins w:id="309" w:author="April" w:date="2020-04-07T19:41:00Z">
        <w:r w:rsidR="00725651">
          <w:t xml:space="preserve"> – 0.87).</w:t>
        </w:r>
      </w:ins>
    </w:p>
    <w:p w14:paraId="36DAAC84" w14:textId="5CB15232" w:rsidR="0020703F" w:rsidRDefault="004E03A2">
      <w:pPr>
        <w:pStyle w:val="BodyText"/>
      </w:pPr>
      <w:ins w:id="310" w:author="Bret" w:date="2020-04-07T19:41:00Z">
        <w:r>
          <w:t xml:space="preserve">). </w:t>
        </w:r>
      </w:ins>
      <w:r>
        <w:t xml:space="preserve">Additionally, the means for the reduced </w:t>
      </w:r>
      <w:r w:rsidR="000D3118">
        <w:t xml:space="preserve">(short and long) </w:t>
      </w:r>
      <w:r>
        <w:t>bivalent datasets</w:t>
      </w:r>
      <w:r w:rsidR="000D3118">
        <w:t xml:space="preserve"> </w:t>
      </w:r>
      <w:r>
        <w:t xml:space="preserve">are not significantly different between </w:t>
      </w:r>
      <w:r w:rsidR="000D3118">
        <w:t>high-recombination and low-recombination strains</w:t>
      </w:r>
      <w:r>
        <w:t xml:space="preserve"> (t</w:t>
      </w:r>
      <w:r w:rsidR="000D3118">
        <w:t>-</w:t>
      </w:r>
      <w:r>
        <w:t>test; short</w:t>
      </w:r>
      <w:r w:rsidR="000D3118">
        <w:t>:</w:t>
      </w:r>
      <w:r>
        <w:t xml:space="preserve"> p = 0.88</w:t>
      </w:r>
      <w:ins w:id="311" w:author="April" w:date="2020-04-07T19:41:00Z">
        <w:r w:rsidR="00725651">
          <w:t xml:space="preserve"> – 0.88</w:t>
        </w:r>
      </w:ins>
      <w:r w:rsidR="00E51520">
        <w:t xml:space="preserve">; </w:t>
      </w:r>
      <w:r>
        <w:t>long</w:t>
      </w:r>
      <w:r w:rsidR="00E51520">
        <w:t>:</w:t>
      </w:r>
      <w:r>
        <w:t xml:space="preserve"> p =</w:t>
      </w:r>
      <w:ins w:id="312" w:author="April" w:date="2020-04-07T19:41:00Z">
        <w:r w:rsidR="00725651">
          <w:t xml:space="preserve"> 0.18 –</w:t>
        </w:r>
      </w:ins>
      <w:r>
        <w:t xml:space="preserve"> 0.18).</w:t>
      </w:r>
    </w:p>
    <w:p w14:paraId="7E1905E3" w14:textId="56CE2051" w:rsidR="0020703F" w:rsidRPr="007A4F0D" w:rsidRDefault="00265568">
      <w:pPr>
        <w:pStyle w:val="BodyText"/>
        <w:rPr>
          <w:b/>
          <w:rPrChange w:id="313" w:author="Bret" w:date="2020-04-07T19:41:00Z">
            <w:rPr/>
          </w:rPrChange>
        </w:rPr>
      </w:pPr>
      <w:r>
        <w:t>In a general linear model with</w:t>
      </w:r>
      <w:r w:rsidR="004E03A2">
        <w:t xml:space="preserve"> total SC as the depend</w:t>
      </w:r>
      <w:r w:rsidR="00A26B6F">
        <w:t>e</w:t>
      </w:r>
      <w:r w:rsidR="004E03A2">
        <w:t>nt variable, two subspecies effects are significant (p</w:t>
      </w:r>
      <w:r>
        <w:t xml:space="preserve"> </w:t>
      </w:r>
      <w:r w:rsidR="004E03A2">
        <w:t xml:space="preserve">= </w:t>
      </w:r>
      <w:r>
        <w:rPr>
          <w:i/>
          <w:rPrChange w:id="314" w:author="Bret" w:date="2020-04-07T19:41:00Z">
            <w:rPr/>
          </w:rPrChange>
        </w:rPr>
        <w:t>m</w:t>
      </w:r>
      <w:r w:rsidR="004E03A2">
        <w:rPr>
          <w:i/>
          <w:rPrChange w:id="315" w:author="Bret" w:date="2020-04-07T19:41:00Z">
            <w:rPr/>
          </w:rPrChange>
        </w:rPr>
        <w:t>usculus</w:t>
      </w:r>
      <w:r w:rsidR="004E03A2">
        <w:t xml:space="preserve"> 1.2410^{-6</w:t>
      </w:r>
      <w:ins w:id="316" w:author="April" w:date="2020-04-07T19:41:00Z">
        <w:r w:rsidR="00725651">
          <w:t>} – 1.2410^{-6</w:t>
        </w:r>
      </w:ins>
      <w:r w:rsidR="004E03A2">
        <w:t>}</w:t>
      </w:r>
      <w:r>
        <w:t xml:space="preserve">, </w:t>
      </w:r>
      <w:r>
        <w:rPr>
          <w:i/>
          <w:rPrChange w:id="317" w:author="Bret" w:date="2020-04-07T19:41:00Z">
            <w:rPr/>
          </w:rPrChange>
        </w:rPr>
        <w:t>m</w:t>
      </w:r>
      <w:r w:rsidR="004E03A2">
        <w:rPr>
          <w:i/>
          <w:rPrChange w:id="318" w:author="Bret" w:date="2020-04-07T19:41:00Z">
            <w:rPr/>
          </w:rPrChange>
        </w:rPr>
        <w:t>olossinus</w:t>
      </w:r>
      <w:r w:rsidR="004E03A2">
        <w:t xml:space="preserve"> p</w:t>
      </w:r>
      <w:r>
        <w:t xml:space="preserve"> </w:t>
      </w:r>
      <w:r w:rsidR="004E03A2">
        <w:t>= 10^{-6</w:t>
      </w:r>
      <w:ins w:id="319" w:author="April" w:date="2020-04-07T19:41:00Z">
        <w:r w:rsidR="00725651">
          <w:t>} – 10^{-6</w:t>
        </w:r>
      </w:ins>
      <w:r w:rsidR="004E03A2">
        <w:t xml:space="preserve">}). </w:t>
      </w:r>
      <w:r>
        <w:t>In general linear models</w:t>
      </w:r>
      <w:r w:rsidR="004E03A2">
        <w:t xml:space="preserve"> with reduced bivalent means as depend</w:t>
      </w:r>
      <w:r w:rsidR="00A26B6F">
        <w:t>e</w:t>
      </w:r>
      <w:r w:rsidR="004E03A2">
        <w:t xml:space="preserve">nt variables, </w:t>
      </w:r>
      <w:r>
        <w:t>several subspecies and strain</w:t>
      </w:r>
      <w:r w:rsidR="004E03A2">
        <w:t xml:space="preserve"> effects reach significance</w:t>
      </w:r>
      <w:r>
        <w:t xml:space="preserve"> (</w:t>
      </w:r>
      <w:r w:rsidR="004E03A2">
        <w:t xml:space="preserve">p &lt; 0.05) </w:t>
      </w:r>
      <w:r>
        <w:t xml:space="preserve">but </w:t>
      </w:r>
      <w:r w:rsidR="004E03A2">
        <w:t>they are not consist</w:t>
      </w:r>
      <w:r w:rsidR="00A26B6F">
        <w:t>e</w:t>
      </w:r>
      <w:r w:rsidR="004E03A2">
        <w:t xml:space="preserve">nt across </w:t>
      </w:r>
      <w:r>
        <w:t>models</w:t>
      </w:r>
      <w:r w:rsidRPr="007A4F0D">
        <w:rPr>
          <w:b/>
          <w:rPrChange w:id="320" w:author="Bret" w:date="2020-04-07T19:41:00Z">
            <w:rPr/>
          </w:rPrChange>
        </w:rPr>
        <w:t>,</w:t>
      </w:r>
      <w:r w:rsidR="004E03A2" w:rsidRPr="007A4F0D">
        <w:rPr>
          <w:b/>
          <w:rPrChange w:id="321" w:author="Bret" w:date="2020-04-07T19:41:00Z">
            <w:rPr/>
          </w:rPrChange>
        </w:rPr>
        <w:t xml:space="preserve"> </w:t>
      </w:r>
      <w:commentRangeStart w:id="322"/>
      <w:r w:rsidR="004E03A2" w:rsidRPr="007A4F0D">
        <w:rPr>
          <w:b/>
          <w:rPrChange w:id="323" w:author="Bret" w:date="2020-04-07T19:41:00Z">
            <w:rPr/>
          </w:rPrChange>
        </w:rPr>
        <w:t>ind</w:t>
      </w:r>
      <w:r w:rsidR="00A26B6F" w:rsidRPr="007A4F0D">
        <w:rPr>
          <w:b/>
          <w:rPrChange w:id="324" w:author="Bret" w:date="2020-04-07T19:41:00Z">
            <w:rPr/>
          </w:rPrChange>
        </w:rPr>
        <w:t>icat</w:t>
      </w:r>
      <w:r w:rsidR="004E03A2" w:rsidRPr="007A4F0D">
        <w:rPr>
          <w:b/>
          <w:rPrChange w:id="325" w:author="Bret" w:date="2020-04-07T19:41:00Z">
            <w:rPr/>
          </w:rPrChange>
        </w:rPr>
        <w:t>ing to some extent the chromatin compaction evolution is decoupled from evolution in mean MLH1 foci per cell.</w:t>
      </w:r>
      <w:commentRangeEnd w:id="322"/>
      <w:r w:rsidRPr="007A4F0D">
        <w:rPr>
          <w:rStyle w:val="CommentReference"/>
          <w:b/>
        </w:rPr>
        <w:commentReference w:id="322"/>
      </w:r>
    </w:p>
    <w:p w14:paraId="2103CFAD" w14:textId="77777777" w:rsidR="0020703F" w:rsidRDefault="0020703F">
      <w:pPr>
        <w:pStyle w:val="BodyText"/>
      </w:pPr>
    </w:p>
    <w:p w14:paraId="2A42DD37" w14:textId="77777777" w:rsidR="0020703F" w:rsidRDefault="0020703F">
      <w:pPr>
        <w:pStyle w:val="BodyText"/>
      </w:pPr>
    </w:p>
    <w:p w14:paraId="008C599D" w14:textId="54178E55" w:rsidR="0020703F" w:rsidRDefault="004E03A2" w:rsidP="00C048AD">
      <w:pPr>
        <w:pStyle w:val="Heading1"/>
      </w:pPr>
      <w:bookmarkStart w:id="326" w:name="q2.1co-rec-landscape-evolution-is-decoup"/>
      <w:bookmarkEnd w:id="326"/>
      <w:commentRangeStart w:id="327"/>
      <w:r>
        <w:t>Q2.1CO rec landscape evolution is decoupled from gwRR evolution</w:t>
      </w:r>
      <w:commentRangeEnd w:id="327"/>
      <w:r w:rsidR="00BC636E">
        <w:rPr>
          <w:rStyle w:val="CommentReference"/>
          <w:rFonts w:asciiTheme="minorHAnsi" w:eastAsiaTheme="minorHAnsi" w:hAnsiTheme="minorHAnsi" w:cstheme="minorBidi"/>
          <w:b w:val="0"/>
          <w:bCs w:val="0"/>
          <w:color w:val="auto"/>
        </w:rPr>
        <w:commentReference w:id="327"/>
      </w:r>
    </w:p>
    <w:p w14:paraId="23568EFD" w14:textId="6A2AFA1C" w:rsidR="0020703F" w:rsidRDefault="004E03A2">
      <w:pPr>
        <w:pStyle w:val="BodyText"/>
      </w:pPr>
      <w:r>
        <w:t>The normalized 1CO position is not significantly different between high</w:t>
      </w:r>
      <w:r w:rsidR="009D499C">
        <w:t>-recombination</w:t>
      </w:r>
      <w:r>
        <w:t xml:space="preserve"> and low</w:t>
      </w:r>
      <w:r w:rsidR="009D499C">
        <w:t xml:space="preserve">-recombination strains </w:t>
      </w:r>
      <w:r>
        <w:t>for the total pooled data (t</w:t>
      </w:r>
      <w:r w:rsidR="00E51520">
        <w:t>-</w:t>
      </w:r>
      <w:r>
        <w:t>test; p = 0.24</w:t>
      </w:r>
      <w:ins w:id="328" w:author="April" w:date="2020-04-07T19:41:00Z">
        <w:r w:rsidR="00725651">
          <w:t xml:space="preserve"> – 0.24</w:t>
        </w:r>
      </w:ins>
      <w:r>
        <w:t>) and also when examined within subspecies (t</w:t>
      </w:r>
      <w:r w:rsidR="00E51520">
        <w:t>-</w:t>
      </w:r>
      <w:r>
        <w:t xml:space="preserve">test; p = 0.41 </w:t>
      </w:r>
      <w:ins w:id="329" w:author="April" w:date="2020-04-07T19:41:00Z">
        <w:r w:rsidR="00725651">
          <w:t xml:space="preserve">– 0.41 </w:t>
        </w:r>
      </w:ins>
      <w:r>
        <w:t>and p =</w:t>
      </w:r>
      <w:ins w:id="330" w:author="April" w:date="2020-04-07T19:41:00Z">
        <w:r w:rsidR="00725651">
          <w:t xml:space="preserve"> 0.07 –</w:t>
        </w:r>
      </w:ins>
      <w:r>
        <w:t xml:space="preserve"> 0.07 for </w:t>
      </w:r>
      <w:r>
        <w:rPr>
          <w:i/>
        </w:rPr>
        <w:t>musculus</w:t>
      </w:r>
      <w:r>
        <w:t xml:space="preserve"> and </w:t>
      </w:r>
      <w:r>
        <w:rPr>
          <w:i/>
        </w:rPr>
        <w:t>molossinus</w:t>
      </w:r>
      <w:r w:rsidR="009D499C">
        <w:rPr>
          <w:iCs/>
        </w:rPr>
        <w:t>,</w:t>
      </w:r>
      <w:r>
        <w:t xml:space="preserve"> respectively). </w:t>
      </w:r>
      <w:commentRangeStart w:id="331"/>
      <w:commentRangeStart w:id="332"/>
      <w:r w:rsidRPr="00C048AD">
        <w:rPr>
          <w:b/>
          <w:rPrChange w:id="333" w:author="Bret" w:date="2020-04-07T19:41:00Z">
            <w:rPr/>
          </w:rPrChange>
        </w:rPr>
        <w:t xml:space="preserve">While there </w:t>
      </w:r>
      <w:r w:rsidR="009D499C" w:rsidRPr="00C048AD">
        <w:rPr>
          <w:b/>
          <w:rPrChange w:id="334" w:author="Bret" w:date="2020-04-07T19:41:00Z">
            <w:rPr/>
          </w:rPrChange>
        </w:rPr>
        <w:t xml:space="preserve">are </w:t>
      </w:r>
      <w:r w:rsidRPr="00C048AD">
        <w:rPr>
          <w:b/>
          <w:rPrChange w:id="335" w:author="Bret" w:date="2020-04-07T19:41:00Z">
            <w:rPr/>
          </w:rPrChange>
        </w:rPr>
        <w:t xml:space="preserve">significant strain effects for </w:t>
      </w:r>
      <w:r w:rsidRPr="00C048AD">
        <w:rPr>
          <w:b/>
          <w:i/>
          <w:rPrChange w:id="336" w:author="Bret" w:date="2020-04-07T19:41:00Z">
            <w:rPr/>
          </w:rPrChange>
        </w:rPr>
        <w:t>domesticus</w:t>
      </w:r>
      <w:r w:rsidRPr="00C048AD">
        <w:rPr>
          <w:b/>
          <w:i/>
          <w:vertAlign w:val="superscript"/>
          <w:rPrChange w:id="337" w:author="Bret" w:date="2020-04-07T19:41:00Z">
            <w:rPr>
              <w:vertAlign w:val="superscript"/>
            </w:rPr>
          </w:rPrChange>
        </w:rPr>
        <w:t>WSB</w:t>
      </w:r>
      <w:r w:rsidRPr="00C048AD">
        <w:rPr>
          <w:b/>
          <w:rPrChange w:id="338" w:author="Bret" w:date="2020-04-07T19:41:00Z">
            <w:rPr/>
          </w:rPrChange>
        </w:rPr>
        <w:t xml:space="preserve"> and </w:t>
      </w:r>
      <w:r w:rsidRPr="00C048AD">
        <w:rPr>
          <w:b/>
          <w:i/>
          <w:rPrChange w:id="339" w:author="Bret" w:date="2020-04-07T19:41:00Z">
            <w:rPr/>
          </w:rPrChange>
        </w:rPr>
        <w:t>molossinus</w:t>
      </w:r>
      <w:r w:rsidRPr="00C048AD">
        <w:rPr>
          <w:b/>
          <w:i/>
          <w:vertAlign w:val="superscript"/>
          <w:rPrChange w:id="340" w:author="Bret" w:date="2020-04-07T19:41:00Z">
            <w:rPr>
              <w:vertAlign w:val="superscript"/>
            </w:rPr>
          </w:rPrChange>
        </w:rPr>
        <w:t>MOLF</w:t>
      </w:r>
      <w:r w:rsidRPr="00C048AD">
        <w:rPr>
          <w:b/>
          <w:rPrChange w:id="341" w:author="Bret" w:date="2020-04-07T19:41:00Z">
            <w:rPr/>
          </w:rPrChange>
        </w:rPr>
        <w:t xml:space="preserve"> </w:t>
      </w:r>
      <w:r w:rsidR="009D499C" w:rsidRPr="00C048AD">
        <w:rPr>
          <w:b/>
          <w:rPrChange w:id="342" w:author="Bret" w:date="2020-04-07T19:41:00Z">
            <w:rPr/>
          </w:rPrChange>
        </w:rPr>
        <w:t>in a general linear model with normalized position as the dependent variable</w:t>
      </w:r>
      <w:r w:rsidR="009D499C">
        <w:t xml:space="preserve"> </w:t>
      </w:r>
      <w:commentRangeEnd w:id="331"/>
      <w:r w:rsidR="00BC636E">
        <w:rPr>
          <w:rStyle w:val="CommentReference"/>
        </w:rPr>
        <w:commentReference w:id="331"/>
      </w:r>
      <w:commentRangeEnd w:id="332"/>
      <w:r w:rsidR="001E4910">
        <w:rPr>
          <w:rStyle w:val="CommentReference"/>
        </w:rPr>
        <w:commentReference w:id="332"/>
      </w:r>
      <w:r>
        <w:t>(</w:t>
      </w:r>
      <w:r w:rsidR="009D499C">
        <w:t>F</w:t>
      </w:r>
      <w:r>
        <w:t xml:space="preserve">igure X), </w:t>
      </w:r>
      <w:commentRangeStart w:id="343"/>
      <w:r>
        <w:t>this evolution of the 1CO positioning is decoupled from the total genome</w:t>
      </w:r>
      <w:r w:rsidR="009D499C">
        <w:t>-</w:t>
      </w:r>
      <w:r>
        <w:t>wide recombination rate</w:t>
      </w:r>
      <w:commentRangeEnd w:id="343"/>
      <w:ins w:id="344" w:author="April" w:date="2020-04-07T19:41:00Z">
        <w:r w:rsidR="00725651">
          <w:t>.</w:t>
        </w:r>
      </w:ins>
      <w:ins w:id="345" w:author="Bret" w:date="2020-04-07T19:41:00Z">
        <w:r w:rsidR="009D499C">
          <w:rPr>
            <w:rStyle w:val="CommentReference"/>
          </w:rPr>
          <w:commentReference w:id="343"/>
        </w:r>
        <w:r>
          <w:t xml:space="preserve">. </w:t>
        </w:r>
      </w:ins>
    </w:p>
    <w:p w14:paraId="4AB8472B" w14:textId="1DBD4663" w:rsidR="0020703F" w:rsidRDefault="004E03A2">
      <w:pPr>
        <w:pStyle w:val="Heading1"/>
      </w:pPr>
      <w:bookmarkStart w:id="346" w:name="q2-evolution-of-interference-is-associat"/>
      <w:bookmarkEnd w:id="346"/>
      <w:r>
        <w:t>Q2 Evolution of interference is associated with genome wide recombination rate evolution</w:t>
      </w:r>
    </w:p>
    <w:p w14:paraId="386E5859" w14:textId="73E464D4" w:rsidR="0020703F" w:rsidRDefault="001F4ACF">
      <w:pPr>
        <w:pStyle w:val="BodyText"/>
      </w:pPr>
      <w:r>
        <w:t>M</w:t>
      </w:r>
      <w:r w:rsidR="004E03A2">
        <w:t>ouse averages for both IFD</w:t>
      </w:r>
      <w:r w:rsidR="004E03A2">
        <w:rPr>
          <w:vertAlign w:val="superscript"/>
        </w:rPr>
        <w:t>raw</w:t>
      </w:r>
      <w:r w:rsidR="004E03A2">
        <w:t xml:space="preserve"> and IFD</w:t>
      </w:r>
      <w:r w:rsidR="004E03A2">
        <w:rPr>
          <w:vertAlign w:val="superscript"/>
        </w:rPr>
        <w:t>norm</w:t>
      </w:r>
      <w:r w:rsidR="004E03A2">
        <w:t xml:space="preserve"> </w:t>
      </w:r>
      <w:r>
        <w:t xml:space="preserve">are </w:t>
      </w:r>
      <w:r w:rsidR="004E03A2">
        <w:t xml:space="preserve">significantly longer in </w:t>
      </w:r>
      <w:r>
        <w:t>high-</w:t>
      </w:r>
      <w:r w:rsidR="004E03A2">
        <w:t>recombin</w:t>
      </w:r>
      <w:r>
        <w:t>ation strains</w:t>
      </w:r>
      <w:r w:rsidR="004E03A2">
        <w:t xml:space="preserve"> (t</w:t>
      </w:r>
      <w:r>
        <w:t>-</w:t>
      </w:r>
      <w:r w:rsidR="004E03A2">
        <w:t xml:space="preserve">test; </w:t>
      </w:r>
      <w:r>
        <w:t>IFD</w:t>
      </w:r>
      <w:r>
        <w:rPr>
          <w:vertAlign w:val="superscript"/>
        </w:rPr>
        <w:t>norm</w:t>
      </w:r>
      <w:r>
        <w:t xml:space="preserve">: </w:t>
      </w:r>
      <w:r w:rsidR="004E03A2">
        <w:t>p = 7.7410^{-7</w:t>
      </w:r>
      <w:ins w:id="347" w:author="April" w:date="2020-04-07T19:41:00Z">
        <w:r w:rsidR="00725651">
          <w:t>} – 7.7410^{-7</w:t>
        </w:r>
      </w:ins>
      <w:r w:rsidR="004E03A2">
        <w:t>}</w:t>
      </w:r>
      <w:r>
        <w:t>;</w:t>
      </w:r>
      <w:r w:rsidR="004E03A2">
        <w:t xml:space="preserve"> </w:t>
      </w:r>
      <w:r>
        <w:t>IFD</w:t>
      </w:r>
      <w:r>
        <w:rPr>
          <w:vertAlign w:val="superscript"/>
        </w:rPr>
        <w:t>raw</w:t>
      </w:r>
      <w:r>
        <w:t xml:space="preserve">: </w:t>
      </w:r>
      <w:r w:rsidR="004E03A2">
        <w:t>p = 8.7810^{-6</w:t>
      </w:r>
      <w:ins w:id="348" w:author="April" w:date="2020-04-07T19:41:00Z">
        <w:r w:rsidR="00725651">
          <w:t>} – 8.7810^{-6</w:t>
        </w:r>
      </w:ins>
      <w:r w:rsidR="004E03A2">
        <w:t>}). Th</w:t>
      </w:r>
      <w:r>
        <w:t>is</w:t>
      </w:r>
      <w:r w:rsidR="004E03A2">
        <w:t xml:space="preserve"> pattern is confirmed </w:t>
      </w:r>
      <w:r>
        <w:t>by separate comparisons</w:t>
      </w:r>
      <w:r w:rsidR="004E03A2">
        <w:t xml:space="preserve"> within </w:t>
      </w:r>
      <w:r w:rsidR="004E03A2">
        <w:rPr>
          <w:i/>
        </w:rPr>
        <w:t>musculus</w:t>
      </w:r>
      <w:r w:rsidR="004E03A2">
        <w:t xml:space="preserve"> </w:t>
      </w:r>
      <w:commentRangeStart w:id="349"/>
      <w:r>
        <w:t>(t-test; IFD</w:t>
      </w:r>
      <w:r>
        <w:rPr>
          <w:vertAlign w:val="superscript"/>
        </w:rPr>
        <w:t>norm</w:t>
      </w:r>
      <w:r>
        <w:t>: p =2.0410^{-5</w:t>
      </w:r>
      <w:ins w:id="350" w:author="April" w:date="2020-04-07T19:41:00Z">
        <w:r w:rsidR="00725651">
          <w:t>} – 2.0410^{-5</w:t>
        </w:r>
      </w:ins>
      <w:r>
        <w:t>}; IFD</w:t>
      </w:r>
      <w:r>
        <w:rPr>
          <w:vertAlign w:val="superscript"/>
        </w:rPr>
        <w:t>raw</w:t>
      </w:r>
      <w:r>
        <w:t>: p = 1.9410^{-4</w:t>
      </w:r>
      <w:ins w:id="351" w:author="April" w:date="2020-04-07T19:41:00Z">
        <w:r w:rsidR="00725651">
          <w:t>} – 1.9410^{-4</w:t>
        </w:r>
      </w:ins>
      <w:r>
        <w:t xml:space="preserve">}) </w:t>
      </w:r>
      <w:r w:rsidR="004E03A2">
        <w:t>and</w:t>
      </w:r>
      <w:r>
        <w:t xml:space="preserve"> within</w:t>
      </w:r>
      <w:r w:rsidR="004E03A2">
        <w:t xml:space="preserve"> </w:t>
      </w:r>
      <w:r w:rsidR="004E03A2">
        <w:rPr>
          <w:i/>
        </w:rPr>
        <w:t>molossinus</w:t>
      </w:r>
      <w:r w:rsidR="004E03A2">
        <w:t xml:space="preserve"> </w:t>
      </w:r>
      <w:r>
        <w:t>(IFD</w:t>
      </w:r>
      <w:r>
        <w:rPr>
          <w:vertAlign w:val="superscript"/>
        </w:rPr>
        <w:t>norm</w:t>
      </w:r>
      <w:r>
        <w:t>: p= 0.17</w:t>
      </w:r>
      <w:ins w:id="352" w:author="April" w:date="2020-04-07T19:41:00Z">
        <w:r w:rsidR="00725651">
          <w:t xml:space="preserve"> – 0.17</w:t>
        </w:r>
      </w:ins>
      <w:r>
        <w:t>; IFD</w:t>
      </w:r>
      <w:r>
        <w:rPr>
          <w:vertAlign w:val="superscript"/>
        </w:rPr>
        <w:t>raw</w:t>
      </w:r>
      <w:r>
        <w:t>: p = 0.08</w:t>
      </w:r>
      <w:ins w:id="353" w:author="April" w:date="2020-04-07T19:41:00Z">
        <w:r w:rsidR="00725651">
          <w:t xml:space="preserve"> – 0.08).</w:t>
        </w:r>
      </w:ins>
      <w:ins w:id="354" w:author="Bret" w:date="2020-04-07T19:41:00Z">
        <w:r>
          <w:t>)</w:t>
        </w:r>
        <w:commentRangeEnd w:id="349"/>
        <w:r>
          <w:rPr>
            <w:rStyle w:val="CommentReference"/>
          </w:rPr>
          <w:commentReference w:id="349"/>
        </w:r>
        <w:r w:rsidR="002C6171">
          <w:t>.</w:t>
        </w:r>
      </w:ins>
      <w:r w:rsidR="002C6171">
        <w:t xml:space="preserve"> Similar results are seen with general linear models for both</w:t>
      </w:r>
      <w:r w:rsidR="002C6171" w:rsidRPr="002C6171">
        <w:t xml:space="preserve"> </w:t>
      </w:r>
      <w:r w:rsidR="002C6171">
        <w:t>IFD</w:t>
      </w:r>
      <w:r w:rsidR="002C6171">
        <w:rPr>
          <w:vertAlign w:val="superscript"/>
        </w:rPr>
        <w:t>raw</w:t>
      </w:r>
      <w:r w:rsidR="002C6171">
        <w:t xml:space="preserve"> and IFD</w:t>
      </w:r>
      <w:r w:rsidR="002C6171">
        <w:rPr>
          <w:vertAlign w:val="superscript"/>
        </w:rPr>
        <w:t>norm</w:t>
      </w:r>
      <w:r w:rsidR="002C6171">
        <w:t>: only effects associated with high-recombination strains are significant (p &lt; 0.05). That IFD</w:t>
      </w:r>
      <w:r w:rsidR="002C6171">
        <w:rPr>
          <w:vertAlign w:val="superscript"/>
        </w:rPr>
        <w:t>raw</w:t>
      </w:r>
      <w:r w:rsidR="002C6171">
        <w:t xml:space="preserve"> and IFD</w:t>
      </w:r>
      <w:r w:rsidR="002C6171">
        <w:rPr>
          <w:vertAlign w:val="superscript"/>
        </w:rPr>
        <w:t>norm</w:t>
      </w:r>
      <w:r w:rsidR="002C6171">
        <w:t xml:space="preserve"> show similar patterns eliminates</w:t>
      </w:r>
      <w:r w:rsidR="004E03A2">
        <w:t xml:space="preserve"> </w:t>
      </w:r>
      <w:r w:rsidR="002C6171">
        <w:t xml:space="preserve">variation </w:t>
      </w:r>
      <w:r w:rsidR="004E03A2">
        <w:t xml:space="preserve">in SC lengths and </w:t>
      </w:r>
      <w:r w:rsidR="002C6171">
        <w:t xml:space="preserve">bivalent </w:t>
      </w:r>
      <w:r w:rsidR="004E03A2">
        <w:t>size</w:t>
      </w:r>
      <w:r w:rsidR="002C6171">
        <w:t>s</w:t>
      </w:r>
      <w:r w:rsidR="004E03A2">
        <w:t xml:space="preserve"> as </w:t>
      </w:r>
      <w:r w:rsidR="002C6171">
        <w:t>primary explanations.</w:t>
      </w:r>
      <w:r w:rsidR="004E03A2">
        <w:t xml:space="preserve"> We determined that the main difference in </w:t>
      </w:r>
      <w:r w:rsidR="002C6171">
        <w:t>IFD</w:t>
      </w:r>
      <w:r w:rsidR="002C6171">
        <w:rPr>
          <w:vertAlign w:val="superscript"/>
        </w:rPr>
        <w:t>norm</w:t>
      </w:r>
      <w:r w:rsidR="002C6171" w:rsidDel="002C6171">
        <w:t xml:space="preserve"> </w:t>
      </w:r>
      <w:r w:rsidR="004E03A2">
        <w:t>distribution</w:t>
      </w:r>
      <w:r w:rsidR="002C6171">
        <w:t>s</w:t>
      </w:r>
      <w:r w:rsidR="004E03A2">
        <w:t xml:space="preserve"> </w:t>
      </w:r>
      <w:r w:rsidR="002C6171">
        <w:t>between high-recombination and low-recombination strains</w:t>
      </w:r>
      <w:r w:rsidR="004E03A2">
        <w:t xml:space="preserve"> is an enrichment of IFD</w:t>
      </w:r>
      <w:r w:rsidR="004E03A2">
        <w:rPr>
          <w:vertAlign w:val="superscript"/>
        </w:rPr>
        <w:t>norm</w:t>
      </w:r>
      <w:r w:rsidR="004E03A2">
        <w:t xml:space="preserve"> </w:t>
      </w:r>
      <w:r w:rsidR="002C6171">
        <w:t xml:space="preserve">values </w:t>
      </w:r>
      <w:r w:rsidR="004E03A2">
        <w:t>under 30% in low</w:t>
      </w:r>
      <w:r w:rsidR="002C6171">
        <w:t xml:space="preserve">-recombination </w:t>
      </w:r>
      <w:r w:rsidR="004E03A2">
        <w:t xml:space="preserve">strains. The </w:t>
      </w:r>
      <w:r w:rsidR="002C6171">
        <w:t>frequency of</w:t>
      </w:r>
      <w:r w:rsidR="004E03A2">
        <w:t xml:space="preserve"> IFD</w:t>
      </w:r>
      <w:r w:rsidR="004E03A2">
        <w:rPr>
          <w:vertAlign w:val="superscript"/>
        </w:rPr>
        <w:t>norm</w:t>
      </w:r>
      <w:r w:rsidR="004E03A2">
        <w:t xml:space="preserve"> </w:t>
      </w:r>
      <w:r w:rsidR="002C6171">
        <w:t xml:space="preserve">values that fall </w:t>
      </w:r>
      <w:r w:rsidR="004E03A2">
        <w:t>below 30% range</w:t>
      </w:r>
      <w:r w:rsidR="002C6171">
        <w:t>s</w:t>
      </w:r>
      <w:r w:rsidR="004E03A2">
        <w:t xml:space="preserve"> from 8.2% (</w:t>
      </w:r>
      <w:r w:rsidR="004E03A2">
        <w:rPr>
          <w:i/>
          <w:rPrChange w:id="355" w:author="Bret" w:date="2020-04-07T19:41:00Z">
            <w:rPr/>
          </w:rPrChange>
        </w:rPr>
        <w:t>domesticus</w:t>
      </w:r>
      <w:r w:rsidR="004E03A2">
        <w:rPr>
          <w:i/>
          <w:vertAlign w:val="superscript"/>
          <w:rPrChange w:id="356" w:author="Bret" w:date="2020-04-07T19:41:00Z">
            <w:rPr>
              <w:vertAlign w:val="superscript"/>
            </w:rPr>
          </w:rPrChange>
        </w:rPr>
        <w:t>G</w:t>
      </w:r>
      <w:r w:rsidR="004E03A2">
        <w:t>) to 16% (</w:t>
      </w:r>
      <w:r w:rsidR="004E03A2">
        <w:rPr>
          <w:i/>
          <w:rPrChange w:id="357" w:author="Bret" w:date="2020-04-07T19:41:00Z">
            <w:rPr/>
          </w:rPrChange>
        </w:rPr>
        <w:t>musculus</w:t>
      </w:r>
      <w:r w:rsidR="004E03A2">
        <w:rPr>
          <w:i/>
          <w:vertAlign w:val="superscript"/>
          <w:rPrChange w:id="358" w:author="Bret" w:date="2020-04-07T19:41:00Z">
            <w:rPr>
              <w:vertAlign w:val="superscript"/>
            </w:rPr>
          </w:rPrChange>
        </w:rPr>
        <w:t>KAZ</w:t>
      </w:r>
      <w:r w:rsidR="004E03A2">
        <w:t xml:space="preserve">) in </w:t>
      </w:r>
      <w:r w:rsidR="002C6171">
        <w:t>low-recombination</w:t>
      </w:r>
      <w:r w:rsidR="004E03A2">
        <w:t xml:space="preserve"> strains, wh</w:t>
      </w:r>
      <w:r w:rsidR="002C6171">
        <w:t>ereas</w:t>
      </w:r>
      <w:r w:rsidR="004E03A2">
        <w:t xml:space="preserve"> </w:t>
      </w:r>
      <w:r w:rsidR="002C6171">
        <w:t>high-recombination strains</w:t>
      </w:r>
      <w:r w:rsidR="004E03A2">
        <w:t xml:space="preserve"> all </w:t>
      </w:r>
      <w:r w:rsidR="002C6171">
        <w:t>show</w:t>
      </w:r>
      <w:r w:rsidR="004E03A2">
        <w:t xml:space="preserve"> </w:t>
      </w:r>
      <w:r w:rsidR="002C6171">
        <w:t>such frequencies</w:t>
      </w:r>
      <w:r w:rsidR="004E03A2">
        <w:t xml:space="preserve"> </w:t>
      </w:r>
      <w:r w:rsidR="002C6171">
        <w:t xml:space="preserve">below </w:t>
      </w:r>
      <w:r w:rsidR="004E03A2">
        <w:t xml:space="preserve">5% (0%, 1.3%, and 3.3% for </w:t>
      </w:r>
      <w:r w:rsidR="004E03A2">
        <w:rPr>
          <w:i/>
          <w:rPrChange w:id="359" w:author="Bret" w:date="2020-04-07T19:41:00Z">
            <w:rPr/>
          </w:rPrChange>
        </w:rPr>
        <w:t>musculus</w:t>
      </w:r>
      <w:r w:rsidR="004E03A2">
        <w:rPr>
          <w:i/>
          <w:vertAlign w:val="superscript"/>
          <w:rPrChange w:id="360" w:author="Bret" w:date="2020-04-07T19:41:00Z">
            <w:rPr>
              <w:vertAlign w:val="superscript"/>
            </w:rPr>
          </w:rPrChange>
        </w:rPr>
        <w:t>SKIVE</w:t>
      </w:r>
      <w:r w:rsidR="004E03A2">
        <w:t xml:space="preserve">, </w:t>
      </w:r>
      <w:r w:rsidR="004E03A2">
        <w:rPr>
          <w:i/>
          <w:rPrChange w:id="361" w:author="Bret" w:date="2020-04-07T19:41:00Z">
            <w:rPr/>
          </w:rPrChange>
        </w:rPr>
        <w:t>molossinus</w:t>
      </w:r>
      <w:r w:rsidR="004E03A2">
        <w:rPr>
          <w:i/>
          <w:vertAlign w:val="superscript"/>
          <w:rPrChange w:id="362" w:author="Bret" w:date="2020-04-07T19:41:00Z">
            <w:rPr>
              <w:vertAlign w:val="superscript"/>
            </w:rPr>
          </w:rPrChange>
        </w:rPr>
        <w:t>MSM</w:t>
      </w:r>
      <w:r w:rsidR="004E03A2">
        <w:t xml:space="preserve">, and </w:t>
      </w:r>
      <w:r w:rsidR="004E03A2">
        <w:rPr>
          <w:i/>
          <w:rPrChange w:id="363" w:author="Bret" w:date="2020-04-07T19:41:00Z">
            <w:rPr/>
          </w:rPrChange>
        </w:rPr>
        <w:t>musculus</w:t>
      </w:r>
      <w:r w:rsidR="004E03A2">
        <w:rPr>
          <w:i/>
          <w:vertAlign w:val="superscript"/>
          <w:rPrChange w:id="364" w:author="Bret" w:date="2020-04-07T19:41:00Z">
            <w:rPr>
              <w:vertAlign w:val="superscript"/>
            </w:rPr>
          </w:rPrChange>
        </w:rPr>
        <w:t>PWD</w:t>
      </w:r>
      <w:r w:rsidR="002C6171">
        <w:rPr>
          <w:iCs/>
        </w:rPr>
        <w:t>,</w:t>
      </w:r>
      <w:r w:rsidR="004E03A2">
        <w:t xml:space="preserve"> respectively).</w:t>
      </w:r>
    </w:p>
    <w:p w14:paraId="27B1A193" w14:textId="2E033BD3" w:rsidR="0022368B" w:rsidRDefault="001F4ACF" w:rsidP="001F4ACF">
      <w:pPr>
        <w:pStyle w:val="FirstParagraph"/>
        <w:pPrChange w:id="365" w:author="Bret" w:date="2020-04-07T19:41:00Z">
          <w:pPr>
            <w:pStyle w:val="BodyText"/>
          </w:pPr>
        </w:pPrChange>
      </w:pPr>
      <w:r>
        <w:t xml:space="preserve">In </w:t>
      </w:r>
      <w:r w:rsidR="002C6171">
        <w:t xml:space="preserve">summary, the level of interference is a significant predictor of evolution in the genome-wide recombination rate, but SC length and crossover position on 1CO bivalents are not. </w:t>
      </w:r>
      <w:r>
        <w:t>However, the pattern is in the opposite direction to our prediction</w:t>
      </w:r>
      <w:r w:rsidR="0022368B">
        <w:t>: high-recombination strains have stronger interference. At least on 2CO bivalents, crossovers are spaced further apart when the genome-wide recombination rate is higher.</w:t>
      </w:r>
    </w:p>
    <w:p w14:paraId="412D15DE" w14:textId="3FA39D8D" w:rsidR="0020703F" w:rsidRDefault="004E03A2">
      <w:pPr>
        <w:pStyle w:val="Heading1"/>
      </w:pPr>
      <w:bookmarkStart w:id="366" w:name="q2-summary"/>
      <w:bookmarkEnd w:id="366"/>
      <w:r>
        <w:t>Q2 Summary</w:t>
      </w:r>
    </w:p>
    <w:p w14:paraId="79ACC22F" w14:textId="77777777" w:rsidR="0020703F" w:rsidRDefault="004E03A2">
      <w:pPr>
        <w:pStyle w:val="FirstParagraph"/>
      </w:pPr>
      <w:commentRangeStart w:id="367"/>
      <w:r>
        <w:t>Our results show that the greater crossover interference is the strongest single bivalent-based predictor for the observed rapid evolution of mean MLH1 foci per cell. While these results do not conform initial predictions for how a recombination landscapes would accommodate more crossovers, the increased strength of interference aligns with our results on sex differences. The typical recombination landscapes for males and females results in divergence in the proportion of linked sites along chromosomes which segregate together. The stronger interference of the 2CO bivalents in the high recombining strains accentuates this effect. The measures of DSB and some comparisons of SC length between high and low recombining strains suggest that the SC length have evolved to be longer in high recombining strains, however this evolution of SC length is partially decoupled from the number of crossovers since similar amounts of SC length evolution are seen in low recombining strains.</w:t>
      </w:r>
      <w:commentRangeEnd w:id="367"/>
      <w:r w:rsidR="008A5F40">
        <w:rPr>
          <w:rStyle w:val="CommentReference"/>
        </w:rPr>
        <w:commentReference w:id="367"/>
      </w:r>
    </w:p>
    <w:p w14:paraId="1BFD1579" w14:textId="77777777" w:rsidR="00145905" w:rsidRDefault="00725651">
      <w:pPr>
        <w:pStyle w:val="BodyText"/>
        <w:rPr>
          <w:ins w:id="368" w:author="April" w:date="2020-04-07T19:41:00Z"/>
        </w:rPr>
      </w:pPr>
      <w:bookmarkStart w:id="369" w:name="references"/>
      <w:bookmarkEnd w:id="369"/>
      <w:ins w:id="370" w:author="April" w:date="2020-04-07T19:41:00Z">
        <w:r>
          <w:t>&lt;Bret: Are you sure this summary is necessary? Maybe cover this material in the Discussion instead?&gt;</w:t>
        </w:r>
      </w:ins>
    </w:p>
    <w:p w14:paraId="572D918E" w14:textId="77777777" w:rsidR="00145905" w:rsidRDefault="004E03A2">
      <w:pPr>
        <w:pStyle w:val="Heading1"/>
        <w:rPr>
          <w:ins w:id="371" w:author="April" w:date="2020-04-07T19:41:00Z"/>
        </w:rPr>
      </w:pPr>
      <w:r>
        <w:t>References</w:t>
      </w:r>
    </w:p>
    <w:p w14:paraId="0A35E32F" w14:textId="77777777" w:rsidR="00145905" w:rsidRDefault="00725651">
      <w:pPr>
        <w:pStyle w:val="Bibliography"/>
        <w:rPr>
          <w:ins w:id="372" w:author="April" w:date="2020-04-07T19:41:00Z"/>
        </w:rPr>
      </w:pPr>
      <w:ins w:id="373" w:author="April" w:date="2020-04-07T19:41:00Z">
        <w:r>
          <w:t xml:space="preserve">Peterson, April L, Nathan D Miller, and Bret A Payseur. 2019. “Conservation of the Genome-Wide Recombination Rate in White-Footed Mice.” </w:t>
        </w:r>
        <w:r>
          <w:rPr>
            <w:i/>
          </w:rPr>
          <w:t>Heredity</w:t>
        </w:r>
        <w:r>
          <w:t xml:space="preserve"> 123 (4). Nature Publishing Group: 442–57.</w:t>
        </w:r>
      </w:ins>
    </w:p>
    <w:p w14:paraId="73A26B6C" w14:textId="50593972" w:rsidR="0020703F" w:rsidRDefault="00725651">
      <w:pPr>
        <w:pStyle w:val="Heading1"/>
        <w:pPrChange w:id="374" w:author="Bret" w:date="2020-04-07T19:41:00Z">
          <w:pPr>
            <w:pStyle w:val="Bibliography"/>
          </w:pPr>
        </w:pPrChange>
      </w:pPr>
      <w:ins w:id="375" w:author="April" w:date="2020-04-07T19:41:00Z">
        <w:r>
          <w:t xml:space="preserve">Sardell, Jason M., and Mark Kirkpatrick. 2020. “Sex Differences in the Recombination Landscape.” </w:t>
        </w:r>
        <w:r>
          <w:rPr>
            <w:i/>
          </w:rPr>
          <w:t>The American Naturalist</w:t>
        </w:r>
        <w:r>
          <w:t xml:space="preserve"> 195 (2): 361–79. doi:</w:t>
        </w:r>
        <w:r w:rsidR="006500C5">
          <w:rPr>
            <w:rStyle w:val="Hyperlink"/>
          </w:rPr>
          <w:fldChar w:fldCharType="begin"/>
        </w:r>
        <w:r w:rsidR="006500C5">
          <w:rPr>
            <w:rStyle w:val="Hyperlink"/>
          </w:rPr>
          <w:instrText xml:space="preserve"> HYPERLINK "https://doi.org/10.1086/704943" \h </w:instrText>
        </w:r>
        <w:r w:rsidR="006500C5">
          <w:rPr>
            <w:rStyle w:val="Hyperlink"/>
          </w:rPr>
          <w:fldChar w:fldCharType="separate"/>
        </w:r>
        <w:r>
          <w:rPr>
            <w:rStyle w:val="Hyperlink"/>
          </w:rPr>
          <w:t>10.1086/704943</w:t>
        </w:r>
        <w:r w:rsidR="006500C5">
          <w:rPr>
            <w:rStyle w:val="Hyperlink"/>
          </w:rPr>
          <w:fldChar w:fldCharType="end"/>
        </w:r>
        <w:r>
          <w:t>.</w:t>
        </w:r>
      </w:ins>
    </w:p>
    <w:sectPr w:rsidR="0020703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1" w:author="Bret Payseur" w:date="2020-03-16T17:04:00Z" w:initials="BP">
    <w:p w14:paraId="34CE361C" w14:textId="454FB278" w:rsidR="00BC636E" w:rsidRDefault="00BC636E">
      <w:pPr>
        <w:pStyle w:val="CommentText"/>
      </w:pPr>
      <w:r>
        <w:rPr>
          <w:rStyle w:val="CommentReference"/>
        </w:rPr>
        <w:annotationRef/>
      </w:r>
      <w:r>
        <w:t>Is this correct? You had written musculusMSM.</w:t>
      </w:r>
    </w:p>
  </w:comment>
  <w:comment w:id="114" w:author="Bret Payseur" w:date="2020-03-16T17:04:00Z" w:initials="BP">
    <w:p w14:paraId="31FF2BC1" w14:textId="6EE31A0B" w:rsidR="00BC636E" w:rsidRDefault="00BC636E">
      <w:pPr>
        <w:pStyle w:val="CommentText"/>
      </w:pPr>
      <w:r>
        <w:rPr>
          <w:rStyle w:val="CommentReference"/>
        </w:rPr>
        <w:annotationRef/>
      </w:r>
      <w:r>
        <w:t>Are there important differences between the curated dataset and the full dataset?</w:t>
      </w:r>
    </w:p>
  </w:comment>
  <w:comment w:id="117" w:author="Bret Payseur" w:date="2020-03-16T17:04:00Z" w:initials="BP">
    <w:p w14:paraId="137CBAA4" w14:textId="62694B7B" w:rsidR="00BC636E" w:rsidRDefault="00BC636E">
      <w:pPr>
        <w:pStyle w:val="CommentText"/>
      </w:pPr>
      <w:r>
        <w:rPr>
          <w:rStyle w:val="CommentReference"/>
        </w:rPr>
        <w:annotationRef/>
      </w:r>
      <w:r>
        <w:t>I deleted the piece about strain effects in females because I don’t think it highights an important result. What do you think?</w:t>
      </w:r>
    </w:p>
  </w:comment>
  <w:comment w:id="135" w:author="Bret Payseur" w:date="2020-03-16T17:04:00Z" w:initials="BP">
    <w:p w14:paraId="72B8E374" w14:textId="086F6ABF" w:rsidR="00BC636E" w:rsidRDefault="00BC636E">
      <w:pPr>
        <w:pStyle w:val="CommentText"/>
      </w:pPr>
      <w:r>
        <w:rPr>
          <w:rStyle w:val="CommentReference"/>
        </w:rPr>
        <w:annotationRef/>
      </w:r>
      <w:r>
        <w:t>Not sure why you’re reporting the ANOVA results here. If you only have two groups of strains, the t-test should be sufficient. How is the ANOVA set up differently than the t-test in this context?</w:t>
      </w:r>
    </w:p>
  </w:comment>
  <w:comment w:id="139" w:author="Bret Payseur" w:date="2020-03-16T17:04:00Z" w:initials="BP">
    <w:p w14:paraId="355ED889" w14:textId="4D3CC076" w:rsidR="00BC636E" w:rsidRDefault="00BC636E">
      <w:pPr>
        <w:pStyle w:val="CommentText"/>
      </w:pPr>
      <w:r>
        <w:rPr>
          <w:rStyle w:val="CommentReference"/>
        </w:rPr>
        <w:annotationRef/>
      </w:r>
      <w:r>
        <w:t>See comment above.</w:t>
      </w:r>
    </w:p>
  </w:comment>
  <w:comment w:id="137" w:author="Bret Payseur" w:date="2020-03-16T17:04:00Z" w:initials="BP">
    <w:p w14:paraId="3A52A268" w14:textId="3B291EFE" w:rsidR="00BC636E" w:rsidRDefault="00BC636E">
      <w:pPr>
        <w:pStyle w:val="CommentText"/>
      </w:pPr>
      <w:r>
        <w:rPr>
          <w:rStyle w:val="CommentReference"/>
        </w:rPr>
        <w:annotationRef/>
      </w:r>
      <w:r>
        <w:t>This result, combined with the big difference in MLH1 count between high and low strains, might indicate that the CO/NCO decision contributes to strain differences in recombination rate. It depends on whether leptonene or zygotene DSBs are viewed as more relevant for crossover numbers.</w:t>
      </w:r>
    </w:p>
  </w:comment>
  <w:comment w:id="144" w:author="Bret Payseur" w:date="2020-03-16T17:04:00Z" w:initials="BP">
    <w:p w14:paraId="3396C480" w14:textId="3888660A" w:rsidR="00BC636E" w:rsidRDefault="00BC636E">
      <w:pPr>
        <w:pStyle w:val="CommentText"/>
      </w:pPr>
      <w:r>
        <w:rPr>
          <w:rStyle w:val="CommentReference"/>
        </w:rPr>
        <w:annotationRef/>
      </w:r>
      <w:r>
        <w:t>But see comment above on CO/NCO decision.</w:t>
      </w:r>
    </w:p>
  </w:comment>
  <w:comment w:id="160" w:author="Bret Payseur" w:date="2020-03-16T17:04:00Z" w:initials="BP">
    <w:p w14:paraId="063D09A6" w14:textId="1528CE08" w:rsidR="00BC636E" w:rsidRDefault="00BC636E">
      <w:pPr>
        <w:pStyle w:val="CommentText"/>
      </w:pPr>
      <w:r>
        <w:rPr>
          <w:rStyle w:val="CommentReference"/>
        </w:rPr>
        <w:annotationRef/>
      </w:r>
      <w:r>
        <w:t>Maybe just leave this piece following the first sentence of the paragraph (moving the rest to Methods?</w:t>
      </w:r>
    </w:p>
  </w:comment>
  <w:comment w:id="168" w:author="Bret Payseur" w:date="2020-03-16T17:04:00Z" w:initials="BP">
    <w:p w14:paraId="785F9579" w14:textId="28AFCE35" w:rsidR="00BC636E" w:rsidRDefault="00BC636E">
      <w:pPr>
        <w:pStyle w:val="CommentText"/>
      </w:pPr>
      <w:r>
        <w:rPr>
          <w:rStyle w:val="CommentReference"/>
        </w:rPr>
        <w:annotationRef/>
      </w:r>
      <w:r>
        <w:t>Not sure what this statement means. Can you be more specific?</w:t>
      </w:r>
    </w:p>
  </w:comment>
  <w:comment w:id="153" w:author="Bret Payseur" w:date="2020-03-16T17:04:00Z" w:initials="BP">
    <w:p w14:paraId="3CD0D28E" w14:textId="16210738" w:rsidR="00BC636E" w:rsidRDefault="00BC636E">
      <w:pPr>
        <w:pStyle w:val="CommentText"/>
      </w:pPr>
      <w:r>
        <w:rPr>
          <w:rStyle w:val="CommentReference"/>
        </w:rPr>
        <w:annotationRef/>
      </w:r>
      <w:r>
        <w:t>Move this description of challenges to the Methods? It feels a bit out of place here.</w:t>
      </w:r>
    </w:p>
  </w:comment>
  <w:comment w:id="173" w:author="Bret Payseur" w:date="2020-03-16T17:04:00Z" w:initials="BP">
    <w:p w14:paraId="79BB0E81" w14:textId="41FF3795" w:rsidR="00BC636E" w:rsidRDefault="00BC636E">
      <w:pPr>
        <w:pStyle w:val="CommentText"/>
      </w:pPr>
      <w:r>
        <w:rPr>
          <w:rStyle w:val="CommentReference"/>
        </w:rPr>
        <w:annotationRef/>
      </w:r>
      <w:r>
        <w:t>How does this challenge connect with the subsequent paragraphs? Move to the Methods?</w:t>
      </w:r>
    </w:p>
  </w:comment>
  <w:comment w:id="209" w:author="Bret" w:date="2020-03-16T17:04:00Z" w:initials="B">
    <w:p w14:paraId="6FE662E3" w14:textId="0338DE14" w:rsidR="00BC636E" w:rsidRDefault="00BC636E">
      <w:pPr>
        <w:pStyle w:val="CommentText"/>
      </w:pPr>
      <w:r>
        <w:rPr>
          <w:rStyle w:val="CommentReference"/>
        </w:rPr>
        <w:annotationRef/>
      </w:r>
      <w:r>
        <w:t>Move to Methods?</w:t>
      </w:r>
    </w:p>
  </w:comment>
  <w:comment w:id="220" w:author="Bret" w:date="2020-03-16T17:04:00Z" w:initials="B">
    <w:p w14:paraId="4AF0BB87" w14:textId="1600F46D" w:rsidR="00BC636E" w:rsidRDefault="00BC636E">
      <w:pPr>
        <w:pStyle w:val="CommentText"/>
      </w:pPr>
      <w:r>
        <w:rPr>
          <w:rStyle w:val="CommentReference"/>
        </w:rPr>
        <w:annotationRef/>
      </w:r>
      <w:r>
        <w:t>Move to Methods?</w:t>
      </w:r>
    </w:p>
  </w:comment>
  <w:comment w:id="256" w:author="Bret Payseur" w:date="2020-03-30T09:03:00Z" w:initials="BP">
    <w:p w14:paraId="19785701" w14:textId="065B6657" w:rsidR="00BC636E" w:rsidRDefault="00BC636E">
      <w:pPr>
        <w:pStyle w:val="CommentText"/>
      </w:pPr>
      <w:r>
        <w:rPr>
          <w:rStyle w:val="CommentReference"/>
        </w:rPr>
        <w:annotationRef/>
      </w:r>
      <w:r>
        <w:t>Maybe move this to the Discussion or the Methods?</w:t>
      </w:r>
    </w:p>
  </w:comment>
  <w:comment w:id="270" w:author="Bret Payseur" w:date="2020-03-30T09:15:00Z" w:initials="BP">
    <w:p w14:paraId="2CD81287" w14:textId="3AC06578" w:rsidR="00BC636E" w:rsidRDefault="00BC636E">
      <w:pPr>
        <w:pStyle w:val="CommentText"/>
      </w:pPr>
      <w:r>
        <w:rPr>
          <w:rStyle w:val="CommentReference"/>
        </w:rPr>
        <w:annotationRef/>
      </w:r>
      <w:r>
        <w:t>Move to Methods?</w:t>
      </w:r>
    </w:p>
  </w:comment>
  <w:comment w:id="295" w:author="Bret Payseur" w:date="2020-03-30T09:22:00Z" w:initials="BP">
    <w:p w14:paraId="295C3CE5" w14:textId="6C3B9A90" w:rsidR="00BC636E" w:rsidRDefault="00BC636E">
      <w:pPr>
        <w:pStyle w:val="CommentText"/>
      </w:pPr>
      <w:r>
        <w:rPr>
          <w:rStyle w:val="CommentReference"/>
        </w:rPr>
        <w:annotationRef/>
      </w:r>
      <w:r>
        <w:t>You already outlined predictions in the previous paragraph.</w:t>
      </w:r>
    </w:p>
  </w:comment>
  <w:comment w:id="298" w:author="Bret Payseur" w:date="2020-03-30T09:49:00Z" w:initials="BP">
    <w:p w14:paraId="037FB10C" w14:textId="30465685" w:rsidR="00BC636E" w:rsidRDefault="00BC636E">
      <w:pPr>
        <w:pStyle w:val="CommentText"/>
      </w:pPr>
      <w:r>
        <w:rPr>
          <w:rStyle w:val="CommentReference"/>
        </w:rPr>
        <w:annotationRef/>
      </w:r>
      <w:r>
        <w:rPr>
          <w:noProof/>
        </w:rPr>
        <w:t>A correlation across mice, across strains, or both?</w:t>
      </w:r>
    </w:p>
  </w:comment>
  <w:comment w:id="301" w:author="Bret Payseur" w:date="2020-03-30T09:48:00Z" w:initials="BP">
    <w:p w14:paraId="6F02E28B" w14:textId="7C4918B6" w:rsidR="00BC636E" w:rsidRDefault="00BC636E">
      <w:pPr>
        <w:pStyle w:val="CommentText"/>
      </w:pPr>
      <w:r>
        <w:rPr>
          <w:rStyle w:val="CommentReference"/>
        </w:rPr>
        <w:annotationRef/>
      </w:r>
      <w:r>
        <w:t>In this Figure and subsequent ones, it might help to highlight patterns if you mark high and low recombination strains in some way.</w:t>
      </w:r>
    </w:p>
  </w:comment>
  <w:comment w:id="322" w:author="Bret Payseur" w:date="2020-03-30T10:09:00Z" w:initials="BP">
    <w:p w14:paraId="097855C4" w14:textId="1B255C49" w:rsidR="00BC636E" w:rsidRDefault="00BC636E">
      <w:pPr>
        <w:pStyle w:val="CommentText"/>
      </w:pPr>
      <w:r>
        <w:rPr>
          <w:rStyle w:val="CommentReference"/>
        </w:rPr>
        <w:annotationRef/>
      </w:r>
      <w:r>
        <w:rPr>
          <w:noProof/>
        </w:rPr>
        <w:t>How can you differentiate between this biological conclusion and uncertainty due to the size of the datasets and statistical approaches?</w:t>
      </w:r>
    </w:p>
  </w:comment>
  <w:comment w:id="327" w:author="Bret Payseur" w:date="2020-03-30T10:16:00Z" w:initials="BP">
    <w:p w14:paraId="48C14FFC" w14:textId="687E4CE8" w:rsidR="00BC636E" w:rsidRDefault="00BC636E">
      <w:pPr>
        <w:pStyle w:val="CommentText"/>
      </w:pPr>
      <w:r>
        <w:rPr>
          <w:rStyle w:val="CommentReference"/>
        </w:rPr>
        <w:annotationRef/>
      </w:r>
      <w:r>
        <w:t xml:space="preserve">General question: Would you like to include these headings in the manuscript or are they </w:t>
      </w:r>
      <w:r w:rsidR="001F4ACF">
        <w:t>instead organizational tools for writing?</w:t>
      </w:r>
    </w:p>
  </w:comment>
  <w:comment w:id="331" w:author="Bret Payseur" w:date="2020-03-30T10:15:00Z" w:initials="BP">
    <w:p w14:paraId="04D6DDD4" w14:textId="1A52831C" w:rsidR="00BC636E" w:rsidRDefault="00BC636E">
      <w:pPr>
        <w:pStyle w:val="CommentText"/>
      </w:pPr>
      <w:r>
        <w:rPr>
          <w:rStyle w:val="CommentReference"/>
        </w:rPr>
        <w:annotationRef/>
      </w:r>
      <w:r>
        <w:t>Is what I wrote correct?</w:t>
      </w:r>
    </w:p>
  </w:comment>
  <w:comment w:id="332" w:author="April Peterson" w:date="2020-03-30T12:11:00Z" w:initials="AP">
    <w:p w14:paraId="62AB2908" w14:textId="74885D77" w:rsidR="001E4910" w:rsidRDefault="001E4910">
      <w:pPr>
        <w:pStyle w:val="CommentText"/>
      </w:pPr>
      <w:r>
        <w:rPr>
          <w:rStyle w:val="CommentReference"/>
        </w:rPr>
        <w:annotationRef/>
      </w:r>
      <w:r>
        <w:t>yes</w:t>
      </w:r>
    </w:p>
  </w:comment>
  <w:comment w:id="343" w:author="Bret Payseur" w:date="2020-03-30T10:13:00Z" w:initials="BP">
    <w:p w14:paraId="27843D12" w14:textId="25F65196" w:rsidR="00BC636E" w:rsidRDefault="00BC636E">
      <w:pPr>
        <w:pStyle w:val="CommentText"/>
      </w:pPr>
      <w:r>
        <w:rPr>
          <w:rStyle w:val="CommentReference"/>
        </w:rPr>
        <w:annotationRef/>
      </w:r>
      <w:r>
        <w:rPr>
          <w:noProof/>
        </w:rPr>
        <w:t>In what sense? Did you test this statistically?</w:t>
      </w:r>
    </w:p>
  </w:comment>
  <w:comment w:id="349" w:author="Bret Payseur" w:date="2020-03-30T10:24:00Z" w:initials="BP">
    <w:p w14:paraId="0BFFAC98" w14:textId="416C1D03" w:rsidR="001F4ACF" w:rsidRDefault="001F4ACF">
      <w:pPr>
        <w:pStyle w:val="CommentText"/>
      </w:pPr>
      <w:r>
        <w:rPr>
          <w:rStyle w:val="CommentReference"/>
        </w:rPr>
        <w:annotationRef/>
      </w:r>
      <w:r>
        <w:t>Most people would not call these differences in IFDraw significant. Maybe add a separate clause saying they are leaning in that direction?</w:t>
      </w:r>
    </w:p>
  </w:comment>
  <w:comment w:id="367" w:author="Bret Payseur" w:date="2020-03-30T10:41:00Z" w:initials="BP">
    <w:p w14:paraId="668DECBF" w14:textId="269410D6" w:rsidR="008A5F40" w:rsidRDefault="008A5F40">
      <w:pPr>
        <w:pStyle w:val="CommentText"/>
      </w:pPr>
      <w:r>
        <w:rPr>
          <w:rStyle w:val="CommentReference"/>
        </w:rPr>
        <w:annotationRef/>
      </w:r>
      <w:r>
        <w:t>Are you sure this summary is necessary? Maybe cover this material in the Discussion instead?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CE361C" w15:done="0"/>
  <w15:commentEx w15:paraId="31FF2BC1" w15:done="0"/>
  <w15:commentEx w15:paraId="137CBAA4" w15:done="0"/>
  <w15:commentEx w15:paraId="72B8E374" w15:done="0"/>
  <w15:commentEx w15:paraId="355ED889" w15:done="0"/>
  <w15:commentEx w15:paraId="3A52A268" w15:done="0"/>
  <w15:commentEx w15:paraId="3396C480" w15:done="0"/>
  <w15:commentEx w15:paraId="063D09A6" w15:done="0"/>
  <w15:commentEx w15:paraId="785F9579" w15:done="0"/>
  <w15:commentEx w15:paraId="3CD0D28E" w15:done="0"/>
  <w15:commentEx w15:paraId="79BB0E81" w15:done="0"/>
  <w15:commentEx w15:paraId="6FE662E3" w15:done="0"/>
  <w15:commentEx w15:paraId="4AF0BB87" w15:done="0"/>
  <w15:commentEx w15:paraId="19785701" w15:done="0"/>
  <w15:commentEx w15:paraId="2CD81287" w15:done="0"/>
  <w15:commentEx w15:paraId="295C3CE5" w15:done="0"/>
  <w15:commentEx w15:paraId="037FB10C" w15:done="0"/>
  <w15:commentEx w15:paraId="6F02E28B" w15:done="0"/>
  <w15:commentEx w15:paraId="097855C4" w15:done="0"/>
  <w15:commentEx w15:paraId="48C14FFC" w15:done="0"/>
  <w15:commentEx w15:paraId="04D6DDD4" w15:done="0"/>
  <w15:commentEx w15:paraId="62AB2908" w15:paraIdParent="04D6DDD4" w15:done="0"/>
  <w15:commentEx w15:paraId="27843D12" w15:done="0"/>
  <w15:commentEx w15:paraId="0BFFAC98" w15:done="0"/>
  <w15:commentEx w15:paraId="668DEC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96EF29" w16cid:durableId="2208B320"/>
  <w16cid:commentId w16cid:paraId="58DBDF18" w16cid:durableId="2208E61B"/>
  <w16cid:commentId w16cid:paraId="24840EE2" w16cid:durableId="2208E500"/>
  <w16cid:commentId w16cid:paraId="4E3D494A" w16cid:durableId="2208FCCE"/>
  <w16cid:commentId w16cid:paraId="31FF2BC1" w16cid:durableId="22090535"/>
  <w16cid:commentId w16cid:paraId="137CBAA4" w16cid:durableId="2209065F"/>
  <w16cid:commentId w16cid:paraId="638EA93A" w16cid:durableId="2210A157"/>
  <w16cid:commentId w16cid:paraId="72B8E374" w16cid:durableId="2210A1B3"/>
  <w16cid:commentId w16cid:paraId="355ED889" w16cid:durableId="2210A1F3"/>
  <w16cid:commentId w16cid:paraId="3A52A268" w16cid:durableId="2210A248"/>
  <w16cid:commentId w16cid:paraId="063D09A6" w16cid:durableId="2210ED8B"/>
  <w16cid:commentId w16cid:paraId="785F9579" w16cid:durableId="2210A558"/>
  <w16cid:commentId w16cid:paraId="3CD0D28E" w16cid:durableId="2210A6A3"/>
  <w16cid:commentId w16cid:paraId="6FE662E3" w16cid:durableId="222C2C91"/>
  <w16cid:commentId w16cid:paraId="4AF0BB87" w16cid:durableId="222C2C92"/>
  <w16cid:commentId w16cid:paraId="4727BE64" w16cid:durableId="222C2C93"/>
  <w16cid:commentId w16cid:paraId="70F033B3" w16cid:durableId="222C2C94"/>
  <w16cid:commentId w16cid:paraId="19785701" w16cid:durableId="222C3451"/>
  <w16cid:commentId w16cid:paraId="0789C542" w16cid:durableId="222C34C6"/>
  <w16cid:commentId w16cid:paraId="2CD81287" w16cid:durableId="222C3714"/>
  <w16cid:commentId w16cid:paraId="295C3CE5" w16cid:durableId="222C38EF"/>
  <w16cid:commentId w16cid:paraId="037FB10C" w16cid:durableId="222C3F1E"/>
  <w16cid:commentId w16cid:paraId="6F02E28B" w16cid:durableId="222C3ED3"/>
  <w16cid:commentId w16cid:paraId="097855C4" w16cid:durableId="222C43E2"/>
  <w16cid:commentId w16cid:paraId="48C14FFC" w16cid:durableId="222C4563"/>
  <w16cid:commentId w16cid:paraId="04D6DDD4" w16cid:durableId="222C4533"/>
  <w16cid:commentId w16cid:paraId="27843D12" w16cid:durableId="222C44D5"/>
  <w16cid:commentId w16cid:paraId="0BFFAC98" w16cid:durableId="222C477A"/>
  <w16cid:commentId w16cid:paraId="668DECBF" w16cid:durableId="222C4B4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50C5B5" w14:textId="77777777" w:rsidR="006500C5" w:rsidRDefault="006500C5">
      <w:pPr>
        <w:spacing w:after="0"/>
      </w:pPr>
      <w:r>
        <w:separator/>
      </w:r>
    </w:p>
  </w:endnote>
  <w:endnote w:type="continuationSeparator" w:id="0">
    <w:p w14:paraId="15C41F41" w14:textId="77777777" w:rsidR="006500C5" w:rsidRDefault="006500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A62E50" w14:textId="77777777" w:rsidR="006500C5" w:rsidRDefault="006500C5">
      <w:r>
        <w:separator/>
      </w:r>
    </w:p>
  </w:footnote>
  <w:footnote w:type="continuationSeparator" w:id="0">
    <w:p w14:paraId="44D40954" w14:textId="77777777" w:rsidR="006500C5" w:rsidRDefault="006500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ED6167F"/>
    <w:multiLevelType w:val="multilevel"/>
    <w:tmpl w:val="B9A69A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4E26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96304C7"/>
    <w:multiLevelType w:val="multilevel"/>
    <w:tmpl w:val="853A8F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 Payseur">
    <w15:presenceInfo w15:providerId="AD" w15:userId="S::payseur@wisc.edu::a51d0c6a-2807-48fd-bf97-f304f1e31d84"/>
  </w15:person>
  <w15:person w15:author="April Peterson">
    <w15:presenceInfo w15:providerId="Windows Live" w15:userId="6ac50dff25d782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5753"/>
    <w:rsid w:val="00011C8B"/>
    <w:rsid w:val="000950B5"/>
    <w:rsid w:val="000D3118"/>
    <w:rsid w:val="000D4933"/>
    <w:rsid w:val="0010479B"/>
    <w:rsid w:val="001317DF"/>
    <w:rsid w:val="001326B4"/>
    <w:rsid w:val="00145905"/>
    <w:rsid w:val="001642C0"/>
    <w:rsid w:val="001E4910"/>
    <w:rsid w:val="001F4ACF"/>
    <w:rsid w:val="0020703F"/>
    <w:rsid w:val="0022368B"/>
    <w:rsid w:val="00265568"/>
    <w:rsid w:val="002718A3"/>
    <w:rsid w:val="00294999"/>
    <w:rsid w:val="002C0B33"/>
    <w:rsid w:val="002C2577"/>
    <w:rsid w:val="002C6171"/>
    <w:rsid w:val="002E7B79"/>
    <w:rsid w:val="00313038"/>
    <w:rsid w:val="00335F4D"/>
    <w:rsid w:val="00340D16"/>
    <w:rsid w:val="00350607"/>
    <w:rsid w:val="003508AF"/>
    <w:rsid w:val="00362686"/>
    <w:rsid w:val="003764E1"/>
    <w:rsid w:val="003C2058"/>
    <w:rsid w:val="003E5778"/>
    <w:rsid w:val="003E776E"/>
    <w:rsid w:val="00410D40"/>
    <w:rsid w:val="0045311E"/>
    <w:rsid w:val="0046290D"/>
    <w:rsid w:val="00474B25"/>
    <w:rsid w:val="0049401E"/>
    <w:rsid w:val="004E03A2"/>
    <w:rsid w:val="004E29B3"/>
    <w:rsid w:val="00561BDC"/>
    <w:rsid w:val="00590D07"/>
    <w:rsid w:val="005A194E"/>
    <w:rsid w:val="005A4E21"/>
    <w:rsid w:val="005B14F4"/>
    <w:rsid w:val="005E6747"/>
    <w:rsid w:val="005F267B"/>
    <w:rsid w:val="005F6799"/>
    <w:rsid w:val="00640B9A"/>
    <w:rsid w:val="006500C5"/>
    <w:rsid w:val="00656FB8"/>
    <w:rsid w:val="0069636B"/>
    <w:rsid w:val="006D2939"/>
    <w:rsid w:val="00717B8B"/>
    <w:rsid w:val="0072052A"/>
    <w:rsid w:val="00725651"/>
    <w:rsid w:val="00726C6D"/>
    <w:rsid w:val="00765CBE"/>
    <w:rsid w:val="00784D58"/>
    <w:rsid w:val="0079324A"/>
    <w:rsid w:val="007A4F0D"/>
    <w:rsid w:val="007F115C"/>
    <w:rsid w:val="00870BF8"/>
    <w:rsid w:val="00880614"/>
    <w:rsid w:val="00890D18"/>
    <w:rsid w:val="008A5F40"/>
    <w:rsid w:val="008D6863"/>
    <w:rsid w:val="008F484D"/>
    <w:rsid w:val="00973C25"/>
    <w:rsid w:val="009858C5"/>
    <w:rsid w:val="009D499C"/>
    <w:rsid w:val="00A15FA8"/>
    <w:rsid w:val="00A26B6F"/>
    <w:rsid w:val="00A46FA0"/>
    <w:rsid w:val="00A71C6C"/>
    <w:rsid w:val="00A85BDA"/>
    <w:rsid w:val="00AA59D8"/>
    <w:rsid w:val="00AB10D2"/>
    <w:rsid w:val="00B07901"/>
    <w:rsid w:val="00B11FF5"/>
    <w:rsid w:val="00B26165"/>
    <w:rsid w:val="00B27165"/>
    <w:rsid w:val="00B66819"/>
    <w:rsid w:val="00B67ABB"/>
    <w:rsid w:val="00B86B75"/>
    <w:rsid w:val="00BC48D5"/>
    <w:rsid w:val="00BC636E"/>
    <w:rsid w:val="00BD2626"/>
    <w:rsid w:val="00C048AD"/>
    <w:rsid w:val="00C36279"/>
    <w:rsid w:val="00C74DD7"/>
    <w:rsid w:val="00CD57F6"/>
    <w:rsid w:val="00D161C1"/>
    <w:rsid w:val="00D37BF6"/>
    <w:rsid w:val="00D5681C"/>
    <w:rsid w:val="00D75038"/>
    <w:rsid w:val="00DA12AA"/>
    <w:rsid w:val="00DD44A6"/>
    <w:rsid w:val="00E0645E"/>
    <w:rsid w:val="00E3041B"/>
    <w:rsid w:val="00E315A3"/>
    <w:rsid w:val="00E51520"/>
    <w:rsid w:val="00E76804"/>
    <w:rsid w:val="00E82FB8"/>
    <w:rsid w:val="00EA4CFA"/>
    <w:rsid w:val="00EA68CC"/>
    <w:rsid w:val="00EC2604"/>
    <w:rsid w:val="00ED2289"/>
    <w:rsid w:val="00EE57FA"/>
    <w:rsid w:val="00F16146"/>
    <w:rsid w:val="00F755A3"/>
    <w:rsid w:val="00F86AFD"/>
    <w:rsid w:val="00FC24E3"/>
    <w:rsid w:val="00FD009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4F7CEDFB"/>
  <w15:docId w15:val="{E5E8E540-E1A1-4F34-93C7-6D292BE8B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iPriority="9" w:unhideWhenUsed="1" w:qFormat="1"/>
    <w:lsdException w:name="Hyperlink" w:uiPriority="99"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Figurewith">
    <w:name w:val="Caption Figure with"/>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973C25"/>
    <w:pPr>
      <w:spacing w:after="100"/>
    </w:pPr>
  </w:style>
  <w:style w:type="paragraph" w:styleId="TOC2">
    <w:name w:val="toc 2"/>
    <w:basedOn w:val="Normal"/>
    <w:next w:val="Normal"/>
    <w:autoRedefine/>
    <w:uiPriority w:val="39"/>
    <w:unhideWhenUsed/>
    <w:rsid w:val="00973C25"/>
    <w:pPr>
      <w:spacing w:after="100"/>
      <w:ind w:left="240"/>
    </w:pPr>
  </w:style>
  <w:style w:type="character" w:styleId="CommentReference">
    <w:name w:val="annotation reference"/>
    <w:basedOn w:val="DefaultParagraphFont"/>
    <w:semiHidden/>
    <w:unhideWhenUsed/>
    <w:rsid w:val="002718A3"/>
    <w:rPr>
      <w:sz w:val="16"/>
      <w:szCs w:val="16"/>
    </w:rPr>
  </w:style>
  <w:style w:type="paragraph" w:styleId="CommentText">
    <w:name w:val="annotation text"/>
    <w:basedOn w:val="Normal"/>
    <w:link w:val="CommentTextChar"/>
    <w:semiHidden/>
    <w:unhideWhenUsed/>
    <w:rsid w:val="002718A3"/>
    <w:rPr>
      <w:sz w:val="20"/>
      <w:szCs w:val="20"/>
    </w:rPr>
  </w:style>
  <w:style w:type="character" w:customStyle="1" w:styleId="CommentTextChar">
    <w:name w:val="Comment Text Char"/>
    <w:basedOn w:val="DefaultParagraphFont"/>
    <w:link w:val="CommentText"/>
    <w:semiHidden/>
    <w:rsid w:val="002718A3"/>
    <w:rPr>
      <w:sz w:val="20"/>
      <w:szCs w:val="20"/>
    </w:rPr>
  </w:style>
  <w:style w:type="paragraph" w:styleId="CommentSubject">
    <w:name w:val="annotation subject"/>
    <w:basedOn w:val="CommentText"/>
    <w:next w:val="CommentText"/>
    <w:link w:val="CommentSubjectChar"/>
    <w:semiHidden/>
    <w:unhideWhenUsed/>
    <w:rsid w:val="002718A3"/>
    <w:rPr>
      <w:b/>
      <w:bCs/>
    </w:rPr>
  </w:style>
  <w:style w:type="character" w:customStyle="1" w:styleId="CommentSubjectChar">
    <w:name w:val="Comment Subject Char"/>
    <w:basedOn w:val="CommentTextChar"/>
    <w:link w:val="CommentSubject"/>
    <w:semiHidden/>
    <w:rsid w:val="002718A3"/>
    <w:rPr>
      <w:b/>
      <w:bCs/>
      <w:sz w:val="20"/>
      <w:szCs w:val="20"/>
    </w:rPr>
  </w:style>
  <w:style w:type="paragraph" w:styleId="BalloonText">
    <w:name w:val="Balloon Text"/>
    <w:basedOn w:val="Normal"/>
    <w:link w:val="BalloonTextChar"/>
    <w:semiHidden/>
    <w:unhideWhenUsed/>
    <w:rsid w:val="002718A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718A3"/>
    <w:rPr>
      <w:rFonts w:ascii="Segoe UI" w:hAnsi="Segoe UI" w:cs="Segoe UI"/>
      <w:sz w:val="18"/>
      <w:szCs w:val="18"/>
    </w:rPr>
  </w:style>
  <w:style w:type="paragraph" w:styleId="Revision">
    <w:name w:val="Revision"/>
    <w:hidden/>
    <w:semiHidden/>
    <w:rsid w:val="003764E1"/>
    <w:pPr>
      <w:spacing w:after="0"/>
    </w:pPr>
  </w:style>
  <w:style w:type="paragraph" w:customStyle="1" w:styleId="Heading">
    <w:name w:val="Heading"/>
    <w:aliases w:val="5"/>
    <w:basedOn w:val="BodyText"/>
    <w:rsid w:val="007A4F0D"/>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84C93-F736-4780-B326-00AB7529C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3987</Words>
  <Characters>22732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MLH1 Results Outline</vt:lpstr>
    </vt:vector>
  </TitlesOfParts>
  <Company>Microsoft</Company>
  <LinksUpToDate>false</LinksUpToDate>
  <CharactersWithSpaces>26666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MLH1 Results Outline</dc:title>
  <dc:creator>PETERSON, APRIL L</dc:creator>
  <cp:lastModifiedBy>April Peterson</cp:lastModifiedBy>
  <cp:revision>1</cp:revision>
  <dcterms:created xsi:type="dcterms:W3CDTF">2020-04-08T00:02:00Z</dcterms:created>
  <dcterms:modified xsi:type="dcterms:W3CDTF">2020-04-08T00:44:00Z</dcterms:modified>
</cp:coreProperties>
</file>