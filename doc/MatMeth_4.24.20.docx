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966D" w14:textId="77777777" w:rsidR="00754075" w:rsidRDefault="00C62E2C">
      <w:pPr>
        <w:pStyle w:val="Date"/>
      </w:pPr>
      <w:r>
        <w:t>2020-04-24</w:t>
      </w:r>
    </w:p>
    <w:sdt>
      <w:sdtPr>
        <w:rPr>
          <w:rFonts w:asciiTheme="minorHAnsi" w:eastAsiaTheme="minorHAnsi" w:hAnsiTheme="minorHAnsi" w:cstheme="minorBidi"/>
          <w:color w:val="auto"/>
          <w:sz w:val="24"/>
          <w:szCs w:val="24"/>
        </w:rPr>
        <w:id w:val="1951667305"/>
        <w:docPartObj>
          <w:docPartGallery w:val="Table of Contents"/>
          <w:docPartUnique/>
        </w:docPartObj>
      </w:sdtPr>
      <w:sdtEndPr/>
      <w:sdtContent>
        <w:p w14:paraId="06A0AB1E" w14:textId="77777777" w:rsidR="00754075" w:rsidRDefault="00C62E2C">
          <w:pPr>
            <w:pStyle w:val="TOCHeading"/>
          </w:pPr>
          <w:r>
            <w:t>Table of Contents</w:t>
          </w:r>
        </w:p>
        <w:p w14:paraId="5CD1575E" w14:textId="77777777" w:rsidR="00CC4E99" w:rsidRDefault="00C62E2C">
          <w:pPr>
            <w:pStyle w:val="TOC1"/>
            <w:tabs>
              <w:tab w:val="right" w:leader="dot" w:pos="9350"/>
            </w:tabs>
            <w:rPr>
              <w:noProof/>
            </w:rPr>
          </w:pPr>
          <w:r>
            <w:fldChar w:fldCharType="begin"/>
          </w:r>
          <w:r>
            <w:instrText>TOC \o "1-5" \h \z \u</w:instrText>
          </w:r>
          <w:r w:rsidR="00CC4E99">
            <w:fldChar w:fldCharType="separate"/>
          </w:r>
          <w:hyperlink w:anchor="_Toc38642238" w:history="1">
            <w:r w:rsidR="00CC4E99" w:rsidRPr="005C2FB1">
              <w:rPr>
                <w:rStyle w:val="Hyperlink"/>
                <w:noProof/>
              </w:rPr>
              <w:t>Material Methods Draft v1</w:t>
            </w:r>
            <w:r w:rsidR="00CC4E99">
              <w:rPr>
                <w:noProof/>
                <w:webHidden/>
              </w:rPr>
              <w:tab/>
            </w:r>
            <w:r w:rsidR="00CC4E99">
              <w:rPr>
                <w:noProof/>
                <w:webHidden/>
              </w:rPr>
              <w:fldChar w:fldCharType="begin"/>
            </w:r>
            <w:r w:rsidR="00CC4E99">
              <w:rPr>
                <w:noProof/>
                <w:webHidden/>
              </w:rPr>
              <w:instrText xml:space="preserve"> PAGEREF _Toc38642238 \h </w:instrText>
            </w:r>
            <w:r w:rsidR="00CC4E99">
              <w:rPr>
                <w:noProof/>
                <w:webHidden/>
              </w:rPr>
            </w:r>
            <w:r w:rsidR="00CC4E99">
              <w:rPr>
                <w:noProof/>
                <w:webHidden/>
              </w:rPr>
              <w:fldChar w:fldCharType="separate"/>
            </w:r>
            <w:r w:rsidR="00CC4E99">
              <w:rPr>
                <w:noProof/>
                <w:webHidden/>
              </w:rPr>
              <w:t>1</w:t>
            </w:r>
            <w:r w:rsidR="00CC4E99">
              <w:rPr>
                <w:noProof/>
                <w:webHidden/>
              </w:rPr>
              <w:fldChar w:fldCharType="end"/>
            </w:r>
          </w:hyperlink>
        </w:p>
        <w:p w14:paraId="66119733" w14:textId="77777777" w:rsidR="00CC4E99" w:rsidRDefault="00CC4E99">
          <w:pPr>
            <w:pStyle w:val="TOC3"/>
            <w:tabs>
              <w:tab w:val="right" w:leader="dot" w:pos="9350"/>
            </w:tabs>
            <w:rPr>
              <w:noProof/>
            </w:rPr>
          </w:pPr>
          <w:hyperlink w:anchor="_Toc38642239" w:history="1">
            <w:r w:rsidRPr="005C2FB1">
              <w:rPr>
                <w:rStyle w:val="Hyperlink"/>
                <w:noProof/>
              </w:rPr>
              <w:t>Mouse Husbandry</w:t>
            </w:r>
            <w:r>
              <w:rPr>
                <w:noProof/>
                <w:webHidden/>
              </w:rPr>
              <w:tab/>
            </w:r>
            <w:r>
              <w:rPr>
                <w:noProof/>
                <w:webHidden/>
              </w:rPr>
              <w:fldChar w:fldCharType="begin"/>
            </w:r>
            <w:r>
              <w:rPr>
                <w:noProof/>
                <w:webHidden/>
              </w:rPr>
              <w:instrText xml:space="preserve"> PAGEREF _Toc38642239 \h </w:instrText>
            </w:r>
            <w:r>
              <w:rPr>
                <w:noProof/>
                <w:webHidden/>
              </w:rPr>
            </w:r>
            <w:r>
              <w:rPr>
                <w:noProof/>
                <w:webHidden/>
              </w:rPr>
              <w:fldChar w:fldCharType="separate"/>
            </w:r>
            <w:r>
              <w:rPr>
                <w:noProof/>
                <w:webHidden/>
              </w:rPr>
              <w:t>1</w:t>
            </w:r>
            <w:r>
              <w:rPr>
                <w:noProof/>
                <w:webHidden/>
              </w:rPr>
              <w:fldChar w:fldCharType="end"/>
            </w:r>
          </w:hyperlink>
        </w:p>
        <w:p w14:paraId="4BE26880" w14:textId="77777777" w:rsidR="00CC4E99" w:rsidRDefault="00CC4E99">
          <w:pPr>
            <w:pStyle w:val="TOC3"/>
            <w:tabs>
              <w:tab w:val="right" w:leader="dot" w:pos="9350"/>
            </w:tabs>
            <w:rPr>
              <w:noProof/>
            </w:rPr>
          </w:pPr>
          <w:hyperlink w:anchor="_Toc38642240" w:history="1">
            <w:r w:rsidRPr="005C2FB1">
              <w:rPr>
                <w:rStyle w:val="Hyperlink"/>
                <w:noProof/>
              </w:rPr>
              <w:t>Tissue Collection and Immunohistochemistry</w:t>
            </w:r>
            <w:r>
              <w:rPr>
                <w:noProof/>
                <w:webHidden/>
              </w:rPr>
              <w:tab/>
            </w:r>
            <w:r>
              <w:rPr>
                <w:noProof/>
                <w:webHidden/>
              </w:rPr>
              <w:fldChar w:fldCharType="begin"/>
            </w:r>
            <w:r>
              <w:rPr>
                <w:noProof/>
                <w:webHidden/>
              </w:rPr>
              <w:instrText xml:space="preserve"> PAGEREF _Toc38642240 \h </w:instrText>
            </w:r>
            <w:r>
              <w:rPr>
                <w:noProof/>
                <w:webHidden/>
              </w:rPr>
            </w:r>
            <w:r>
              <w:rPr>
                <w:noProof/>
                <w:webHidden/>
              </w:rPr>
              <w:fldChar w:fldCharType="separate"/>
            </w:r>
            <w:r>
              <w:rPr>
                <w:noProof/>
                <w:webHidden/>
              </w:rPr>
              <w:t>1</w:t>
            </w:r>
            <w:r>
              <w:rPr>
                <w:noProof/>
                <w:webHidden/>
              </w:rPr>
              <w:fldChar w:fldCharType="end"/>
            </w:r>
          </w:hyperlink>
        </w:p>
        <w:p w14:paraId="47CFE2B2" w14:textId="77777777" w:rsidR="00CC4E99" w:rsidRDefault="00CC4E99">
          <w:pPr>
            <w:pStyle w:val="TOC3"/>
            <w:tabs>
              <w:tab w:val="right" w:leader="dot" w:pos="9350"/>
            </w:tabs>
            <w:rPr>
              <w:noProof/>
            </w:rPr>
          </w:pPr>
          <w:hyperlink w:anchor="_Toc38642241" w:history="1">
            <w:r w:rsidRPr="005C2FB1">
              <w:rPr>
                <w:rStyle w:val="Hyperlink"/>
                <w:noProof/>
              </w:rPr>
              <w:t>Image Processing</w:t>
            </w:r>
            <w:r>
              <w:rPr>
                <w:noProof/>
                <w:webHidden/>
              </w:rPr>
              <w:tab/>
            </w:r>
            <w:r>
              <w:rPr>
                <w:noProof/>
                <w:webHidden/>
              </w:rPr>
              <w:fldChar w:fldCharType="begin"/>
            </w:r>
            <w:r>
              <w:rPr>
                <w:noProof/>
                <w:webHidden/>
              </w:rPr>
              <w:instrText xml:space="preserve"> PAGEREF _Toc38642241 \h </w:instrText>
            </w:r>
            <w:r>
              <w:rPr>
                <w:noProof/>
                <w:webHidden/>
              </w:rPr>
            </w:r>
            <w:r>
              <w:rPr>
                <w:noProof/>
                <w:webHidden/>
              </w:rPr>
              <w:fldChar w:fldCharType="separate"/>
            </w:r>
            <w:r>
              <w:rPr>
                <w:noProof/>
                <w:webHidden/>
              </w:rPr>
              <w:t>2</w:t>
            </w:r>
            <w:r>
              <w:rPr>
                <w:noProof/>
                <w:webHidden/>
              </w:rPr>
              <w:fldChar w:fldCharType="end"/>
            </w:r>
          </w:hyperlink>
        </w:p>
        <w:p w14:paraId="0D38AB99" w14:textId="77777777" w:rsidR="00CC4E99" w:rsidRDefault="00CC4E99">
          <w:pPr>
            <w:pStyle w:val="TOC3"/>
            <w:tabs>
              <w:tab w:val="right" w:leader="dot" w:pos="9350"/>
            </w:tabs>
            <w:rPr>
              <w:noProof/>
            </w:rPr>
          </w:pPr>
          <w:hyperlink w:anchor="_Toc38642242" w:history="1">
            <w:r w:rsidRPr="005C2FB1">
              <w:rPr>
                <w:rStyle w:val="Hyperlink"/>
                <w:noProof/>
              </w:rPr>
              <w:t>Statistical Analysis</w:t>
            </w:r>
            <w:r>
              <w:rPr>
                <w:noProof/>
                <w:webHidden/>
              </w:rPr>
              <w:tab/>
            </w:r>
            <w:r>
              <w:rPr>
                <w:noProof/>
                <w:webHidden/>
              </w:rPr>
              <w:fldChar w:fldCharType="begin"/>
            </w:r>
            <w:r>
              <w:rPr>
                <w:noProof/>
                <w:webHidden/>
              </w:rPr>
              <w:instrText xml:space="preserve"> PAGEREF _Toc38642242 \h </w:instrText>
            </w:r>
            <w:r>
              <w:rPr>
                <w:noProof/>
                <w:webHidden/>
              </w:rPr>
            </w:r>
            <w:r>
              <w:rPr>
                <w:noProof/>
                <w:webHidden/>
              </w:rPr>
              <w:fldChar w:fldCharType="separate"/>
            </w:r>
            <w:r>
              <w:rPr>
                <w:noProof/>
                <w:webHidden/>
              </w:rPr>
              <w:t>2</w:t>
            </w:r>
            <w:r>
              <w:rPr>
                <w:noProof/>
                <w:webHidden/>
              </w:rPr>
              <w:fldChar w:fldCharType="end"/>
            </w:r>
          </w:hyperlink>
        </w:p>
        <w:p w14:paraId="521BB365" w14:textId="77777777" w:rsidR="00CC4E99" w:rsidRDefault="00CC4E99">
          <w:pPr>
            <w:pStyle w:val="TOC1"/>
            <w:tabs>
              <w:tab w:val="right" w:leader="dot" w:pos="9350"/>
            </w:tabs>
            <w:rPr>
              <w:noProof/>
            </w:rPr>
          </w:pPr>
          <w:hyperlink w:anchor="_Toc38642243" w:history="1">
            <w:r w:rsidRPr="005C2FB1">
              <w:rPr>
                <w:rStyle w:val="Hyperlink"/>
                <w:noProof/>
              </w:rPr>
              <w:t>References</w:t>
            </w:r>
            <w:r>
              <w:rPr>
                <w:noProof/>
                <w:webHidden/>
              </w:rPr>
              <w:tab/>
            </w:r>
            <w:r>
              <w:rPr>
                <w:noProof/>
                <w:webHidden/>
              </w:rPr>
              <w:fldChar w:fldCharType="begin"/>
            </w:r>
            <w:r>
              <w:rPr>
                <w:noProof/>
                <w:webHidden/>
              </w:rPr>
              <w:instrText xml:space="preserve"> PAGEREF _Toc38642243 \h </w:instrText>
            </w:r>
            <w:r>
              <w:rPr>
                <w:noProof/>
                <w:webHidden/>
              </w:rPr>
            </w:r>
            <w:r>
              <w:rPr>
                <w:noProof/>
                <w:webHidden/>
              </w:rPr>
              <w:fldChar w:fldCharType="separate"/>
            </w:r>
            <w:r>
              <w:rPr>
                <w:noProof/>
                <w:webHidden/>
              </w:rPr>
              <w:t>5</w:t>
            </w:r>
            <w:r>
              <w:rPr>
                <w:noProof/>
                <w:webHidden/>
              </w:rPr>
              <w:fldChar w:fldCharType="end"/>
            </w:r>
          </w:hyperlink>
        </w:p>
        <w:p w14:paraId="0BBE06FB" w14:textId="77777777" w:rsidR="00754075" w:rsidRDefault="00C62E2C">
          <w:r>
            <w:fldChar w:fldCharType="end"/>
          </w:r>
        </w:p>
      </w:sdtContent>
    </w:sdt>
    <w:p w14:paraId="141E8422" w14:textId="77777777" w:rsidR="00754075" w:rsidRDefault="00C62E2C">
      <w:pPr>
        <w:pStyle w:val="Heading1"/>
      </w:pPr>
      <w:bookmarkStart w:id="0" w:name="material-methods-draft-v1"/>
      <w:bookmarkStart w:id="1" w:name="_Toc38642238"/>
      <w:bookmarkEnd w:id="0"/>
      <w:r>
        <w:t>Material Methods Draft v1</w:t>
      </w:r>
      <w:bookmarkEnd w:id="1"/>
    </w:p>
    <w:p w14:paraId="71BFC19F" w14:textId="77777777" w:rsidR="00754075" w:rsidRDefault="00C62E2C">
      <w:pPr>
        <w:pStyle w:val="Heading3"/>
      </w:pPr>
      <w:bookmarkStart w:id="2" w:name="mouse-husbandry"/>
      <w:bookmarkStart w:id="3" w:name="_Toc38642239"/>
      <w:bookmarkEnd w:id="2"/>
      <w:r>
        <w:t>Mouse Husbandry</w:t>
      </w:r>
      <w:bookmarkEnd w:id="3"/>
    </w:p>
    <w:p w14:paraId="6473F695" w14:textId="77777777" w:rsidR="00754075" w:rsidRDefault="00C62E2C">
      <w:pPr>
        <w:pStyle w:val="FirstParagraph"/>
      </w:pPr>
      <w:r>
        <w:t xml:space="preserve">To access natural genetic variation for </w:t>
      </w:r>
      <w:r>
        <w:rPr>
          <w:i/>
        </w:rPr>
        <w:t>Mus musculus</w:t>
      </w:r>
      <w:r>
        <w:t xml:space="preserve">, wild derived inbred strains were used. The </w:t>
      </w:r>
      <w:r>
        <w:rPr>
          <w:i/>
        </w:rPr>
        <w:t>Mus musculus</w:t>
      </w:r>
      <w:r>
        <w:t xml:space="preserve"> </w:t>
      </w:r>
      <w:r>
        <w:t>strains PWD/PhJ, PERC/Eij, WSB/EiJ, LEWE/EiJ, MSM/MsJ, MOLF/EiJ, CAST/EiJ, CZECHII/EiJ were purchased from Jackson labs (Maine, USA). The strains of KAZ/TUA, TOM/TUA, AST/TUA, and HMI/TUA were generated from frozen embryos purchased from Biological Resourc</w:t>
      </w:r>
      <w:r>
        <w:t>e Center (BRC) at Riken (Ibaraki, Japan). (</w:t>
      </w:r>
      <w:hyperlink r:id="rId7">
        <w:r>
          <w:rPr>
            <w:rStyle w:val="Hyperlink"/>
          </w:rPr>
          <w:t>https://en.brc.riken.jp</w:t>
        </w:r>
      </w:hyperlink>
      <w:r>
        <w:t xml:space="preserve">) and rederived by the UW-Biotech centre (Madison UW). The related murid species </w:t>
      </w:r>
      <w:r>
        <w:rPr>
          <w:i/>
        </w:rPr>
        <w:t>Mus caroli</w:t>
      </w:r>
      <w:r>
        <w:t xml:space="preserve"> CAROLI/EiJ and </w:t>
      </w:r>
      <w:r>
        <w:rPr>
          <w:i/>
        </w:rPr>
        <w:t>Mus spretus</w:t>
      </w:r>
      <w:r>
        <w:t xml:space="preserve"> SPRET/EiJ were purchased fro</w:t>
      </w:r>
      <w:r>
        <w:t>m Jackson labs (</w:t>
      </w:r>
      <w:hyperlink r:id="rId8">
        <w:r>
          <w:rPr>
            <w:rStyle w:val="Hyperlink"/>
          </w:rPr>
          <w:t>https://www.jax.org</w:t>
        </w:r>
      </w:hyperlink>
      <w:r>
        <w:t xml:space="preserve">) and </w:t>
      </w:r>
      <w:r>
        <w:rPr>
          <w:i/>
        </w:rPr>
        <w:t>Mus spicilegus</w:t>
      </w:r>
      <w:r>
        <w:t xml:space="preserve"> SPIC/Eij from Riken. We use abriviated superscript notation for the remainder of the paper (e.g. </w:t>
      </w:r>
      <w:r>
        <w:rPr>
          <w:i/>
        </w:rPr>
        <w:t>musculus</w:t>
      </w:r>
      <w:r>
        <w:rPr>
          <w:i/>
          <w:vertAlign w:val="superscript"/>
        </w:rPr>
        <w:t>WSB</w:t>
      </w:r>
      <w:r>
        <w:t>). All mice were housed UW-Madison Biotech and MSC fa</w:t>
      </w:r>
      <w:r>
        <w:t xml:space="preserve">cilities following RARC approved protocols. A breeding colony of wild derived </w:t>
      </w:r>
      <w:r>
        <w:rPr>
          <w:i/>
        </w:rPr>
        <w:t>Mus musculus</w:t>
      </w:r>
      <w:r>
        <w:t xml:space="preserve"> mice sampled from Gough Island (G) is maintained at UW Veterinary school facilities.</w:t>
      </w:r>
    </w:p>
    <w:p w14:paraId="4FC79BDA" w14:textId="77777777" w:rsidR="00754075" w:rsidRDefault="00754075">
      <w:pPr>
        <w:pStyle w:val="BodyText"/>
      </w:pPr>
    </w:p>
    <w:p w14:paraId="37B2DF59" w14:textId="77777777" w:rsidR="00754075" w:rsidRDefault="00C62E2C">
      <w:pPr>
        <w:pStyle w:val="Heading3"/>
      </w:pPr>
      <w:bookmarkStart w:id="4" w:name="tissue-collection-and-immunohistochemist"/>
      <w:bookmarkStart w:id="5" w:name="_Toc38642240"/>
      <w:bookmarkEnd w:id="4"/>
      <w:r>
        <w:t>Tissue Collection and Immunohistochemistry</w:t>
      </w:r>
      <w:bookmarkEnd w:id="5"/>
    </w:p>
    <w:p w14:paraId="642F3B69" w14:textId="77777777" w:rsidR="00754075" w:rsidRDefault="00C62E2C">
      <w:pPr>
        <w:pStyle w:val="FirstParagraph"/>
      </w:pPr>
      <w:r>
        <w:t>The same dry-down spread technique w</w:t>
      </w:r>
      <w:r>
        <w:t xml:space="preserve">as applied to both spermatocytes and oocytes based on (Peters et al. 1997), with adjustment for volumes. Spermatocyte spreads were collected and prepared as described in (Peterson, Miller, and Payseur 2019). The majority of mice used </w:t>
      </w:r>
      <w:ins w:id="6" w:author="April Peterson" w:date="2020-04-24T17:54:00Z">
        <w:r w:rsidR="003A23C6">
          <w:t xml:space="preserve">for </w:t>
        </w:r>
      </w:ins>
      <w:r>
        <w:t>MLH1 quantification we</w:t>
      </w:r>
      <w:r>
        <w:t>re from mice between 5 and 12 weeks, while juvillne mice ageed between 12 to 15 days were used for DMC1 quantification. Both pairs of ovaries were collected from embryo or neonate mice between 16 to 21 embyronic days and 0 to 48 hours old respctively.</w:t>
      </w:r>
    </w:p>
    <w:p w14:paraId="0307226F" w14:textId="77777777" w:rsidR="00754075" w:rsidRDefault="00C62E2C">
      <w:pPr>
        <w:pStyle w:val="BodyText"/>
      </w:pPr>
      <w:r>
        <w:t>Whol</w:t>
      </w:r>
      <w:r>
        <w:t xml:space="preserve">e testes </w:t>
      </w:r>
      <w:ins w:id="7" w:author="April Peterson" w:date="2020-04-24T17:55:00Z">
        <w:r w:rsidR="003A23C6">
          <w:t>or</w:t>
        </w:r>
      </w:ins>
      <w:del w:id="8" w:author="April Peterson" w:date="2020-04-24T17:55:00Z">
        <w:r w:rsidDel="003A23C6">
          <w:delText>a</w:delText>
        </w:r>
        <w:r w:rsidDel="003A23C6">
          <w:delText>n</w:delText>
        </w:r>
        <w:r w:rsidDel="003A23C6">
          <w:delText>d</w:delText>
        </w:r>
      </w:del>
      <w:r>
        <w:t xml:space="preserve"> decapsulated </w:t>
      </w:r>
      <w:del w:id="9" w:author="April Peterson" w:date="2020-04-24T17:55:00Z">
        <w:r w:rsidDel="003A23C6">
          <w:delText>ov</w:delText>
        </w:r>
      </w:del>
      <w:ins w:id="10" w:author="April Peterson" w:date="2020-04-24T17:55:00Z">
        <w:r w:rsidR="003A23C6">
          <w:t>ovaries</w:t>
        </w:r>
      </w:ins>
      <w:del w:id="11" w:author="April Peterson" w:date="2020-04-24T17:55:00Z">
        <w:r w:rsidDel="003A23C6">
          <w:delText>e</w:delText>
        </w:r>
        <w:r w:rsidDel="003A23C6">
          <w:delText>r</w:delText>
        </w:r>
        <w:r w:rsidDel="003A23C6">
          <w:delText>a</w:delText>
        </w:r>
        <w:r w:rsidDel="003A23C6">
          <w:delText>i</w:delText>
        </w:r>
        <w:r w:rsidDel="003A23C6">
          <w:delText>r</w:delText>
        </w:r>
        <w:r w:rsidDel="003A23C6">
          <w:delText>e</w:delText>
        </w:r>
        <w:r w:rsidDel="003A23C6">
          <w:delText>s</w:delText>
        </w:r>
      </w:del>
      <w:r>
        <w:t xml:space="preserve"> were incubated in 3ml or 300ul of hypotonic solution for 45min respectively. Fifteen microliters of cell slurry</w:t>
      </w:r>
      <w:del w:id="12" w:author="April Peterson" w:date="2020-04-24T17:56:00Z">
        <w:r w:rsidDel="003A23C6">
          <w:delText xml:space="preserve"> </w:delText>
        </w:r>
        <w:r w:rsidDel="003A23C6">
          <w:delText>(</w:delText>
        </w:r>
      </w:del>
      <w:del w:id="13" w:author="April Peterson" w:date="2020-04-24T17:55:00Z">
        <w:r w:rsidDel="003A23C6">
          <w:delText>m</w:delText>
        </w:r>
        <w:r w:rsidDel="003A23C6">
          <w:delText>a</w:delText>
        </w:r>
        <w:r w:rsidDel="003A23C6">
          <w:delText>s</w:delText>
        </w:r>
        <w:r w:rsidDel="003A23C6">
          <w:delText>t</w:delText>
        </w:r>
        <w:r w:rsidDel="003A23C6">
          <w:delText>i</w:delText>
        </w:r>
        <w:r w:rsidDel="003A23C6">
          <w:delText>c</w:delText>
        </w:r>
        <w:r w:rsidDel="003A23C6">
          <w:delText>a</w:delText>
        </w:r>
        <w:r w:rsidDel="003A23C6">
          <w:delText>t</w:delText>
        </w:r>
        <w:r w:rsidDel="003A23C6">
          <w:delText>e</w:delText>
        </w:r>
        <w:r w:rsidDel="003A23C6">
          <w:delText>d</w:delText>
        </w:r>
        <w:r w:rsidDel="003A23C6">
          <w:delText xml:space="preserve"> </w:delText>
        </w:r>
        <w:r w:rsidDel="003A23C6">
          <w:delText>g</w:delText>
        </w:r>
        <w:r w:rsidDel="003A23C6">
          <w:delText>o</w:delText>
        </w:r>
        <w:r w:rsidDel="003A23C6">
          <w:delText>n</w:delText>
        </w:r>
        <w:r w:rsidDel="003A23C6">
          <w:delText>a</w:delText>
        </w:r>
        <w:r w:rsidDel="003A23C6">
          <w:delText>d</w:delText>
        </w:r>
        <w:r w:rsidDel="003A23C6">
          <w:delText>s</w:delText>
        </w:r>
        <w:r w:rsidDel="003A23C6">
          <w:delText>)</w:delText>
        </w:r>
      </w:del>
      <w:r>
        <w:t xml:space="preserve"> were transferred to 80ul of 2% PFA solution. Cells were fixed in this solution and dried</w:t>
      </w:r>
      <w:r>
        <w:t xml:space="preserve"> in a humid chamber at room </w:t>
      </w:r>
      <w:r>
        <w:lastRenderedPageBreak/>
        <w:t>temperature overnight. The following morning, slides were treated with a photoflow wash (Kodak, cite)</w:t>
      </w:r>
      <w:ins w:id="14" w:author="April Peterson" w:date="2020-04-24T17:56:00Z">
        <w:r w:rsidR="003A23C6">
          <w:t xml:space="preserve"> and </w:t>
        </w:r>
      </w:ins>
      <w:del w:id="15" w:author="April Peterson" w:date="2020-04-24T17:56:00Z">
        <w:r w:rsidDel="003A23C6">
          <w:delText xml:space="preserve">. **slides were </w:delText>
        </w:r>
      </w:del>
      <w:r>
        <w:t>stored at -20*C if not stained i</w:t>
      </w:r>
      <w:ins w:id="16" w:author="April Peterson" w:date="2020-04-24T17:57:00Z">
        <w:r w:rsidR="003A23C6">
          <w:t>m</w:t>
        </w:r>
      </w:ins>
      <w:ins w:id="17" w:author="April Peterson" w:date="2020-04-24T17:56:00Z">
        <w:r w:rsidR="003A23C6">
          <w:t>mediantly</w:t>
        </w:r>
      </w:ins>
      <w:del w:id="18" w:author="April Peterson" w:date="2020-04-24T17:56:00Z">
        <w:r w:rsidDel="003A23C6">
          <w:delText>m</w:delText>
        </w:r>
        <w:r w:rsidDel="003A23C6">
          <w:delText>e</w:delText>
        </w:r>
        <w:r w:rsidDel="003A23C6">
          <w:delText>e</w:delText>
        </w:r>
        <w:r w:rsidDel="003A23C6">
          <w:delText>d</w:delText>
        </w:r>
        <w:r w:rsidDel="003A23C6">
          <w:delText>i</w:delText>
        </w:r>
        <w:r w:rsidDel="003A23C6">
          <w:delText>a</w:delText>
        </w:r>
        <w:r w:rsidDel="003A23C6">
          <w:delText>n</w:delText>
        </w:r>
        <w:r w:rsidDel="003A23C6">
          <w:delText>t</w:delText>
        </w:r>
        <w:r w:rsidDel="003A23C6">
          <w:delText>l</w:delText>
        </w:r>
        <w:r w:rsidDel="003A23C6">
          <w:delText>y</w:delText>
        </w:r>
      </w:del>
      <w:ins w:id="19" w:author="April Peterson" w:date="2020-04-24T17:56:00Z">
        <w:r w:rsidR="003A23C6">
          <w:t>.</w:t>
        </w:r>
      </w:ins>
      <w:del w:id="20" w:author="April Peterson" w:date="2020-04-24T17:56:00Z">
        <w:r w:rsidDel="003A23C6">
          <w:delText>*</w:delText>
        </w:r>
        <w:r w:rsidDel="003A23C6">
          <w:delText>*</w:delText>
        </w:r>
      </w:del>
    </w:p>
    <w:p w14:paraId="43C0B665" w14:textId="77777777" w:rsidR="00754075" w:rsidRDefault="00754075">
      <w:pPr>
        <w:pStyle w:val="BodyText"/>
      </w:pPr>
    </w:p>
    <w:p w14:paraId="532211C4" w14:textId="77777777" w:rsidR="00754075" w:rsidRDefault="00C62E2C">
      <w:pPr>
        <w:pStyle w:val="BodyText"/>
      </w:pPr>
      <w:del w:id="21" w:author="April Peterson" w:date="2020-04-24T17:56:00Z">
        <w:r w:rsidDel="003A23C6">
          <w:delText>T</w:delText>
        </w:r>
        <w:r w:rsidDel="003A23C6">
          <w:delText>h</w:delText>
        </w:r>
        <w:r w:rsidDel="003A23C6">
          <w:delText>e</w:delText>
        </w:r>
        <w:r w:rsidDel="003A23C6">
          <w:delText xml:space="preserve"> </w:delText>
        </w:r>
        <w:r w:rsidDel="003A23C6">
          <w:rPr>
            <w:b/>
          </w:rPr>
          <w:delText>i</w:delText>
        </w:r>
      </w:del>
      <w:ins w:id="22" w:author="April Peterson" w:date="2020-04-24T17:56:00Z">
        <w:r w:rsidR="003A23C6">
          <w:rPr>
            <w:b/>
          </w:rPr>
          <w:t>I</w:t>
        </w:r>
      </w:ins>
      <w:r>
        <w:rPr>
          <w:b/>
        </w:rPr>
        <w:t>mmunohistochemistry</w:t>
      </w:r>
    </w:p>
    <w:p w14:paraId="5D106B36" w14:textId="77777777" w:rsidR="00754075" w:rsidDel="003A23C6" w:rsidRDefault="00C62E2C">
      <w:pPr>
        <w:pStyle w:val="BodyText"/>
        <w:rPr>
          <w:del w:id="23" w:author="April Peterson" w:date="2020-04-24T18:02:00Z"/>
        </w:rPr>
      </w:pPr>
      <w:r>
        <w:t>To visualize the strucutre of meiotic ch</w:t>
      </w:r>
      <w:r>
        <w:t xml:space="preserve">romosomes we used antibody markers for the centromere (CREST) and lateral element of of the SC (SYCP3). Double strand breaks (DSB) and </w:t>
      </w:r>
      <w:ins w:id="24" w:author="April Peterson" w:date="2020-04-24T17:57:00Z">
        <w:r w:rsidR="003A23C6">
          <w:t>crossovers</w:t>
        </w:r>
      </w:ins>
      <w:del w:id="25" w:author="April Peterson" w:date="2020-04-24T17:57:00Z">
        <w:r w:rsidDel="003A23C6">
          <w:delText>C</w:delText>
        </w:r>
        <w:r w:rsidDel="003A23C6">
          <w:delText>O</w:delText>
        </w:r>
        <w:r w:rsidDel="003A23C6">
          <w:delText>s</w:delText>
        </w:r>
      </w:del>
      <w:r>
        <w:t xml:space="preserve"> were visualized with DMC1 and MLH1 respectively. The staining protocol was based on</w:t>
      </w:r>
      <w:del w:id="26" w:author="April Peterson" w:date="2020-04-24T17:58:00Z">
        <w:r w:rsidDel="003A23C6">
          <w:delText xml:space="preserve"> </w:delText>
        </w:r>
        <w:r w:rsidDel="003A23C6">
          <w:delText>t</w:delText>
        </w:r>
        <w:r w:rsidDel="003A23C6">
          <w:delText>h</w:delText>
        </w:r>
        <w:r w:rsidDel="003A23C6">
          <w:delText>a</w:delText>
        </w:r>
        <w:r w:rsidDel="003A23C6">
          <w:delText>t</w:delText>
        </w:r>
        <w:r w:rsidDel="003A23C6">
          <w:delText xml:space="preserve"> </w:delText>
        </w:r>
        <w:r w:rsidDel="003A23C6">
          <w:delText>i</w:delText>
        </w:r>
        <w:r w:rsidDel="003A23C6">
          <w:delText>n</w:delText>
        </w:r>
      </w:del>
      <w:r>
        <w:t xml:space="preserve"> (Anderson et al. 1999) an</w:t>
      </w:r>
      <w:r>
        <w:t xml:space="preserve">d (Koehler et al. 2002). </w:t>
      </w:r>
      <w:del w:id="27" w:author="April Peterson" w:date="2020-04-24T17:59:00Z">
        <w:r w:rsidDel="003A23C6">
          <w:delText>A</w:delText>
        </w:r>
        <w:r w:rsidDel="003A23C6">
          <w:delText>n</w:delText>
        </w:r>
        <w:r w:rsidDel="003A23C6">
          <w:delText>t</w:delText>
        </w:r>
        <w:r w:rsidDel="003A23C6">
          <w:delText>i</w:delText>
        </w:r>
        <w:r w:rsidDel="003A23C6">
          <w:delText>b</w:delText>
        </w:r>
        <w:r w:rsidDel="003A23C6">
          <w:delText>o</w:delText>
        </w:r>
        <w:r w:rsidDel="003A23C6">
          <w:delText>d</w:delText>
        </w:r>
        <w:r w:rsidDel="003A23C6">
          <w:delText>i</w:delText>
        </w:r>
        <w:r w:rsidDel="003A23C6">
          <w:delText>e</w:delText>
        </w:r>
        <w:r w:rsidDel="003A23C6">
          <w:delText>s</w:delText>
        </w:r>
        <w:r w:rsidDel="003A23C6">
          <w:delText xml:space="preserve"> </w:delText>
        </w:r>
        <w:r w:rsidDel="003A23C6">
          <w:delText>a</w:delText>
        </w:r>
        <w:r w:rsidDel="003A23C6">
          <w:delText>n</w:delText>
        </w:r>
        <w:r w:rsidDel="003A23C6">
          <w:delText>d</w:delText>
        </w:r>
        <w:r w:rsidDel="003A23C6">
          <w:delText xml:space="preserve"> </w:delText>
        </w:r>
        <w:r w:rsidDel="003A23C6">
          <w:delText>s</w:delText>
        </w:r>
        <w:r w:rsidDel="003A23C6">
          <w:delText>l</w:delText>
        </w:r>
        <w:r w:rsidDel="003A23C6">
          <w:delText>i</w:delText>
        </w:r>
        <w:r w:rsidDel="003A23C6">
          <w:delText>d</w:delText>
        </w:r>
        <w:r w:rsidDel="003A23C6">
          <w:delText>e</w:delText>
        </w:r>
      </w:del>
      <w:del w:id="28" w:author="April Peterson" w:date="2020-04-24T18:00:00Z">
        <w:r w:rsidDel="003A23C6">
          <w:delText xml:space="preserve"> </w:delText>
        </w:r>
      </w:del>
      <w:del w:id="29" w:author="April Peterson" w:date="2020-04-24T17:58:00Z">
        <w:r w:rsidDel="003A23C6">
          <w:delText>b</w:delText>
        </w:r>
      </w:del>
      <w:del w:id="30" w:author="April Peterson" w:date="2020-04-24T18:00:00Z">
        <w:r w:rsidDel="003A23C6">
          <w:delText>locking was performed in 1X antibody dilution buffer (ADB)</w:delText>
        </w:r>
      </w:del>
      <w:del w:id="31" w:author="April Peterson" w:date="2020-04-24T17:59:00Z">
        <w:r w:rsidDel="003A23C6">
          <w:delText xml:space="preserve"> </w:delText>
        </w:r>
        <w:r w:rsidDel="003A23C6">
          <w:delText>(</w:delText>
        </w:r>
      </w:del>
      <w:del w:id="32" w:author="April Peterson" w:date="2020-04-24T18:00:00Z">
        <w:r w:rsidDel="003A23C6">
          <w:delText>normal donkey serum (Jackson ImmnuoResearch), 1X PBS, bovine serum albumin (Sigma), Triton X-100 (Sigma) ).</w:delText>
        </w:r>
      </w:del>
      <w:ins w:id="33" w:author="April Peterson" w:date="2020-04-24T18:02:00Z">
        <w:r w:rsidR="003A23C6">
          <w:t xml:space="preserve"> </w:t>
        </w:r>
      </w:ins>
    </w:p>
    <w:p w14:paraId="59EDDCBE" w14:textId="77777777" w:rsidR="00754075" w:rsidRDefault="00C62E2C">
      <w:pPr>
        <w:pStyle w:val="BodyText"/>
      </w:pPr>
      <w:r>
        <w:t xml:space="preserve">Following a 30 minute blocking wash in </w:t>
      </w:r>
      <w:ins w:id="34" w:author="April Peterson" w:date="2020-04-24T18:00:00Z">
        <w:r w:rsidR="003A23C6">
          <w:t xml:space="preserve">1X </w:t>
        </w:r>
      </w:ins>
      <w:r>
        <w:t>AB</w:t>
      </w:r>
      <w:r>
        <w:t>D</w:t>
      </w:r>
      <w:ins w:id="35" w:author="April Peterson" w:date="2020-04-24T18:00:00Z">
        <w:r w:rsidR="003A23C6">
          <w:t>, (</w:t>
        </w:r>
      </w:ins>
      <w:del w:id="36" w:author="April Peterson" w:date="2020-04-24T18:00:00Z">
        <w:r w:rsidDel="003A23C6">
          <w:delText>,</w:delText>
        </w:r>
        <w:r w:rsidDel="003A23C6">
          <w:delText xml:space="preserve"> </w:delText>
        </w:r>
      </w:del>
      <w:ins w:id="37" w:author="April Peterson" w:date="2020-04-24T18:00:00Z">
        <w:r w:rsidR="003A23C6">
          <w:t xml:space="preserve">normal donkey serum (Jackson ImmnuoResearch), 1X PBS, bovine serum albumin (Sigma), and </w:t>
        </w:r>
        <w:r w:rsidR="003A23C6">
          <w:t xml:space="preserve"> Triton X-100 (Sigma) ), </w:t>
        </w:r>
      </w:ins>
      <w:r>
        <w:t>each slide was incubated with 60ul of a primary antibody master mix for 48 hours at 37* C. The master mix recipe contained polyclonal anti rabbit anti-MLH1 (Calbiochem; diluted 1:50) or anti rabbit anti-DMC1</w:t>
      </w:r>
      <w:del w:id="38" w:author="April Peterson" w:date="2020-04-24T18:01:00Z">
        <w:r w:rsidDel="003A23C6">
          <w:delText>)</w:delText>
        </w:r>
      </w:del>
      <w:r>
        <w:t xml:space="preserve"> (mix of DMC1), anti goat polyclonal anti-SYC</w:t>
      </w:r>
      <w:r>
        <w:t>P3, (Abcam; diluted 1:50), and anti-human polyclonal antibody to CREST (Antibodies, Inc; diluted 1:200) suspended in ADB. Slides were washed twice in 50ml ADB before the first round of secondary antibody incubation for 12 hours at 37 degrees. Alexa Fluor 4</w:t>
      </w:r>
      <w:r>
        <w:t>88 donkey anti-rabbit IgG (Invitrgoen, location; diluted to 1:100) and Coumarin AMCA donkey anti-human IgG (Jackson ImmunoResearch; diluted to 1:200) were suspended in ADB. The last incubation of Alexa Fluor 568 donkey anti-goat (Invitrogen; diluted 1:100)</w:t>
      </w:r>
      <w:r>
        <w:t xml:space="preserve"> was incubated at 1:100 for 2 hours at 37 degrees. Slides were fixed with Prolong Gold Antifade (Invitrogen) for 24 hours after a final wash in 1x PBS.</w:t>
      </w:r>
    </w:p>
    <w:p w14:paraId="153A54F8" w14:textId="77777777" w:rsidR="00754075" w:rsidRDefault="00C62E2C">
      <w:pPr>
        <w:pStyle w:val="Heading3"/>
      </w:pPr>
      <w:bookmarkStart w:id="39" w:name="image-processing"/>
      <w:bookmarkStart w:id="40" w:name="_Toc38642241"/>
      <w:bookmarkEnd w:id="39"/>
      <w:r>
        <w:t>Image Processing</w:t>
      </w:r>
      <w:bookmarkEnd w:id="40"/>
    </w:p>
    <w:p w14:paraId="79DA6FCD" w14:textId="77777777" w:rsidR="00754075" w:rsidRDefault="00C62E2C">
      <w:pPr>
        <w:pStyle w:val="FirstParagraph"/>
      </w:pPr>
      <w:r>
        <w:t>Images were capture</w:t>
      </w:r>
      <w:ins w:id="41" w:author="April Peterson" w:date="2020-04-24T18:02:00Z">
        <w:r w:rsidR="003A23C6">
          <w:t>d</w:t>
        </w:r>
      </w:ins>
      <w:r>
        <w:t xml:space="preserve"> using a Zeiss Axioplan 2 microscope with AxioLab camera and Axio Vi</w:t>
      </w:r>
      <w:r>
        <w:t>sion software (Zeiss, Cambridge, UK). Preprocessing, including cropping, noise reduction, and histogram adjustments, was performed using Photoshop (v13.0). Image file names were anonymized before manual scoring of MLH1 or DMC1 foci using photoshop.</w:t>
      </w:r>
    </w:p>
    <w:p w14:paraId="4C001723" w14:textId="77777777" w:rsidR="00754075" w:rsidRDefault="00C62E2C">
      <w:pPr>
        <w:pStyle w:val="Heading3"/>
      </w:pPr>
      <w:bookmarkStart w:id="42" w:name="statistical-analysis"/>
      <w:bookmarkStart w:id="43" w:name="_Toc38642242"/>
      <w:bookmarkEnd w:id="42"/>
      <w:r>
        <w:t>Statist</w:t>
      </w:r>
      <w:r>
        <w:t>ical Analysis</w:t>
      </w:r>
      <w:bookmarkEnd w:id="43"/>
    </w:p>
    <w:p w14:paraId="3A8489BC" w14:textId="77777777" w:rsidR="00754075" w:rsidRDefault="00C62E2C">
      <w:pPr>
        <w:pStyle w:val="FirstParagraph"/>
      </w:pPr>
      <w:commentRangeStart w:id="44"/>
      <w:r>
        <w:t xml:space="preserve">We tested for </w:t>
      </w:r>
      <w:r>
        <w:rPr>
          <w:b/>
        </w:rPr>
        <w:t>effects</w:t>
      </w:r>
      <w:r>
        <w:t xml:space="preserve"> on mean MLH1 counts per cell; across mulitple mouse rooms, ages of mature males and differnces between embryos and neonates. No effects were found (Supplemental section).</w:t>
      </w:r>
      <w:commentRangeEnd w:id="44"/>
      <w:r w:rsidR="003A23C6">
        <w:rPr>
          <w:rStyle w:val="CommentReference"/>
        </w:rPr>
        <w:commentReference w:id="44"/>
      </w:r>
    </w:p>
    <w:p w14:paraId="09A4B9FB" w14:textId="77777777" w:rsidR="005273DF" w:rsidRDefault="005273DF">
      <w:pPr>
        <w:pStyle w:val="BodyText"/>
        <w:rPr>
          <w:ins w:id="45" w:author="April Peterson" w:date="2020-04-24T18:03:00Z"/>
        </w:rPr>
      </w:pPr>
    </w:p>
    <w:p w14:paraId="0F7F8D01" w14:textId="77777777" w:rsidR="00754075" w:rsidDel="005273DF" w:rsidRDefault="00C62E2C">
      <w:pPr>
        <w:pStyle w:val="BodyText"/>
        <w:rPr>
          <w:del w:id="46" w:author="April Peterson" w:date="2020-04-24T18:07:00Z"/>
        </w:rPr>
      </w:pPr>
      <w:r>
        <w:t xml:space="preserve">Mean </w:t>
      </w:r>
      <w:r>
        <w:rPr>
          <w:b/>
        </w:rPr>
        <w:t>DMC1</w:t>
      </w:r>
      <w:r>
        <w:t xml:space="preserve"> foci per cell for a single </w:t>
      </w:r>
      <w:ins w:id="47" w:author="April Peterson" w:date="2020-04-24T18:08:00Z">
        <w:r w:rsidR="005273DF">
          <w:t>juvenile</w:t>
        </w:r>
      </w:ins>
      <w:ins w:id="48" w:author="April Peterson" w:date="2020-04-24T18:03:00Z">
        <w:r w:rsidR="003A23C6">
          <w:t xml:space="preserve"> </w:t>
        </w:r>
      </w:ins>
      <w:r>
        <w:t>mouse from a</w:t>
      </w:r>
      <w:r>
        <w:t xml:space="preserve"> subset of </w:t>
      </w:r>
      <w:del w:id="49" w:author="April Peterson" w:date="2020-04-24T18:08:00Z">
        <w:r w:rsidDel="005273DF">
          <w:delText>srains</w:delText>
        </w:r>
      </w:del>
      <w:ins w:id="50" w:author="April Peterson" w:date="2020-04-24T18:08:00Z">
        <w:r w:rsidR="005273DF">
          <w:t>strains</w:t>
        </w:r>
      </w:ins>
      <w:ins w:id="51" w:author="April Peterson" w:date="2020-04-24T18:03:00Z">
        <w:r w:rsidR="003A23C6">
          <w:t>;</w:t>
        </w:r>
      </w:ins>
      <w:r>
        <w:t xml:space="preserve">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was quantified.</w:t>
      </w:r>
      <w:ins w:id="52" w:author="April Peterson" w:date="2020-04-24T18:04:00Z">
        <w:r w:rsidR="005273DF">
          <w:t xml:space="preserve"> </w:t>
        </w:r>
        <w:r w:rsidR="005273DF">
          <w:t>Differences in DMC1 counts per cell were tested by ttests.</w:t>
        </w:r>
      </w:ins>
      <w:ins w:id="53" w:author="April Peterson" w:date="2020-04-24T18:07:00Z">
        <w:r w:rsidR="005273DF">
          <w:t xml:space="preserve">  </w:t>
        </w:r>
      </w:ins>
    </w:p>
    <w:p w14:paraId="2B512965" w14:textId="77777777" w:rsidR="00754075" w:rsidDel="005273DF" w:rsidRDefault="00C62E2C">
      <w:pPr>
        <w:pStyle w:val="BodyText"/>
        <w:rPr>
          <w:del w:id="54" w:author="April Peterson" w:date="2020-04-24T18:07:00Z"/>
        </w:rPr>
      </w:pPr>
      <w:r>
        <w:t>SC morphology and CREST/centromere number was used to stage spermatocytes</w:t>
      </w:r>
      <w:ins w:id="55" w:author="April Peterson" w:date="2020-04-24T18:04:00Z">
        <w:r w:rsidR="005273DF">
          <w:t>.</w:t>
        </w:r>
      </w:ins>
      <w:del w:id="56" w:author="April Peterson" w:date="2020-04-24T18:04:00Z">
        <w:r w:rsidDel="005273DF">
          <w:delText xml:space="preserve"> </w:delText>
        </w:r>
        <w:r w:rsidDel="005273DF">
          <w:rPr>
            <w:b/>
          </w:rPr>
          <w:delText>C</w:delText>
        </w:r>
        <w:r w:rsidDel="005273DF">
          <w:rPr>
            <w:b/>
          </w:rPr>
          <w:delText>e</w:delText>
        </w:r>
        <w:r w:rsidDel="005273DF">
          <w:rPr>
            <w:b/>
          </w:rPr>
          <w:delText>r</w:delText>
        </w:r>
        <w:r w:rsidDel="005273DF">
          <w:rPr>
            <w:b/>
          </w:rPr>
          <w:delText>t</w:delText>
        </w:r>
        <w:r w:rsidDel="005273DF">
          <w:rPr>
            <w:b/>
          </w:rPr>
          <w:delText>e</w:delText>
        </w:r>
        <w:r w:rsidDel="005273DF">
          <w:rPr>
            <w:b/>
          </w:rPr>
          <w:delText>r</w:delText>
        </w:r>
        <w:r w:rsidDel="005273DF">
          <w:rPr>
            <w:b/>
          </w:rPr>
          <w:delText>i</w:delText>
        </w:r>
        <w:r w:rsidDel="005273DF">
          <w:rPr>
            <w:b/>
          </w:rPr>
          <w:delText>a</w:delText>
        </w:r>
        <w:r w:rsidDel="005273DF">
          <w:rPr>
            <w:b/>
          </w:rPr>
          <w:delText xml:space="preserve"> </w:delText>
        </w:r>
        <w:r w:rsidDel="005273DF">
          <w:rPr>
            <w:b/>
          </w:rPr>
          <w:delText>f</w:delText>
        </w:r>
        <w:r w:rsidDel="005273DF">
          <w:rPr>
            <w:b/>
          </w:rPr>
          <w:delText>o</w:delText>
        </w:r>
        <w:r w:rsidDel="005273DF">
          <w:rPr>
            <w:b/>
          </w:rPr>
          <w:delText>r</w:delText>
        </w:r>
        <w:r w:rsidDel="005273DF">
          <w:rPr>
            <w:b/>
          </w:rPr>
          <w:delText xml:space="preserve"> </w:delText>
        </w:r>
        <w:r w:rsidDel="005273DF">
          <w:rPr>
            <w:b/>
          </w:rPr>
          <w:delText>e</w:delText>
        </w:r>
        <w:r w:rsidDel="005273DF">
          <w:rPr>
            <w:b/>
          </w:rPr>
          <w:delText>a</w:delText>
        </w:r>
        <w:r w:rsidDel="005273DF">
          <w:rPr>
            <w:b/>
          </w:rPr>
          <w:delText>r</w:delText>
        </w:r>
        <w:r w:rsidDel="005273DF">
          <w:rPr>
            <w:b/>
          </w:rPr>
          <w:delText>l</w:delText>
        </w:r>
        <w:r w:rsidDel="005273DF">
          <w:rPr>
            <w:b/>
          </w:rPr>
          <w:delText>y</w:delText>
        </w:r>
        <w:r w:rsidDel="005273DF">
          <w:rPr>
            <w:b/>
          </w:rPr>
          <w:delText xml:space="preserve"> </w:delText>
        </w:r>
        <w:r w:rsidDel="005273DF">
          <w:rPr>
            <w:b/>
          </w:rPr>
          <w:delText>a</w:delText>
        </w:r>
        <w:r w:rsidDel="005273DF">
          <w:rPr>
            <w:b/>
          </w:rPr>
          <w:delText>n</w:delText>
        </w:r>
        <w:r w:rsidDel="005273DF">
          <w:rPr>
            <w:b/>
          </w:rPr>
          <w:delText>d</w:delText>
        </w:r>
        <w:r w:rsidDel="005273DF">
          <w:rPr>
            <w:b/>
          </w:rPr>
          <w:delText xml:space="preserve"> </w:delText>
        </w:r>
        <w:r w:rsidDel="005273DF">
          <w:rPr>
            <w:b/>
          </w:rPr>
          <w:delText>l</w:delText>
        </w:r>
        <w:r w:rsidDel="005273DF">
          <w:rPr>
            <w:b/>
          </w:rPr>
          <w:delText>a</w:delText>
        </w:r>
        <w:r w:rsidDel="005273DF">
          <w:rPr>
            <w:b/>
          </w:rPr>
          <w:delText>t</w:delText>
        </w:r>
        <w:r w:rsidDel="005273DF">
          <w:rPr>
            <w:b/>
          </w:rPr>
          <w:delText>e</w:delText>
        </w:r>
        <w:r w:rsidDel="005273DF">
          <w:rPr>
            <w:b/>
          </w:rPr>
          <w:delText xml:space="preserve"> </w:delText>
        </w:r>
        <w:r w:rsidDel="005273DF">
          <w:rPr>
            <w:b/>
          </w:rPr>
          <w:delText>z</w:delText>
        </w:r>
        <w:r w:rsidDel="005273DF">
          <w:rPr>
            <w:b/>
          </w:rPr>
          <w:delText>y</w:delText>
        </w:r>
        <w:r w:rsidDel="005273DF">
          <w:rPr>
            <w:b/>
          </w:rPr>
          <w:delText>g</w:delText>
        </w:r>
        <w:r w:rsidDel="005273DF">
          <w:rPr>
            <w:b/>
          </w:rPr>
          <w:delText>o</w:delText>
        </w:r>
        <w:r w:rsidDel="005273DF">
          <w:rPr>
            <w:b/>
          </w:rPr>
          <w:delText>t</w:delText>
        </w:r>
        <w:r w:rsidDel="005273DF">
          <w:rPr>
            <w:b/>
          </w:rPr>
          <w:delText>e</w:delText>
        </w:r>
        <w:r w:rsidDel="005273DF">
          <w:rPr>
            <w:b/>
          </w:rPr>
          <w:delText>n</w:delText>
        </w:r>
        <w:r w:rsidDel="005273DF">
          <w:rPr>
            <w:b/>
          </w:rPr>
          <w:delText>e</w:delText>
        </w:r>
        <w:r w:rsidDel="005273DF">
          <w:delText xml:space="preserve"> </w:delText>
        </w:r>
        <w:r w:rsidDel="005273DF">
          <w:delText>-</w:delText>
        </w:r>
        <w:r w:rsidDel="005273DF">
          <w:delText xml:space="preserve"> </w:delText>
        </w:r>
        <w:r w:rsidDel="005273DF">
          <w:delText>(</w:delText>
        </w:r>
        <w:r w:rsidDel="005273DF">
          <w:delText>b</w:delText>
        </w:r>
        <w:r w:rsidDel="005273DF">
          <w:delText>r</w:delText>
        </w:r>
        <w:r w:rsidDel="005273DF">
          <w:delText>i</w:delText>
        </w:r>
        <w:r w:rsidDel="005273DF">
          <w:delText>g</w:delText>
        </w:r>
        <w:r w:rsidDel="005273DF">
          <w:delText>h</w:delText>
        </w:r>
        <w:r w:rsidDel="005273DF">
          <w:delText>t</w:delText>
        </w:r>
        <w:r w:rsidDel="005273DF">
          <w:delText xml:space="preserve"> </w:delText>
        </w:r>
        <w:r w:rsidDel="005273DF">
          <w:delText>s</w:delText>
        </w:r>
        <w:r w:rsidDel="005273DF">
          <w:delText>t</w:delText>
        </w:r>
        <w:r w:rsidDel="005273DF">
          <w:delText>a</w:delText>
        </w:r>
        <w:r w:rsidDel="005273DF">
          <w:delText>i</w:delText>
        </w:r>
        <w:r w:rsidDel="005273DF">
          <w:delText>n</w:delText>
        </w:r>
        <w:r w:rsidDel="005273DF">
          <w:delText>i</w:delText>
        </w:r>
        <w:r w:rsidDel="005273DF">
          <w:delText>n</w:delText>
        </w:r>
        <w:r w:rsidDel="005273DF">
          <w:delText>g</w:delText>
        </w:r>
        <w:r w:rsidDel="005273DF">
          <w:delText xml:space="preserve"> </w:delText>
        </w:r>
        <w:r w:rsidDel="005273DF">
          <w:delText>-</w:delText>
        </w:r>
        <w:r w:rsidDel="005273DF">
          <w:delText xml:space="preserve"> </w:delText>
        </w:r>
        <w:r w:rsidDel="005273DF">
          <w:delText>)</w:delText>
        </w:r>
      </w:del>
      <w:r>
        <w:t xml:space="preserve"> </w:t>
      </w:r>
      <w:ins w:id="57" w:author="April Peterson" w:date="2020-04-24T18:04:00Z">
        <w:r w:rsidR="005273DF">
          <w:t>E</w:t>
        </w:r>
      </w:ins>
      <w:del w:id="58" w:author="April Peterson" w:date="2020-04-24T18:04:00Z">
        <w:r w:rsidDel="005273DF">
          <w:delText>e</w:delText>
        </w:r>
      </w:del>
      <w:r>
        <w:t xml:space="preserve">arly zygotene </w:t>
      </w:r>
      <w:ins w:id="59" w:author="April Peterson" w:date="2020-04-24T18:05:00Z">
        <w:r w:rsidR="005273DF">
          <w:t xml:space="preserve">cells were </w:t>
        </w:r>
      </w:ins>
      <w:r>
        <w:t xml:space="preserve">defined as </w:t>
      </w:r>
      <w:ins w:id="60" w:author="April Peterson" w:date="2020-04-24T18:05:00Z">
        <w:r w:rsidR="005273DF">
          <w:t xml:space="preserve">having a larger degree of </w:t>
        </w:r>
      </w:ins>
      <w:ins w:id="61" w:author="April Peterson" w:date="2020-04-24T18:06:00Z">
        <w:r w:rsidR="005273DF">
          <w:t>indiviual</w:t>
        </w:r>
      </w:ins>
      <w:del w:id="62" w:author="April Peterson" w:date="2020-04-24T18:06:00Z">
        <w:r w:rsidDel="005273DF">
          <w:delText>s</w:delText>
        </w:r>
        <w:r w:rsidDel="005273DF">
          <w:delText>e</w:delText>
        </w:r>
        <w:r w:rsidDel="005273DF">
          <w:delText>p</w:delText>
        </w:r>
        <w:r w:rsidDel="005273DF">
          <w:delText>e</w:delText>
        </w:r>
        <w:r w:rsidDel="005273DF">
          <w:delText>r</w:delText>
        </w:r>
        <w:r w:rsidDel="005273DF">
          <w:delText>a</w:delText>
        </w:r>
        <w:r w:rsidDel="005273DF">
          <w:delText>t</w:delText>
        </w:r>
        <w:r w:rsidDel="005273DF">
          <w:delText>e</w:delText>
        </w:r>
      </w:del>
      <w:r>
        <w:t xml:space="preserve"> centromere</w:t>
      </w:r>
      <w:ins w:id="63" w:author="April Peterson" w:date="2020-04-24T18:06:00Z">
        <w:r w:rsidR="005273DF">
          <w:t>s</w:t>
        </w:r>
      </w:ins>
      <w:ins w:id="64" w:author="April Peterson" w:date="2020-04-24T18:05:00Z">
        <w:r w:rsidR="005273DF">
          <w:t xml:space="preserve"> and</w:t>
        </w:r>
      </w:ins>
      <w:del w:id="65" w:author="April Peterson" w:date="2020-04-24T18:05:00Z">
        <w:r w:rsidDel="005273DF">
          <w:delText xml:space="preserve"> </w:delText>
        </w:r>
        <w:r w:rsidDel="005273DF">
          <w:delText>p</w:delText>
        </w:r>
        <w:r w:rsidDel="005273DF">
          <w:delText>a</w:delText>
        </w:r>
        <w:r w:rsidDel="005273DF">
          <w:delText>i</w:delText>
        </w:r>
        <w:r w:rsidDel="005273DF">
          <w:delText>r</w:delText>
        </w:r>
        <w:r w:rsidDel="005273DF">
          <w:delText>i</w:delText>
        </w:r>
        <w:r w:rsidDel="005273DF">
          <w:delText>n</w:delText>
        </w:r>
        <w:r w:rsidDel="005273DF">
          <w:delText>g</w:delText>
        </w:r>
        <w:r w:rsidDel="005273DF">
          <w:delText xml:space="preserve"> </w:delText>
        </w:r>
        <w:r w:rsidDel="005273DF">
          <w:delText>–</w:delText>
        </w:r>
      </w:del>
      <w:r>
        <w:t xml:space="preserve"> mostly complete axis signal. </w:t>
      </w:r>
      <w:ins w:id="66" w:author="April Peterson" w:date="2020-04-24T18:05:00Z">
        <w:r w:rsidR="005273DF">
          <w:t>L</w:t>
        </w:r>
      </w:ins>
      <w:del w:id="67" w:author="April Peterson" w:date="2020-04-24T18:05:00Z">
        <w:r w:rsidDel="005273DF">
          <w:delText>l</w:delText>
        </w:r>
      </w:del>
      <w:r>
        <w:t xml:space="preserve">ate zygotene </w:t>
      </w:r>
      <w:ins w:id="68" w:author="April Peterson" w:date="2020-04-24T18:06:00Z">
        <w:r w:rsidR="005273DF">
          <w:t>cells were identified as more paired centromeres and homolog axis (but below full synapsis).</w:t>
        </w:r>
      </w:ins>
      <w:del w:id="69" w:author="April Peterson" w:date="2020-04-24T18:07:00Z">
        <w:r w:rsidDel="005273DF">
          <w:delText>j</w:delText>
        </w:r>
        <w:r w:rsidDel="005273DF">
          <w:delText>u</w:delText>
        </w:r>
        <w:r w:rsidDel="005273DF">
          <w:delText>d</w:delText>
        </w:r>
        <w:r w:rsidDel="005273DF">
          <w:delText>g</w:delText>
        </w:r>
        <w:r w:rsidDel="005273DF">
          <w:delText>e</w:delText>
        </w:r>
        <w:r w:rsidDel="005273DF">
          <w:delText>d</w:delText>
        </w:r>
        <w:r w:rsidDel="005273DF">
          <w:delText xml:space="preserve"> </w:delText>
        </w:r>
        <w:r w:rsidDel="005273DF">
          <w:delText>a</w:delText>
        </w:r>
        <w:r w:rsidDel="005273DF">
          <w:delText>s</w:delText>
        </w:r>
        <w:r w:rsidDel="005273DF">
          <w:delText xml:space="preserve"> </w:delText>
        </w:r>
        <w:r w:rsidDel="005273DF">
          <w:delText>–</w:delText>
        </w:r>
        <w:r w:rsidDel="005273DF">
          <w:delText xml:space="preserve"> </w:delText>
        </w:r>
        <w:r w:rsidDel="005273DF">
          <w:delText>l</w:delText>
        </w:r>
        <w:r w:rsidDel="005273DF">
          <w:delText>o</w:delText>
        </w:r>
        <w:r w:rsidDel="005273DF">
          <w:delText>w</w:delText>
        </w:r>
        <w:r w:rsidDel="005273DF">
          <w:delText xml:space="preserve"> </w:delText>
        </w:r>
        <w:r w:rsidDel="005273DF">
          <w:delText>d</w:delText>
        </w:r>
        <w:r w:rsidDel="005273DF">
          <w:delText>e</w:delText>
        </w:r>
        <w:r w:rsidDel="005273DF">
          <w:delText>g</w:delText>
        </w:r>
        <w:r w:rsidDel="005273DF">
          <w:delText>r</w:delText>
        </w:r>
        <w:r w:rsidDel="005273DF">
          <w:delText>e</w:delText>
        </w:r>
        <w:r w:rsidDel="005273DF">
          <w:delText>e</w:delText>
        </w:r>
        <w:r w:rsidDel="005273DF">
          <w:delText xml:space="preserve"> </w:delText>
        </w:r>
        <w:r w:rsidDel="005273DF">
          <w:delText>o</w:delText>
        </w:r>
        <w:r w:rsidDel="005273DF">
          <w:delText>f</w:delText>
        </w:r>
        <w:r w:rsidDel="005273DF">
          <w:delText xml:space="preserve"> </w:delText>
        </w:r>
        <w:r w:rsidDel="005273DF">
          <w:delText>c</w:delText>
        </w:r>
        <w:r w:rsidDel="005273DF">
          <w:delText>e</w:delText>
        </w:r>
        <w:r w:rsidDel="005273DF">
          <w:delText>n</w:delText>
        </w:r>
        <w:r w:rsidDel="005273DF">
          <w:delText>t</w:delText>
        </w:r>
        <w:r w:rsidDel="005273DF">
          <w:delText>r</w:delText>
        </w:r>
        <w:r w:rsidDel="005273DF">
          <w:delText>o</w:delText>
        </w:r>
        <w:r w:rsidDel="005273DF">
          <w:delText>m</w:delText>
        </w:r>
        <w:r w:rsidDel="005273DF">
          <w:delText>e</w:delText>
        </w:r>
        <w:r w:rsidDel="005273DF">
          <w:delText>r</w:delText>
        </w:r>
        <w:r w:rsidDel="005273DF">
          <w:delText>e</w:delText>
        </w:r>
        <w:r w:rsidDel="005273DF">
          <w:delText xml:space="preserve"> </w:delText>
        </w:r>
        <w:r w:rsidDel="005273DF">
          <w:delText>p</w:delText>
        </w:r>
        <w:r w:rsidDel="005273DF">
          <w:delText>a</w:delText>
        </w:r>
        <w:r w:rsidDel="005273DF">
          <w:delText>i</w:delText>
        </w:r>
        <w:r w:rsidDel="005273DF">
          <w:delText>r</w:delText>
        </w:r>
        <w:r w:rsidDel="005273DF">
          <w:delText>i</w:delText>
        </w:r>
        <w:r w:rsidDel="005273DF">
          <w:delText>n</w:delText>
        </w:r>
        <w:r w:rsidDel="005273DF">
          <w:delText>g</w:delText>
        </w:r>
        <w:r w:rsidDel="005273DF">
          <w:delText xml:space="preserve"> </w:delText>
        </w:r>
        <w:r w:rsidDel="005273DF">
          <w:delText>–</w:delText>
        </w:r>
        <w:r w:rsidDel="005273DF">
          <w:delText xml:space="preserve"> </w:delText>
        </w:r>
        <w:r w:rsidDel="005273DF">
          <w:delText>a</w:delText>
        </w:r>
        <w:r w:rsidDel="005273DF">
          <w:delText>n</w:delText>
        </w:r>
        <w:r w:rsidDel="005273DF">
          <w:delText>d</w:delText>
        </w:r>
        <w:r w:rsidDel="005273DF">
          <w:delText xml:space="preserve"> </w:delText>
        </w:r>
        <w:r w:rsidDel="005273DF">
          <w:delText>m</w:delText>
        </w:r>
        <w:r w:rsidDel="005273DF">
          <w:delText>o</w:delText>
        </w:r>
        <w:r w:rsidDel="005273DF">
          <w:delText>r</w:delText>
        </w:r>
        <w:r w:rsidDel="005273DF">
          <w:delText>e</w:delText>
        </w:r>
        <w:r w:rsidDel="005273DF">
          <w:delText xml:space="preserve"> </w:delText>
        </w:r>
        <w:r w:rsidDel="005273DF">
          <w:delText>h</w:delText>
        </w:r>
        <w:r w:rsidDel="005273DF">
          <w:delText>o</w:delText>
        </w:r>
        <w:r w:rsidDel="005273DF">
          <w:delText>m</w:delText>
        </w:r>
        <w:r w:rsidDel="005273DF">
          <w:delText>o</w:delText>
        </w:r>
        <w:r w:rsidDel="005273DF">
          <w:delText>l</w:delText>
        </w:r>
        <w:r w:rsidDel="005273DF">
          <w:delText>o</w:delText>
        </w:r>
        <w:r w:rsidDel="005273DF">
          <w:delText>g</w:delText>
        </w:r>
        <w:r w:rsidDel="005273DF">
          <w:delText>o</w:delText>
        </w:r>
        <w:r w:rsidDel="005273DF">
          <w:delText>u</w:delText>
        </w:r>
        <w:r w:rsidDel="005273DF">
          <w:delText>s</w:delText>
        </w:r>
        <w:r w:rsidDel="005273DF">
          <w:delText xml:space="preserve"> </w:delText>
        </w:r>
        <w:r w:rsidDel="005273DF">
          <w:delText>p</w:delText>
        </w:r>
        <w:r w:rsidDel="005273DF">
          <w:delText>a</w:delText>
        </w:r>
        <w:r w:rsidDel="005273DF">
          <w:delText>i</w:delText>
        </w:r>
        <w:r w:rsidDel="005273DF">
          <w:delText>r</w:delText>
        </w:r>
        <w:r w:rsidDel="005273DF">
          <w:delText>i</w:delText>
        </w:r>
        <w:r w:rsidDel="005273DF">
          <w:delText>n</w:delText>
        </w:r>
        <w:r w:rsidDel="005273DF">
          <w:delText>g</w:delText>
        </w:r>
        <w:r w:rsidDel="005273DF">
          <w:delText xml:space="preserve"> </w:delText>
        </w:r>
        <w:r w:rsidDel="005273DF">
          <w:delText>(</w:delText>
        </w:r>
        <w:r w:rsidDel="005273DF">
          <w:delText>b</w:delText>
        </w:r>
        <w:r w:rsidDel="005273DF">
          <w:delText>u</w:delText>
        </w:r>
        <w:r w:rsidDel="005273DF">
          <w:delText>t</w:delText>
        </w:r>
        <w:r w:rsidDel="005273DF">
          <w:delText xml:space="preserve"> </w:delText>
        </w:r>
        <w:r w:rsidDel="005273DF">
          <w:delText>n</w:delText>
        </w:r>
        <w:r w:rsidDel="005273DF">
          <w:delText>o</w:delText>
        </w:r>
        <w:r w:rsidDel="005273DF">
          <w:delText>t</w:delText>
        </w:r>
        <w:r w:rsidDel="005273DF">
          <w:delText xml:space="preserve"> </w:delText>
        </w:r>
        <w:r w:rsidDel="005273DF">
          <w:delText>f</w:delText>
        </w:r>
        <w:r w:rsidDel="005273DF">
          <w:delText>u</w:delText>
        </w:r>
        <w:r w:rsidDel="005273DF">
          <w:delText>l</w:delText>
        </w:r>
        <w:r w:rsidDel="005273DF">
          <w:delText>l</w:delText>
        </w:r>
        <w:r w:rsidDel="005273DF">
          <w:delText>y</w:delText>
        </w:r>
        <w:r w:rsidDel="005273DF">
          <w:delText xml:space="preserve"> </w:delText>
        </w:r>
        <w:r w:rsidDel="005273DF">
          <w:delText>s</w:delText>
        </w:r>
        <w:r w:rsidDel="005273DF">
          <w:delText>y</w:delText>
        </w:r>
        <w:r w:rsidDel="005273DF">
          <w:delText>n</w:delText>
        </w:r>
        <w:r w:rsidDel="005273DF">
          <w:delText>a</w:delText>
        </w:r>
        <w:r w:rsidDel="005273DF">
          <w:delText>p</w:delText>
        </w:r>
        <w:r w:rsidDel="005273DF">
          <w:delText>s</w:delText>
        </w:r>
        <w:r w:rsidDel="005273DF">
          <w:delText>i</w:delText>
        </w:r>
        <w:r w:rsidDel="005273DF">
          <w:delText>s</w:delText>
        </w:r>
        <w:r w:rsidDel="005273DF">
          <w:delText>)</w:delText>
        </w:r>
        <w:r w:rsidDel="005273DF">
          <w:delText xml:space="preserve">. </w:delText>
        </w:r>
      </w:del>
      <w:del w:id="70" w:author="April Peterson" w:date="2020-04-24T18:04:00Z">
        <w:r w:rsidDel="005273DF">
          <w:delText>Differences in DMC1 counts per cell were tested by ttest</w:delText>
        </w:r>
        <w:r w:rsidDel="005273DF">
          <w:delText xml:space="preserve">s. </w:delText>
        </w:r>
      </w:del>
    </w:p>
    <w:p w14:paraId="63ADCCD9" w14:textId="77777777" w:rsidR="00754075" w:rsidRDefault="00754075">
      <w:pPr>
        <w:pStyle w:val="BodyText"/>
      </w:pPr>
    </w:p>
    <w:p w14:paraId="1D9893C6" w14:textId="77777777" w:rsidR="00754075" w:rsidRDefault="005273DF">
      <w:pPr>
        <w:pStyle w:val="BodyText"/>
      </w:pPr>
      <w:ins w:id="71" w:author="April Peterson" w:date="2020-04-24T18:07:00Z">
        <w:r>
          <w:t xml:space="preserve">Mean </w:t>
        </w:r>
      </w:ins>
      <w:del w:id="72" w:author="April Peterson" w:date="2020-04-24T18:07:00Z">
        <w:r w:rsidR="00C62E2C" w:rsidDel="005273DF">
          <w:rPr>
            <w:b/>
          </w:rPr>
          <w:delText>c</w:delText>
        </w:r>
        <w:r w:rsidR="00C62E2C" w:rsidDel="005273DF">
          <w:rPr>
            <w:b/>
          </w:rPr>
          <w:delText>e</w:delText>
        </w:r>
        <w:r w:rsidR="00C62E2C" w:rsidDel="005273DF">
          <w:rPr>
            <w:b/>
          </w:rPr>
          <w:delText>r</w:delText>
        </w:r>
        <w:r w:rsidR="00C62E2C" w:rsidDel="005273DF">
          <w:rPr>
            <w:b/>
          </w:rPr>
          <w:delText>t</w:delText>
        </w:r>
        <w:r w:rsidR="00C62E2C" w:rsidDel="005273DF">
          <w:rPr>
            <w:b/>
          </w:rPr>
          <w:delText>e</w:delText>
        </w:r>
        <w:r w:rsidR="00C62E2C" w:rsidDel="005273DF">
          <w:rPr>
            <w:b/>
          </w:rPr>
          <w:delText>r</w:delText>
        </w:r>
        <w:r w:rsidR="00C62E2C" w:rsidDel="005273DF">
          <w:rPr>
            <w:b/>
          </w:rPr>
          <w:delText>i</w:delText>
        </w:r>
        <w:r w:rsidR="00C62E2C" w:rsidDel="005273DF">
          <w:rPr>
            <w:b/>
          </w:rPr>
          <w:delText>a</w:delText>
        </w:r>
        <w:r w:rsidR="00C62E2C" w:rsidDel="005273DF">
          <w:delText xml:space="preserve"> </w:delText>
        </w:r>
      </w:del>
      <w:r w:rsidR="00C62E2C">
        <w:t xml:space="preserve">MLH1 foci </w:t>
      </w:r>
      <w:ins w:id="73" w:author="April Peterson" w:date="2020-04-24T18:07:00Z">
        <w:r>
          <w:t xml:space="preserve">counts </w:t>
        </w:r>
      </w:ins>
      <w:r w:rsidR="00C62E2C">
        <w:t xml:space="preserve">were quantified from cells with intact and complete karyotypes (19 acrocentric bivalents and XY for spermatocytes or 20 acrocentric bivalents for oocytes) and </w:t>
      </w:r>
      <w:r w:rsidR="00C62E2C">
        <w:lastRenderedPageBreak/>
        <w:t>distinct</w:t>
      </w:r>
      <w:ins w:id="74" w:author="April Peterson" w:date="2020-04-24T18:08:00Z">
        <w:r>
          <w:t>, clear</w:t>
        </w:r>
      </w:ins>
      <w:r w:rsidR="00C62E2C">
        <w:t xml:space="preserve"> MLH1 foci. A quality score, between 1 to 5, was assigned to each</w:t>
      </w:r>
      <w:r w:rsidR="00C62E2C">
        <w:t xml:space="preserve"> cell based on staining quality and general spread of bivalents. </w:t>
      </w:r>
      <w:ins w:id="75" w:author="April Peterson" w:date="2020-04-24T18:09:00Z">
        <w:r>
          <w:t>S</w:t>
        </w:r>
      </w:ins>
      <w:del w:id="76" w:author="April Peterson" w:date="2020-04-24T18:09:00Z">
        <w:r w:rsidR="00C62E2C" w:rsidDel="005273DF">
          <w:delText>W</w:delText>
        </w:r>
        <w:r w:rsidR="00C62E2C" w:rsidDel="005273DF">
          <w:delText>i</w:delText>
        </w:r>
        <w:r w:rsidR="00C62E2C" w:rsidDel="005273DF">
          <w:delText>t</w:delText>
        </w:r>
        <w:r w:rsidR="00C62E2C" w:rsidDel="005273DF">
          <w:delText>h</w:delText>
        </w:r>
        <w:r w:rsidR="00C62E2C" w:rsidDel="005273DF">
          <w:delText xml:space="preserve"> </w:delText>
        </w:r>
        <w:r w:rsidR="00C62E2C" w:rsidDel="005273DF">
          <w:delText>s</w:delText>
        </w:r>
      </w:del>
      <w:r w:rsidR="00C62E2C">
        <w:t xml:space="preserve">cores of 1 and 2 </w:t>
      </w:r>
      <w:ins w:id="77" w:author="April Peterson" w:date="2020-04-24T18:09:00Z">
        <w:r>
          <w:t>have</w:t>
        </w:r>
      </w:ins>
      <w:del w:id="78" w:author="April Peterson" w:date="2020-04-24T18:09:00Z">
        <w:r w:rsidR="00C62E2C" w:rsidDel="005273DF">
          <w:delText>h</w:delText>
        </w:r>
        <w:r w:rsidR="00C62E2C" w:rsidDel="005273DF">
          <w:delText>a</w:delText>
        </w:r>
        <w:r w:rsidR="00C62E2C" w:rsidDel="005273DF">
          <w:delText>v</w:delText>
        </w:r>
        <w:r w:rsidR="00C62E2C" w:rsidDel="005273DF">
          <w:delText>i</w:delText>
        </w:r>
        <w:r w:rsidR="00C62E2C" w:rsidDel="005273DF">
          <w:delText>n</w:delText>
        </w:r>
        <w:r w:rsidR="00C62E2C" w:rsidDel="005273DF">
          <w:delText>g</w:delText>
        </w:r>
      </w:del>
      <w:r w:rsidR="00C62E2C">
        <w:t xml:space="preserve"> the highest quality</w:t>
      </w:r>
      <w:ins w:id="79" w:author="April Peterson" w:date="2020-04-24T18:09:00Z">
        <w:r>
          <w:t xml:space="preserve"> while those </w:t>
        </w:r>
      </w:ins>
      <w:del w:id="80" w:author="April Peterson" w:date="2020-04-24T18:10:00Z">
        <w:r w:rsidR="00C62E2C" w:rsidDel="005273DF">
          <w:delText>.</w:delText>
        </w:r>
        <w:r w:rsidR="00C62E2C" w:rsidDel="005273DF">
          <w:delText xml:space="preserve"> </w:delText>
        </w:r>
        <w:r w:rsidR="00C62E2C" w:rsidDel="005273DF">
          <w:delText>C</w:delText>
        </w:r>
        <w:r w:rsidR="00C62E2C" w:rsidDel="005273DF">
          <w:delText>e</w:delText>
        </w:r>
        <w:r w:rsidR="00C62E2C" w:rsidDel="005273DF">
          <w:delText>l</w:delText>
        </w:r>
        <w:r w:rsidR="00C62E2C" w:rsidDel="005273DF">
          <w:delText>l</w:delText>
        </w:r>
        <w:r w:rsidR="00C62E2C" w:rsidDel="005273DF">
          <w:delText>s</w:delText>
        </w:r>
        <w:r w:rsidR="00C62E2C" w:rsidDel="005273DF">
          <w:delText xml:space="preserve"> </w:delText>
        </w:r>
        <w:r w:rsidR="00C62E2C" w:rsidDel="005273DF">
          <w:delText>a</w:delText>
        </w:r>
        <w:r w:rsidR="00C62E2C" w:rsidDel="005273DF">
          <w:delText>n</w:delText>
        </w:r>
        <w:r w:rsidR="00C62E2C" w:rsidDel="005273DF">
          <w:delText xml:space="preserve">d </w:delText>
        </w:r>
      </w:del>
      <w:r w:rsidR="00C62E2C">
        <w:t xml:space="preserve">coded as a score of 5 </w:t>
      </w:r>
      <w:ins w:id="81" w:author="April Peterson" w:date="2020-04-24T18:10:00Z">
        <w:r>
          <w:t xml:space="preserve">had the lowest quality and </w:t>
        </w:r>
      </w:ins>
      <w:r w:rsidR="00C62E2C">
        <w:t xml:space="preserve">were excluded from the final analysis. The distributions of MLH1 counts per cell was assessed for normality </w:t>
      </w:r>
      <w:r w:rsidR="00C62E2C">
        <w:t>(supplemental figure). MLH1 foci located on the XY in spermatocytes were excluded from this study.</w:t>
      </w:r>
      <w:ins w:id="82" w:author="April Peterson" w:date="2020-04-24T18:10:00Z">
        <w:r>
          <w:t xml:space="preserve"> (mouse quality) --- average of X cells quantified per mouse </w:t>
        </w:r>
      </w:ins>
      <w:ins w:id="83" w:author="April Peterson" w:date="2020-04-24T18:11:00Z">
        <w:r>
          <w:t>–</w:t>
        </w:r>
      </w:ins>
      <w:ins w:id="84" w:author="April Peterson" w:date="2020-04-24T18:10:00Z">
        <w:r>
          <w:t xml:space="preserve"> only included mice with at least 12? 10 cells quantified.</w:t>
        </w:r>
      </w:ins>
    </w:p>
    <w:p w14:paraId="0169DED6" w14:textId="77777777" w:rsidR="00754075" w:rsidRDefault="00C62E2C">
      <w:pPr>
        <w:pStyle w:val="BodyText"/>
      </w:pPr>
      <w:r>
        <w:rPr>
          <w:b/>
        </w:rPr>
        <w:t>M1 Mixed Model</w:t>
      </w:r>
    </w:p>
    <w:p w14:paraId="55966B4B" w14:textId="77777777" w:rsidR="00754075" w:rsidRDefault="00C62E2C">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14:paraId="069EF4E4" w14:textId="77777777" w:rsidR="00754075" w:rsidRDefault="00C62E2C">
      <w:pPr>
        <w:pStyle w:val="FirstParagraph"/>
      </w:pPr>
      <w:r>
        <w:rPr>
          <w:b/>
        </w:rPr>
        <w:t>M2 Linear Model</w:t>
      </w:r>
    </w:p>
    <w:p w14:paraId="1B258933" w14:textId="77777777" w:rsidR="00754075" w:rsidRDefault="00C62E2C">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m:t>
          </m:r>
          <m:r>
            <w:rPr>
              <w:rFonts w:ascii="Cambria Math" w:hAnsi="Cambria Math"/>
            </w:rPr>
            <m:t>n</m:t>
          </m:r>
          <m:r>
            <w:rPr>
              <w:rFonts w:ascii="Cambria Math" w:hAnsi="Cambria Math"/>
            </w:rPr>
            <m:t>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14:paraId="0A0D301D" w14:textId="77777777" w:rsidR="00754075" w:rsidRDefault="00C62E2C">
      <w:pPr>
        <w:pStyle w:val="FirstParagraph"/>
      </w:pPr>
      <w:r>
        <w:rPr>
          <w:b/>
        </w:rPr>
        <w:t>M3 Linear Model</w:t>
      </w:r>
    </w:p>
    <w:p w14:paraId="36FB800F" w14:textId="77777777" w:rsidR="00754075" w:rsidRDefault="00C62E2C">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14:paraId="696C89C7" w14:textId="77777777" w:rsidR="00754075" w:rsidRDefault="00C62E2C">
      <w:pPr>
        <w:pStyle w:val="FirstParagraph"/>
      </w:pPr>
      <w:r>
        <w:rPr>
          <w:b/>
        </w:rPr>
        <w:t>M4 Linear Model</w:t>
      </w:r>
    </w:p>
    <w:p w14:paraId="03EE7854" w14:textId="77777777" w:rsidR="00754075" w:rsidRDefault="00C62E2C">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14:paraId="6E8AEA9B" w14:textId="77777777" w:rsidR="00754075" w:rsidRDefault="00C62E2C">
      <w:pPr>
        <w:pStyle w:val="FirstParagraph"/>
      </w:pPr>
      <w:r>
        <w:rPr>
          <w:b/>
        </w:rPr>
        <w:t>M4.2 Linear Model</w:t>
      </w:r>
    </w:p>
    <w:p w14:paraId="62573012" w14:textId="77777777" w:rsidR="00754075" w:rsidRDefault="00C62E2C">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14:paraId="45DC14CE" w14:textId="5AE73E38" w:rsidR="00754075" w:rsidRDefault="005273DF">
      <w:pPr>
        <w:pStyle w:val="FirstParagraph"/>
      </w:pPr>
      <w:ins w:id="85" w:author="April Peterson" w:date="2020-04-24T18:12:00Z">
        <w:r>
          <w:t xml:space="preserve">All statistical analyses were done </w:t>
        </w:r>
      </w:ins>
      <w:ins w:id="86" w:author="April Peterson" w:date="2020-04-24T18:13:00Z">
        <w:r>
          <w:t>in R (v3.5.2)(Team 2015)</w:t>
        </w:r>
      </w:ins>
      <w:ins w:id="87" w:author="April Peterson" w:date="2020-04-24T18:12:00Z">
        <w:r>
          <w:t xml:space="preserve">. </w:t>
        </w:r>
      </w:ins>
      <w:r w:rsidR="00C62E2C">
        <w:t>Straight forward comparisons of groups (strain, sex) were done through t.tests().</w:t>
      </w:r>
      <w:ins w:id="88" w:author="April Peterson" w:date="2020-04-24T18:15:00Z">
        <w:r w:rsidR="00205418">
          <w:t xml:space="preserve"> (outgroup species were not included for the analyses).</w:t>
        </w:r>
      </w:ins>
    </w:p>
    <w:p w14:paraId="2716FCC0" w14:textId="75887765" w:rsidR="00754075" w:rsidDel="00205418" w:rsidRDefault="005273DF">
      <w:pPr>
        <w:pStyle w:val="BodyText"/>
        <w:rPr>
          <w:del w:id="89" w:author="April Peterson" w:date="2020-04-24T18:15:00Z"/>
        </w:rPr>
      </w:pPr>
      <w:ins w:id="90" w:author="April Peterson" w:date="2020-04-24T18:12:00Z">
        <w:r>
          <w:t>T</w:t>
        </w:r>
      </w:ins>
      <w:del w:id="91" w:author="April Peterson" w:date="2020-04-24T18:12:00Z">
        <w:r w:rsidR="00C62E2C" w:rsidDel="005273DF">
          <w:delText>W</w:delText>
        </w:r>
        <w:r w:rsidR="00C62E2C" w:rsidDel="005273DF">
          <w:delText>e</w:delText>
        </w:r>
        <w:r w:rsidR="00C62E2C" w:rsidDel="005273DF">
          <w:delText xml:space="preserve"> </w:delText>
        </w:r>
        <w:r w:rsidR="00C62E2C" w:rsidDel="005273DF">
          <w:delText>b</w:delText>
        </w:r>
        <w:r w:rsidR="00C62E2C" w:rsidDel="005273DF">
          <w:delText>u</w:delText>
        </w:r>
        <w:r w:rsidR="00C62E2C" w:rsidDel="005273DF">
          <w:delText>i</w:delText>
        </w:r>
        <w:r w:rsidR="00C62E2C" w:rsidDel="005273DF">
          <w:delText>l</w:delText>
        </w:r>
        <w:r w:rsidR="00C62E2C" w:rsidDel="005273DF">
          <w:delText>t</w:delText>
        </w:r>
        <w:r w:rsidR="00C62E2C" w:rsidDel="005273DF">
          <w:delText xml:space="preserve"> </w:delText>
        </w:r>
        <w:r w:rsidR="00C62E2C" w:rsidDel="005273DF">
          <w:delText>t</w:delText>
        </w:r>
      </w:del>
      <w:r w:rsidR="00C62E2C">
        <w:t>he full mixed model (</w:t>
      </w:r>
      <w:r w:rsidR="00C62E2C">
        <w:rPr>
          <w:b/>
        </w:rPr>
        <w:t>M1</w:t>
      </w:r>
      <w:r w:rsidR="00C62E2C">
        <w:t xml:space="preserve">) </w:t>
      </w:r>
      <w:ins w:id="92" w:author="April Peterson" w:date="2020-04-24T18:12:00Z">
        <w:r>
          <w:t xml:space="preserve">was built </w:t>
        </w:r>
      </w:ins>
      <w:r w:rsidR="00C62E2C">
        <w:t>to interpret the patterns of variation using the lmer() from the lmer4 package (cite)</w:t>
      </w:r>
      <w:del w:id="93" w:author="April Peterson" w:date="2020-04-24T18:13:00Z">
        <w:r w:rsidR="00C62E2C" w:rsidDel="005273DF">
          <w:delText xml:space="preserve"> in R (v3.5.2)(Team 2015)</w:delText>
        </w:r>
      </w:del>
      <w:ins w:id="94" w:author="April Peterson" w:date="2020-04-24T18:13:00Z">
        <w:r>
          <w:t>.</w:t>
        </w:r>
      </w:ins>
      <w:r w:rsidR="00C62E2C">
        <w:t>.</w:t>
      </w:r>
      <w:ins w:id="95" w:author="April Peterson" w:date="2020-04-24T18:14:00Z">
        <w:r w:rsidR="00205418">
          <w:t xml:space="preserve"> T</w:t>
        </w:r>
        <w:r w:rsidR="00205418">
          <w:t>o reflect a random sample of natural genetic variation from each subspecies</w:t>
        </w:r>
        <w:r w:rsidR="00205418">
          <w:t xml:space="preserve">, </w:t>
        </w:r>
      </w:ins>
      <w:del w:id="96" w:author="April Peterson" w:date="2020-04-24T18:14:00Z">
        <w:r w:rsidR="00C62E2C" w:rsidDel="00205418">
          <w:delText xml:space="preserve"> </w:delText>
        </w:r>
      </w:del>
      <w:ins w:id="97" w:author="April Peterson" w:date="2020-04-24T18:14:00Z">
        <w:r w:rsidR="00205418">
          <w:t>s</w:t>
        </w:r>
      </w:ins>
      <w:del w:id="98" w:author="April Peterson" w:date="2020-04-24T18:14:00Z">
        <w:r w:rsidR="00C62E2C" w:rsidDel="00205418">
          <w:delText>S</w:delText>
        </w:r>
      </w:del>
      <w:r w:rsidR="00C62E2C">
        <w:t>train was coded as a random effect and tested using exactRLRT()</w:t>
      </w:r>
      <w:del w:id="99" w:author="April Peterson" w:date="2020-04-24T18:14:00Z">
        <w:r w:rsidR="00C62E2C" w:rsidDel="00205418">
          <w:delText xml:space="preserve"> to reflect a random sample of natural genetic variation from each subspecie</w:delText>
        </w:r>
      </w:del>
      <w:ins w:id="100" w:author="April Peterson" w:date="2020-04-24T18:15:00Z">
        <w:r w:rsidR="00205418">
          <w:t>.</w:t>
        </w:r>
      </w:ins>
      <w:del w:id="101" w:author="April Peterson" w:date="2020-04-24T18:14:00Z">
        <w:r w:rsidR="00C62E2C" w:rsidDel="00205418">
          <w:delText>s</w:delText>
        </w:r>
      </w:del>
      <w:del w:id="102" w:author="April Peterson" w:date="2020-04-24T18:15:00Z">
        <w:r w:rsidR="00C62E2C" w:rsidDel="00205418">
          <w:delText>.</w:delText>
        </w:r>
      </w:del>
      <w:r w:rsidR="00C62E2C">
        <w:t xml:space="preserve"> The main effects, subspecies, strain, and interaction were coded as fixed and tested by a chi-square test comparing the full and reduced models using drop1() and anova().</w:t>
      </w:r>
      <w:ins w:id="103" w:author="April Peterson" w:date="2020-04-24T18:15:00Z">
        <w:r w:rsidR="00205418">
          <w:t xml:space="preserve"> </w:t>
        </w:r>
      </w:ins>
    </w:p>
    <w:p w14:paraId="0F595B80" w14:textId="77777777" w:rsidR="00205418" w:rsidRDefault="00C62E2C">
      <w:pPr>
        <w:pStyle w:val="BodyText"/>
        <w:rPr>
          <w:ins w:id="104" w:author="April Peterson" w:date="2020-04-24T18:16:00Z"/>
        </w:rPr>
      </w:pPr>
      <w:r>
        <w:t>This model allows us to estimate and test the fixed effects (sex and subsp), and var</w:t>
      </w:r>
      <w:r>
        <w:t xml:space="preserve">iation in mean MLH1 counts due to strain effect. We use the subspecies term as a way to quantify between group variation (or divergence) and the random strain effect to quantify within group variation (or polymorphism) in a sex specific manner. </w:t>
      </w:r>
    </w:p>
    <w:p w14:paraId="37EB2A64" w14:textId="7217F013" w:rsidR="00754075" w:rsidDel="00205418" w:rsidRDefault="00C62E2C">
      <w:pPr>
        <w:pStyle w:val="BodyText"/>
        <w:rPr>
          <w:del w:id="105" w:author="April Peterson" w:date="2020-04-24T18:17:00Z"/>
        </w:rPr>
      </w:pPr>
      <w:r>
        <w:t>The remaini</w:t>
      </w:r>
      <w:r>
        <w:t>ng general linear models, (</w:t>
      </w:r>
      <w:r>
        <w:rPr>
          <w:b/>
        </w:rPr>
        <w:t>M2-M3</w:t>
      </w:r>
      <w:r>
        <w:t xml:space="preserve">), were used to follow up on results from the full mixed model. The general linear models, </w:t>
      </w:r>
      <w:r>
        <w:rPr>
          <w:b/>
        </w:rPr>
        <w:t>M4</w:t>
      </w:r>
      <w:r>
        <w:t xml:space="preserve"> were used to analyze sex specific data sets.</w:t>
      </w:r>
    </w:p>
    <w:p w14:paraId="1B61FA0C" w14:textId="77777777" w:rsidR="00205418" w:rsidRDefault="00C62E2C">
      <w:pPr>
        <w:pStyle w:val="BodyText"/>
        <w:rPr>
          <w:ins w:id="106" w:author="April Peterson" w:date="2020-04-24T18:17:00Z"/>
        </w:rPr>
      </w:pPr>
      <w:del w:id="107" w:author="April Peterson" w:date="2020-04-24T18:17:00Z">
        <w:r w:rsidDel="00205418">
          <w:delText>O</w:delText>
        </w:r>
        <w:r w:rsidDel="00205418">
          <w:delText>u</w:delText>
        </w:r>
        <w:r w:rsidDel="00205418">
          <w:delText>r</w:delText>
        </w:r>
        <w:r w:rsidDel="00205418">
          <w:delText xml:space="preserve"> </w:delText>
        </w:r>
        <w:r w:rsidDel="00205418">
          <w:delText>g</w:delText>
        </w:r>
        <w:r w:rsidDel="00205418">
          <w:delText>o</w:delText>
        </w:r>
        <w:r w:rsidDel="00205418">
          <w:delText>a</w:delText>
        </w:r>
        <w:r w:rsidDel="00205418">
          <w:delText>l</w:delText>
        </w:r>
        <w:r w:rsidDel="00205418">
          <w:delText xml:space="preserve"> </w:delText>
        </w:r>
        <w:r w:rsidDel="00205418">
          <w:delText>w</w:delText>
        </w:r>
        <w:r w:rsidDel="00205418">
          <w:delText>a</w:delText>
        </w:r>
        <w:r w:rsidDel="00205418">
          <w:delText>s</w:delText>
        </w:r>
        <w:r w:rsidDel="00205418">
          <w:delText xml:space="preserve"> </w:delText>
        </w:r>
        <w:r w:rsidDel="00205418">
          <w:delText>t</w:delText>
        </w:r>
        <w:r w:rsidDel="00205418">
          <w:delText>o</w:delText>
        </w:r>
        <w:r w:rsidDel="00205418">
          <w:delText xml:space="preserve"> </w:delText>
        </w:r>
        <w:r w:rsidDel="00205418">
          <w:delText>d</w:delText>
        </w:r>
        <w:r w:rsidDel="00205418">
          <w:delText>e</w:delText>
        </w:r>
        <w:r w:rsidDel="00205418">
          <w:delText>s</w:delText>
        </w:r>
        <w:r w:rsidDel="00205418">
          <w:delText>i</w:delText>
        </w:r>
        <w:r w:rsidDel="00205418">
          <w:delText>g</w:delText>
        </w:r>
        <w:r w:rsidDel="00205418">
          <w:delText>n</w:delText>
        </w:r>
        <w:r w:rsidDel="00205418">
          <w:delText xml:space="preserve"> </w:delText>
        </w:r>
        <w:r w:rsidDel="00205418">
          <w:delText>a</w:delText>
        </w:r>
        <w:r w:rsidDel="00205418">
          <w:delText>n</w:delText>
        </w:r>
      </w:del>
      <w:r>
        <w:t xml:space="preserve"> </w:t>
      </w:r>
    </w:p>
    <w:p w14:paraId="53C61398" w14:textId="752BD260" w:rsidR="00754075" w:rsidRDefault="00205418">
      <w:pPr>
        <w:pStyle w:val="BodyText"/>
      </w:pPr>
      <w:ins w:id="108" w:author="April Peterson" w:date="2020-04-24T18:17:00Z">
        <w:r>
          <w:t xml:space="preserve">We used this </w:t>
        </w:r>
      </w:ins>
      <w:r w:rsidR="00C62E2C">
        <w:t>analytical framework which accounts for the nested nature a</w:t>
      </w:r>
      <w:r w:rsidR="00C62E2C">
        <w:t>cross categories across all the individual mice (e.g. sex, strain subspecies) and can be applied to multiple (meiotic traits) dependent variables. In addition to the MLH1 count variables for individual mice</w:t>
      </w:r>
      <w:ins w:id="109" w:author="April Peterson" w:date="2020-04-24T18:17:00Z">
        <w:r>
          <w:t>;</w:t>
        </w:r>
      </w:ins>
      <w:del w:id="110" w:author="April Peterson" w:date="2020-04-24T18:17:00Z">
        <w:r w:rsidR="00C62E2C" w:rsidDel="00205418">
          <w:delText>,</w:delText>
        </w:r>
      </w:del>
      <w:r w:rsidR="00C62E2C">
        <w:t xml:space="preserve"> mean MLH1 count per cell, variance and coefficie</w:t>
      </w:r>
      <w:r w:rsidR="00C62E2C">
        <w:t>nt of variance for MLH1 count per cell, we analyzed SC based features: mouse average of total SC per cell, mouse average of</w:t>
      </w:r>
      <w:del w:id="111" w:author="April Peterson" w:date="2020-04-24T18:18:00Z">
        <w:r w:rsidR="00C62E2C" w:rsidDel="00205418">
          <w:delText xml:space="preserve"> </w:delText>
        </w:r>
        <w:r w:rsidR="00C62E2C" w:rsidDel="00205418">
          <w:delText>s</w:delText>
        </w:r>
        <w:r w:rsidR="00C62E2C" w:rsidDel="00205418">
          <w:delText>i</w:delText>
        </w:r>
        <w:r w:rsidR="00C62E2C" w:rsidDel="00205418">
          <w:delText>n</w:delText>
        </w:r>
        <w:r w:rsidR="00C62E2C" w:rsidDel="00205418">
          <w:delText>g</w:delText>
        </w:r>
        <w:r w:rsidR="00C62E2C" w:rsidDel="00205418">
          <w:delText>l</w:delText>
        </w:r>
        <w:r w:rsidR="00C62E2C" w:rsidDel="00205418">
          <w:delText>e</w:delText>
        </w:r>
      </w:del>
      <w:r w:rsidR="00C62E2C">
        <w:t xml:space="preserve"> SC length</w:t>
      </w:r>
      <w:ins w:id="112" w:author="April Peterson" w:date="2020-04-24T18:18:00Z">
        <w:r>
          <w:t xml:space="preserve"> of single bivalent</w:t>
        </w:r>
      </w:ins>
      <w:r w:rsidR="00C62E2C">
        <w:t xml:space="preserve">, mouse </w:t>
      </w:r>
      <w:ins w:id="113" w:author="April Peterson" w:date="2020-04-24T18:18:00Z">
        <w:r>
          <w:t>average of</w:t>
        </w:r>
      </w:ins>
      <w:del w:id="114" w:author="April Peterson" w:date="2020-04-24T18:18:00Z">
        <w:r w:rsidR="00C62E2C" w:rsidDel="00205418">
          <w:delText>m</w:delText>
        </w:r>
        <w:r w:rsidR="00C62E2C" w:rsidDel="00205418">
          <w:delText>e</w:delText>
        </w:r>
        <w:r w:rsidR="00C62E2C" w:rsidDel="00205418">
          <w:delText>a</w:delText>
        </w:r>
        <w:r w:rsidR="00C62E2C" w:rsidDel="00205418">
          <w:delText>n</w:delText>
        </w:r>
      </w:del>
      <w:r w:rsidR="00C62E2C">
        <w:t xml:space="preserve"> </w:t>
      </w:r>
      <w:ins w:id="115" w:author="April Peterson" w:date="2020-04-24T18:19:00Z">
        <w:r>
          <w:t>inter</w:t>
        </w:r>
      </w:ins>
      <w:ins w:id="116" w:author="April Peterson" w:date="2020-04-24T18:20:00Z">
        <w:r>
          <w:t>-</w:t>
        </w:r>
      </w:ins>
      <w:ins w:id="117" w:author="April Peterson" w:date="2020-04-24T18:19:00Z">
        <w:r>
          <w:t xml:space="preserve">focal distances </w:t>
        </w:r>
      </w:ins>
      <w:r w:rsidR="00C62E2C">
        <w:t>IFD</w:t>
      </w:r>
      <w:r w:rsidR="00C62E2C">
        <w:rPr>
          <w:vertAlign w:val="superscript"/>
        </w:rPr>
        <w:t>norm</w:t>
      </w:r>
      <w:r w:rsidR="00C62E2C">
        <w:t xml:space="preserve"> and IFD</w:t>
      </w:r>
      <w:r w:rsidR="00C62E2C">
        <w:rPr>
          <w:vertAlign w:val="superscript"/>
        </w:rPr>
        <w:t>raw</w:t>
      </w:r>
      <w:r w:rsidR="00C62E2C">
        <w:t xml:space="preserve"> for </w:t>
      </w:r>
      <w:r w:rsidR="00C62E2C">
        <w:lastRenderedPageBreak/>
        <w:t>double crossover chromosomes, and</w:t>
      </w:r>
      <w:del w:id="118" w:author="April Peterson" w:date="2020-04-24T18:18:00Z">
        <w:r w:rsidR="00C62E2C" w:rsidDel="00205418">
          <w:delText xml:space="preserve"> </w:delText>
        </w:r>
        <w:r w:rsidR="00C62E2C" w:rsidDel="00205418">
          <w:delText>t</w:delText>
        </w:r>
        <w:r w:rsidR="00C62E2C" w:rsidDel="00205418">
          <w:delText>h</w:delText>
        </w:r>
        <w:r w:rsidR="00C62E2C" w:rsidDel="00205418">
          <w:delText>e</w:delText>
        </w:r>
      </w:del>
      <w:r w:rsidR="00C62E2C">
        <w:t xml:space="preserve"> average position of crossover for single c</w:t>
      </w:r>
      <w:r w:rsidR="00C62E2C">
        <w:t>rossover bivalents.</w:t>
      </w:r>
      <w:ins w:id="119" w:author="April Peterson" w:date="2020-04-24T18:20:00Z">
        <w:r>
          <w:t xml:space="preserve"> </w:t>
        </w:r>
      </w:ins>
    </w:p>
    <w:p w14:paraId="70EAA32E" w14:textId="2D32A776" w:rsidR="00754075" w:rsidRDefault="00C62E2C">
      <w:pPr>
        <w:pStyle w:val="BodyText"/>
      </w:pPr>
      <w:r>
        <w:t>These traits were choosen because they are markers of p</w:t>
      </w:r>
      <w:ins w:id="120" w:author="April Peterson" w:date="2020-04-24T18:20:00Z">
        <w:r w:rsidR="00205418">
          <w:t>rocesses</w:t>
        </w:r>
      </w:ins>
      <w:del w:id="121" w:author="April Peterson" w:date="2020-04-24T18:20:00Z">
        <w:r w:rsidDel="00205418">
          <w:delText>h</w:delText>
        </w:r>
        <w:r w:rsidDel="00205418">
          <w:delText>e</w:delText>
        </w:r>
        <w:r w:rsidDel="00205418">
          <w:delText>n</w:delText>
        </w:r>
        <w:r w:rsidDel="00205418">
          <w:delText>o</w:delText>
        </w:r>
        <w:r w:rsidDel="00205418">
          <w:delText>m</w:delText>
        </w:r>
        <w:r w:rsidDel="00205418">
          <w:delText>e</w:delText>
        </w:r>
        <w:r w:rsidDel="00205418">
          <w:delText>n</w:delText>
        </w:r>
        <w:r w:rsidDel="00205418">
          <w:delText>a</w:delText>
        </w:r>
      </w:del>
      <w:r>
        <w:t xml:space="preserve"> in the recombinaiton pathway and provide more detailed information about the recombination landscape. In order to examine crossover interference, inter-focal distance (IFD)</w:t>
      </w:r>
      <w:r>
        <w:t xml:space="preserve"> was measured from the single bivalents containing two crossovers. Normalized measures were calculated by the position divided by the length of the SC for that single bivalent.</w:t>
      </w:r>
    </w:p>
    <w:p w14:paraId="74830A4D" w14:textId="5721C9EE" w:rsidR="00754075" w:rsidDel="00205418" w:rsidRDefault="00C62E2C">
      <w:pPr>
        <w:pStyle w:val="BodyText"/>
        <w:rPr>
          <w:del w:id="122" w:author="April Peterson" w:date="2020-04-24T18:24:00Z"/>
        </w:rPr>
      </w:pPr>
      <w:r>
        <w:t>To characterize the SC length</w:t>
      </w:r>
      <w:ins w:id="123" w:author="April Peterson" w:date="2020-04-24T18:22:00Z">
        <w:r w:rsidR="00205418">
          <w:t xml:space="preserve"> and chromatin compaction</w:t>
        </w:r>
      </w:ins>
      <w:del w:id="124" w:author="April Peterson" w:date="2020-04-24T18:22:00Z">
        <w:r w:rsidDel="00205418">
          <w:delText>s</w:delText>
        </w:r>
        <w:r w:rsidDel="00205418">
          <w:delText xml:space="preserve"> </w:delText>
        </w:r>
        <w:r w:rsidDel="00205418">
          <w:delText>a</w:delText>
        </w:r>
        <w:r w:rsidDel="00205418">
          <w:delText>c</w:delText>
        </w:r>
        <w:r w:rsidDel="00205418">
          <w:delText>r</w:delText>
        </w:r>
        <w:r w:rsidDel="00205418">
          <w:delText>o</w:delText>
        </w:r>
        <w:r w:rsidDel="00205418">
          <w:delText>s</w:delText>
        </w:r>
        <w:r w:rsidDel="00205418">
          <w:delText>s</w:delText>
        </w:r>
        <w:r w:rsidDel="00205418">
          <w:delText xml:space="preserve"> </w:delText>
        </w:r>
        <w:r w:rsidDel="00205418">
          <w:delText>b</w:delText>
        </w:r>
        <w:r w:rsidDel="00205418">
          <w:delText>i</w:delText>
        </w:r>
        <w:r w:rsidDel="00205418">
          <w:delText>v</w:delText>
        </w:r>
        <w:r w:rsidDel="00205418">
          <w:delText>a</w:delText>
        </w:r>
        <w:r w:rsidDel="00205418">
          <w:delText>l</w:delText>
        </w:r>
        <w:r w:rsidDel="00205418">
          <w:delText>e</w:delText>
        </w:r>
        <w:r w:rsidDel="00205418">
          <w:delText>n</w:delText>
        </w:r>
        <w:r w:rsidDel="00205418">
          <w:delText>t</w:delText>
        </w:r>
        <w:r w:rsidDel="00205418">
          <w:delText>s</w:delText>
        </w:r>
      </w:del>
      <w:r>
        <w:t xml:space="preserve">, two image analysis algorithms </w:t>
      </w:r>
      <w:r>
        <w:t>were used to quantify SC area for individual cells (Wang et al. 2019) and for individual bivalents (Peterson, Miller, and Payseur 2019). Both apply a ‘skeletonizing’ transformation to the synapsed chromosomes which produces a single pixel wide ‘trace’ of t</w:t>
      </w:r>
      <w:r>
        <w:t>he original chromosome shape. Hand measures of SC/pac</w:t>
      </w:r>
      <w:ins w:id="125" w:author="April Peterson" w:date="2020-04-24T18:23:00Z">
        <w:r w:rsidR="00205418">
          <w:t>h</w:t>
        </w:r>
      </w:ins>
      <w:r>
        <w:t>tyene chromosomes were performed by using ImageJ/Fiji (v1.52) (Schindelin et al. 2012).</w:t>
      </w:r>
      <w:ins w:id="126" w:author="April Peterson" w:date="2020-04-24T18:24:00Z">
        <w:r w:rsidR="00205418">
          <w:t xml:space="preserve"> </w:t>
        </w:r>
      </w:ins>
    </w:p>
    <w:p w14:paraId="622F3012" w14:textId="464C9D88" w:rsidR="00754075" w:rsidRDefault="00C62E2C">
      <w:pPr>
        <w:pStyle w:val="BodyText"/>
      </w:pPr>
      <w:del w:id="127" w:author="April Peterson" w:date="2020-04-24T18:24:00Z">
        <w:r w:rsidDel="00205418">
          <w:delText xml:space="preserve">The </w:delText>
        </w:r>
        <w:r w:rsidDel="00205418">
          <w:rPr>
            <w:b/>
          </w:rPr>
          <w:delText>total SC</w:delText>
        </w:r>
        <w:r w:rsidDel="00205418">
          <w:delText xml:space="preserve"> per cell was quantified from the pachtyene cell images. </w:delText>
        </w:r>
      </w:del>
      <w:r>
        <w:t>To remove erroneous SC isolation</w:t>
      </w:r>
      <w:ins w:id="128" w:author="April Peterson" w:date="2020-04-24T18:23:00Z">
        <w:r w:rsidR="00205418">
          <w:t xml:space="preserve"> from the total SC algorithm</w:t>
        </w:r>
      </w:ins>
      <w:r>
        <w:t>, outliers wer</w:t>
      </w:r>
      <w:r>
        <w:t>e visually assessed at the mouse level and removed from the data set. Mouse means were calculated from cell-wide total SC lengths in 2984 out of 3680 cells with MLH1 counts (Figure X).</w:t>
      </w:r>
    </w:p>
    <w:p w14:paraId="4754055F" w14:textId="33967251" w:rsidR="00754075" w:rsidDel="0033030E" w:rsidRDefault="00C62E2C">
      <w:pPr>
        <w:pStyle w:val="BodyText"/>
        <w:rPr>
          <w:del w:id="129" w:author="April Peterson" w:date="2020-04-24T18:26:00Z"/>
        </w:rPr>
      </w:pPr>
      <w:r>
        <w:t xml:space="preserve">The </w:t>
      </w:r>
      <w:r>
        <w:rPr>
          <w:b/>
        </w:rPr>
        <w:t>DNA CrossOver</w:t>
      </w:r>
      <w:r>
        <w:t xml:space="preserve"> algorithm isolates single straightened bivalents</w:t>
      </w:r>
      <w:ins w:id="130" w:author="April Peterson" w:date="2020-04-24T18:24:00Z">
        <w:r w:rsidR="00205418">
          <w:t xml:space="preserve"> </w:t>
        </w:r>
      </w:ins>
      <w:del w:id="131" w:author="April Peterson" w:date="2020-04-24T18:24:00Z">
        <w:r w:rsidDel="00205418">
          <w:delText>/</w:delText>
        </w:r>
        <w:r w:rsidDel="00205418">
          <w:delText>c</w:delText>
        </w:r>
        <w:r w:rsidDel="00205418">
          <w:delText>h</w:delText>
        </w:r>
        <w:r w:rsidDel="00205418">
          <w:delText>r</w:delText>
        </w:r>
        <w:r w:rsidDel="00205418">
          <w:delText>o</w:delText>
        </w:r>
        <w:r w:rsidDel="00205418">
          <w:delText>m</w:delText>
        </w:r>
        <w:r w:rsidDel="00205418">
          <w:delText>o</w:delText>
        </w:r>
        <w:r w:rsidDel="00205418">
          <w:delText>s</w:delText>
        </w:r>
        <w:r w:rsidDel="00205418">
          <w:delText>o</w:delText>
        </w:r>
        <w:r w:rsidDel="00205418">
          <w:delText>m</w:delText>
        </w:r>
        <w:r w:rsidDel="00205418">
          <w:delText>e</w:delText>
        </w:r>
        <w:r w:rsidDel="00205418">
          <w:delText>s</w:delText>
        </w:r>
        <w:r w:rsidDel="00205418">
          <w:delText xml:space="preserve"> </w:delText>
        </w:r>
        <w:r w:rsidDel="00205418">
          <w:delText>s</w:delText>
        </w:r>
        <w:r w:rsidDel="00205418">
          <w:delText>h</w:delText>
        </w:r>
        <w:r w:rsidDel="00205418">
          <w:delText>a</w:delText>
        </w:r>
        <w:r w:rsidDel="00205418">
          <w:delText>p</w:delText>
        </w:r>
        <w:r w:rsidDel="00205418">
          <w:delText>e</w:delText>
        </w:r>
        <w:r w:rsidDel="00205418">
          <w:delText>s</w:delText>
        </w:r>
        <w:r w:rsidDel="00205418">
          <w:delText xml:space="preserve"> </w:delText>
        </w:r>
      </w:del>
      <w:r>
        <w:t xml:space="preserve">from an image, and returns </w:t>
      </w:r>
      <w:ins w:id="132" w:author="April Peterson" w:date="2020-04-24T18:24:00Z">
        <w:r w:rsidR="0033030E">
          <w:t xml:space="preserve">the </w:t>
        </w:r>
      </w:ins>
      <w:r>
        <w:t>SC length, and location</w:t>
      </w:r>
      <w:ins w:id="133" w:author="April Peterson" w:date="2020-04-24T18:24:00Z">
        <w:r w:rsidR="0033030E">
          <w:t>s</w:t>
        </w:r>
      </w:ins>
      <w:r>
        <w:t xml:space="preserve"> of green and blue signal, reflecting MLH1 foci and cetromere signal respectively. This algorithm substantially speeds the accurate measurement of bivalents, but has the limitation that not a</w:t>
      </w:r>
      <w:r>
        <w:t xml:space="preserve">ll bivalents per cell can be isolated due to overlapping bivalents. In this data set, isolation rates per cell (the number of all bivalents per cell) range from </w:t>
      </w:r>
      <w:commentRangeStart w:id="134"/>
      <w:r>
        <w:t>0.5076364 (molossinus</w:t>
      </w:r>
      <w:r>
        <w:rPr>
          <w:vertAlign w:val="superscript"/>
        </w:rPr>
        <w:t>MSM</w:t>
      </w:r>
      <w:r>
        <w:t xml:space="preserve"> male) to 0.7158857 </w:t>
      </w:r>
      <w:commentRangeEnd w:id="134"/>
      <w:r w:rsidR="0033030E">
        <w:rPr>
          <w:rStyle w:val="CommentReference"/>
        </w:rPr>
        <w:commentReference w:id="134"/>
      </w:r>
      <w:r>
        <w:t>(musculus</w:t>
      </w:r>
      <w:r>
        <w:rPr>
          <w:vertAlign w:val="superscript"/>
        </w:rPr>
        <w:t>KAZ</w:t>
      </w:r>
      <w:r>
        <w:t xml:space="preserve"> female).</w:t>
      </w:r>
      <w:ins w:id="135" w:author="April Peterson" w:date="2020-04-24T18:26:00Z">
        <w:r w:rsidR="0033030E">
          <w:t xml:space="preserve"> </w:t>
        </w:r>
      </w:ins>
    </w:p>
    <w:p w14:paraId="7D5ED763" w14:textId="2DAC66AB" w:rsidR="00754075" w:rsidDel="0033030E" w:rsidRDefault="00C62E2C">
      <w:pPr>
        <w:pStyle w:val="BodyText"/>
        <w:rPr>
          <w:del w:id="136" w:author="April Peterson" w:date="2020-04-24T18:26:00Z"/>
        </w:rPr>
      </w:pPr>
      <w:r>
        <w:t>A curation step was applied t</w:t>
      </w:r>
      <w:r>
        <w:t>o the total single bivalent data set to remove poor measures from the algorithm. From the total set of cell images, 10458 bivalent objects were isolated by the image analysis software. After a human curation step , 9829 single-bivalent observations remaine</w:t>
      </w:r>
      <w:r>
        <w:t xml:space="preserve">d. The accuracy of the algorithm is high compared to hand measures after this curation step </w:t>
      </w:r>
      <w:del w:id="137" w:author="April Peterson" w:date="2020-04-24T18:25:00Z">
        <w:r w:rsidDel="0033030E">
          <w:delText>(</w:delText>
        </w:r>
      </w:del>
      <w:r>
        <w:t>(Peterson, Miller, and Payseur 2019)</w:t>
      </w:r>
      <w:del w:id="138" w:author="April Peterson" w:date="2020-04-24T18:26:00Z">
        <w:r w:rsidDel="0033030E">
          <w:delText>)</w:delText>
        </w:r>
      </w:del>
      <w:del w:id="139" w:author="April Peterson" w:date="2020-04-24T18:25:00Z">
        <w:r w:rsidDel="0033030E">
          <w:delText>)</w:delText>
        </w:r>
      </w:del>
      <w:r>
        <w:t>.</w:t>
      </w:r>
      <w:ins w:id="140" w:author="April Peterson" w:date="2020-04-24T18:26:00Z">
        <w:r w:rsidR="0033030E">
          <w:t xml:space="preserve"> </w:t>
        </w:r>
      </w:ins>
    </w:p>
    <w:p w14:paraId="3A79F4EA" w14:textId="77777777" w:rsidR="00754075" w:rsidRDefault="00C62E2C">
      <w:pPr>
        <w:pStyle w:val="BodyText"/>
      </w:pPr>
      <w:r>
        <w:t xml:space="preserve">From the curated single bivalent data set the </w:t>
      </w:r>
      <w:r>
        <w:rPr>
          <w:b/>
        </w:rPr>
        <w:t>proportions</w:t>
      </w:r>
      <w:r>
        <w:t xml:space="preserve"> of bivalents by crossover number were quantified and tested by ch</w:t>
      </w:r>
      <w:r>
        <w:t>i-square tests with the prop.test().</w:t>
      </w:r>
    </w:p>
    <w:p w14:paraId="73B589E6" w14:textId="188125D9" w:rsidR="00754075" w:rsidDel="00833E9C" w:rsidRDefault="00C62E2C">
      <w:pPr>
        <w:pStyle w:val="BodyText"/>
        <w:rPr>
          <w:del w:id="141" w:author="April Peterson" w:date="2020-04-24T18:26:00Z"/>
        </w:rPr>
      </w:pPr>
      <w:del w:id="142" w:author="April Peterson" w:date="2020-04-24T18:26:00Z">
        <w:r w:rsidDel="00833E9C">
          <w:rPr>
            <w:b/>
          </w:rPr>
          <w:delText>REDUCED DATASET</w:delText>
        </w:r>
      </w:del>
    </w:p>
    <w:p w14:paraId="1678350B" w14:textId="2D95C089" w:rsidR="00754075" w:rsidRDefault="00C62E2C">
      <w:pPr>
        <w:pStyle w:val="BodyText"/>
      </w:pPr>
      <w:r>
        <w:t>To account for confounding effects of sex chromosomes from pooled samples of bivalents, we considered a reduced data set including only bivalents with SC lengths below the 2nd quartile in cells with at l</w:t>
      </w:r>
      <w:r>
        <w:t>east 17 of 20 single bivalent measures. The ‘short bivalent’ data set included the four or five shortest bivalents, and excluded the X bivalent in oocytes. A total of 678 – 678 ‘short’ bivalents were isolated from 103 – 103 oocytes and 37 – 37 spermatocyte</w:t>
      </w:r>
      <w:r>
        <w:t>s. Although this smaller data set has decreased power, it offers a more comparable set of single bivalents to compare between the sexes. A ‘long bivalent’ data set was calculated as above the 4th quartille in SC lengths per cell.</w:t>
      </w:r>
      <w:ins w:id="143" w:author="April Peterson" w:date="2020-04-24T18:27:00Z">
        <w:r w:rsidR="00833E9C">
          <w:t xml:space="preserve">  X long bivalent measures from x cells (same number as short?)</w:t>
        </w:r>
      </w:ins>
      <w:bookmarkStart w:id="144" w:name="_GoBack"/>
      <w:bookmarkEnd w:id="144"/>
    </w:p>
    <w:p w14:paraId="1C979D79" w14:textId="77777777" w:rsidR="00754075" w:rsidRDefault="00C62E2C">
      <w:pPr>
        <w:pStyle w:val="Heading1"/>
      </w:pPr>
      <w:bookmarkStart w:id="145" w:name="references"/>
      <w:bookmarkStart w:id="146" w:name="_Toc38642243"/>
      <w:bookmarkEnd w:id="145"/>
      <w:r>
        <w:lastRenderedPageBreak/>
        <w:t>References</w:t>
      </w:r>
      <w:bookmarkEnd w:id="146"/>
    </w:p>
    <w:p w14:paraId="7F80E074" w14:textId="77777777" w:rsidR="00754075" w:rsidRDefault="00C62E2C">
      <w:pPr>
        <w:pStyle w:val="Bibliography"/>
      </w:pPr>
      <w:r>
        <w:t>Anderson, Lorin</w:t>
      </w:r>
      <w:r>
        <w:t xml:space="preserve">da K, Aaron Reeves, Lisa M Webb, and Terry Ashley. 1999. “Distribution of Crossing over on Mouse Synaptonemal Complexes Using Immunofluorescent Localization of Mlh1 Protein.” </w:t>
      </w:r>
      <w:r>
        <w:rPr>
          <w:i/>
        </w:rPr>
        <w:t>Genetics</w:t>
      </w:r>
      <w:r>
        <w:t xml:space="preserve"> 151 (4). Genetics Soc America: 1569–79.</w:t>
      </w:r>
    </w:p>
    <w:p w14:paraId="0E2FB682" w14:textId="77777777" w:rsidR="00754075" w:rsidRDefault="00C62E2C">
      <w:pPr>
        <w:pStyle w:val="Bibliography"/>
      </w:pPr>
      <w:r>
        <w:t>Koehler, Kara E, Jonathan P Cher</w:t>
      </w:r>
      <w:r>
        <w:t xml:space="preserve">ry, Audrey Lynn, Patricia A Hunt, and Terry J Hassold. 2002. “Genetic Control of Mammalian Meiotic Recombination. I. Variation in Exchange Frequencies Among Males from Inbred Mouse Strains.” </w:t>
      </w:r>
      <w:r>
        <w:rPr>
          <w:i/>
        </w:rPr>
        <w:t>Genetics</w:t>
      </w:r>
      <w:r>
        <w:t xml:space="preserve"> 162 (1). Genetics Soc America: 297–306.</w:t>
      </w:r>
    </w:p>
    <w:p w14:paraId="57795026" w14:textId="77777777" w:rsidR="00754075" w:rsidRDefault="00C62E2C">
      <w:pPr>
        <w:pStyle w:val="Bibliography"/>
      </w:pPr>
      <w:r>
        <w:t xml:space="preserve">Peters, Antoine </w:t>
      </w:r>
      <w:r>
        <w:t xml:space="preserve">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6404A11D" w14:textId="77777777" w:rsidR="00754075" w:rsidRDefault="00C62E2C">
      <w:pPr>
        <w:pStyle w:val="Bibliography"/>
      </w:pPr>
      <w:r>
        <w:t>Peterson, April L, Nathan D M</w:t>
      </w:r>
      <w:r>
        <w:t xml:space="preserve">iller, and Bret A Payseur. 2019. “Conservation of the Genome-Wide Recombination Rate in White-Footed Mice.” </w:t>
      </w:r>
      <w:r>
        <w:rPr>
          <w:i/>
        </w:rPr>
        <w:t>Heredity</w:t>
      </w:r>
      <w:r>
        <w:t xml:space="preserve"> 123 (4). Nature Publishing Group: 442–57.</w:t>
      </w:r>
    </w:p>
    <w:p w14:paraId="20A5B12D" w14:textId="77777777" w:rsidR="00754075" w:rsidRDefault="00C62E2C">
      <w:pPr>
        <w:pStyle w:val="Bibliography"/>
      </w:pPr>
      <w:r>
        <w:t xml:space="preserve">Schindelin, Johannes, Ignacio Arganda-Carreras, Erwin Frise, Verena Kaynig, Mark Longair, Tobias </w:t>
      </w:r>
      <w:r>
        <w:t xml:space="preserve">Pietzsch, Stephan Preibisch, Curtis Rueden, Stephan Saalfeld, and Benjamin Schmid. 2012. “Fiji: An Open-Source Platform for Biological-Image Analysis.” </w:t>
      </w:r>
      <w:r>
        <w:rPr>
          <w:i/>
        </w:rPr>
        <w:t>Nature Methods</w:t>
      </w:r>
      <w:r>
        <w:t xml:space="preserve"> 9 (7): 676.</w:t>
      </w:r>
    </w:p>
    <w:p w14:paraId="0F8AC472" w14:textId="77777777" w:rsidR="00754075" w:rsidRDefault="00C62E2C">
      <w:pPr>
        <w:pStyle w:val="Bibliography"/>
      </w:pPr>
      <w:r>
        <w:t>Team, RStudio. 2015. “RStudio: Integrated Development Environment for R.” Bos</w:t>
      </w:r>
      <w:r>
        <w:t xml:space="preserve">ton, MA. </w:t>
      </w:r>
      <w:hyperlink r:id="rId11">
        <w:r>
          <w:rPr>
            <w:rStyle w:val="Hyperlink"/>
          </w:rPr>
          <w:t>http://www.rstudio.com</w:t>
        </w:r>
      </w:hyperlink>
      <w:r>
        <w:t>.</w:t>
      </w:r>
    </w:p>
    <w:p w14:paraId="599F0CA0" w14:textId="77777777" w:rsidR="00754075" w:rsidRDefault="00C62E2C">
      <w:pPr>
        <w:pStyle w:val="Bibliography"/>
      </w:pPr>
      <w:r>
        <w:t xml:space="preserve">Wang, RJ, BL Dumont, P Jing, and BA Payseur. 2019. “A First Genetic Portrait of Synaptonemal Complex Variation.” </w:t>
      </w:r>
      <w:r>
        <w:rPr>
          <w:i/>
        </w:rPr>
        <w:t>PLoS Genetics</w:t>
      </w:r>
      <w:r>
        <w:t xml:space="preserve"> 15 (8): e1008337–e1008337.</w:t>
      </w:r>
    </w:p>
    <w:sectPr w:rsidR="0075407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April Peterson" w:date="2020-04-24T18:02:00Z" w:initials="AP">
    <w:p w14:paraId="5A0BB570" w14:textId="77777777" w:rsidR="003A23C6" w:rsidRDefault="003A23C6">
      <w:pPr>
        <w:pStyle w:val="CommentText"/>
      </w:pPr>
      <w:r>
        <w:rPr>
          <w:rStyle w:val="CommentReference"/>
        </w:rPr>
        <w:annotationRef/>
      </w:r>
      <w:r>
        <w:t>Doesn’t fit very well here</w:t>
      </w:r>
    </w:p>
  </w:comment>
  <w:comment w:id="134" w:author="April Peterson" w:date="2020-04-24T18:25:00Z" w:initials="AP">
    <w:p w14:paraId="2352B421" w14:textId="35164D0B" w:rsidR="0033030E" w:rsidRDefault="0033030E">
      <w:pPr>
        <w:pStyle w:val="CommentText"/>
      </w:pPr>
      <w:r>
        <w:rPr>
          <w:rStyle w:val="CommentReference"/>
        </w:rPr>
        <w:annotationRef/>
      </w:r>
      <w:r>
        <w:t>Round these values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BB570" w15:done="0"/>
  <w15:commentEx w15:paraId="2352B4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A9B03" w14:textId="77777777" w:rsidR="00C62E2C" w:rsidRDefault="00C62E2C">
      <w:pPr>
        <w:spacing w:after="0"/>
      </w:pPr>
      <w:r>
        <w:separator/>
      </w:r>
    </w:p>
  </w:endnote>
  <w:endnote w:type="continuationSeparator" w:id="0">
    <w:p w14:paraId="7847DDF5" w14:textId="77777777" w:rsidR="00C62E2C" w:rsidRDefault="00C62E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1D80C" w14:textId="77777777" w:rsidR="00C62E2C" w:rsidRDefault="00C62E2C">
      <w:r>
        <w:separator/>
      </w:r>
    </w:p>
  </w:footnote>
  <w:footnote w:type="continuationSeparator" w:id="0">
    <w:p w14:paraId="118783B5" w14:textId="77777777" w:rsidR="00C62E2C" w:rsidRDefault="00C62E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720EE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1669EC5"/>
    <w:multiLevelType w:val="multilevel"/>
    <w:tmpl w:val="1918EE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5418"/>
    <w:rsid w:val="0033030E"/>
    <w:rsid w:val="003A23C6"/>
    <w:rsid w:val="004E29B3"/>
    <w:rsid w:val="005273DF"/>
    <w:rsid w:val="00590D07"/>
    <w:rsid w:val="00754075"/>
    <w:rsid w:val="00784D58"/>
    <w:rsid w:val="00833E9C"/>
    <w:rsid w:val="008D6863"/>
    <w:rsid w:val="00B86B75"/>
    <w:rsid w:val="00BC48D5"/>
    <w:rsid w:val="00C36279"/>
    <w:rsid w:val="00C62E2C"/>
    <w:rsid w:val="00CC4E9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04DE678"/>
  <w15:docId w15:val="{9AD2325A-7FFC-4A93-A7BB-E04E6D11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C4E99"/>
    <w:pPr>
      <w:spacing w:after="100"/>
    </w:pPr>
  </w:style>
  <w:style w:type="paragraph" w:styleId="TOC3">
    <w:name w:val="toc 3"/>
    <w:basedOn w:val="Normal"/>
    <w:next w:val="Normal"/>
    <w:autoRedefine/>
    <w:uiPriority w:val="39"/>
    <w:unhideWhenUsed/>
    <w:rsid w:val="00CC4E99"/>
    <w:pPr>
      <w:spacing w:after="100"/>
      <w:ind w:left="480"/>
    </w:pPr>
  </w:style>
  <w:style w:type="paragraph" w:styleId="BalloonText">
    <w:name w:val="Balloon Text"/>
    <w:basedOn w:val="Normal"/>
    <w:link w:val="BalloonTextChar"/>
    <w:semiHidden/>
    <w:unhideWhenUsed/>
    <w:rsid w:val="003A23C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A23C6"/>
    <w:rPr>
      <w:rFonts w:ascii="Segoe UI" w:hAnsi="Segoe UI" w:cs="Segoe UI"/>
      <w:sz w:val="18"/>
      <w:szCs w:val="18"/>
    </w:rPr>
  </w:style>
  <w:style w:type="character" w:styleId="CommentReference">
    <w:name w:val="annotation reference"/>
    <w:basedOn w:val="DefaultParagraphFont"/>
    <w:semiHidden/>
    <w:unhideWhenUsed/>
    <w:rsid w:val="003A23C6"/>
    <w:rPr>
      <w:sz w:val="16"/>
      <w:szCs w:val="16"/>
    </w:rPr>
  </w:style>
  <w:style w:type="paragraph" w:styleId="CommentText">
    <w:name w:val="annotation text"/>
    <w:basedOn w:val="Normal"/>
    <w:link w:val="CommentTextChar"/>
    <w:semiHidden/>
    <w:unhideWhenUsed/>
    <w:rsid w:val="003A23C6"/>
    <w:rPr>
      <w:sz w:val="20"/>
      <w:szCs w:val="20"/>
    </w:rPr>
  </w:style>
  <w:style w:type="character" w:customStyle="1" w:styleId="CommentTextChar">
    <w:name w:val="Comment Text Char"/>
    <w:basedOn w:val="DefaultParagraphFont"/>
    <w:link w:val="CommentText"/>
    <w:semiHidden/>
    <w:rsid w:val="003A23C6"/>
    <w:rPr>
      <w:sz w:val="20"/>
      <w:szCs w:val="20"/>
    </w:rPr>
  </w:style>
  <w:style w:type="paragraph" w:styleId="CommentSubject">
    <w:name w:val="annotation subject"/>
    <w:basedOn w:val="CommentText"/>
    <w:next w:val="CommentText"/>
    <w:link w:val="CommentSubjectChar"/>
    <w:semiHidden/>
    <w:unhideWhenUsed/>
    <w:rsid w:val="003A23C6"/>
    <w:rPr>
      <w:b/>
      <w:bCs/>
    </w:rPr>
  </w:style>
  <w:style w:type="character" w:customStyle="1" w:styleId="CommentSubjectChar">
    <w:name w:val="Comment Subject Char"/>
    <w:basedOn w:val="CommentTextChar"/>
    <w:link w:val="CommentSubject"/>
    <w:semiHidden/>
    <w:rsid w:val="003A23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en.brc.riken.j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April Peterson</dc:creator>
  <cp:lastModifiedBy>April Peterson</cp:lastModifiedBy>
  <cp:revision>4</cp:revision>
  <dcterms:created xsi:type="dcterms:W3CDTF">2020-04-24T23:14:00Z</dcterms:created>
  <dcterms:modified xsi:type="dcterms:W3CDTF">2020-04-24T23:28:00Z</dcterms:modified>
</cp:coreProperties>
</file>