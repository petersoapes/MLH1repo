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2747E" w14:textId="77777777" w:rsidR="0020703F" w:rsidRDefault="004E03A2">
      <w:pPr>
        <w:pStyle w:val="Title"/>
      </w:pPr>
      <w:r>
        <w:t>MLH1 Results Outline</w:t>
      </w:r>
    </w:p>
    <w:p w14:paraId="5BFBDC3D" w14:textId="77777777" w:rsidR="0020703F" w:rsidRDefault="004E03A2">
      <w:pPr>
        <w:pStyle w:val="Date"/>
      </w:pPr>
      <w:r>
        <w:t>3/1/2020</w:t>
      </w:r>
    </w:p>
    <w:sdt>
      <w:sdtPr>
        <w:rPr>
          <w:rFonts w:asciiTheme="minorHAnsi" w:eastAsiaTheme="minorHAnsi" w:hAnsiTheme="minorHAnsi" w:cstheme="minorBidi"/>
          <w:color w:val="auto"/>
          <w:sz w:val="24"/>
          <w:szCs w:val="24"/>
        </w:rPr>
        <w:id w:val="-963492906"/>
        <w:docPartObj>
          <w:docPartGallery w:val="Table of Contents"/>
          <w:docPartUnique/>
        </w:docPartObj>
      </w:sdtPr>
      <w:sdtEndPr/>
      <w:sdtContent>
        <w:p w14:paraId="683D0186" w14:textId="77777777" w:rsidR="0020703F" w:rsidRDefault="004E03A2">
          <w:pPr>
            <w:pStyle w:val="TOCHeading"/>
          </w:pPr>
          <w:r>
            <w:t>Table of Contents</w:t>
          </w:r>
        </w:p>
        <w:p w14:paraId="07706B11" w14:textId="77777777" w:rsidR="00973C25" w:rsidRDefault="004E03A2">
          <w:pPr>
            <w:pStyle w:val="TOC1"/>
            <w:tabs>
              <w:tab w:val="right" w:leader="dot" w:pos="9350"/>
            </w:tabs>
            <w:rPr>
              <w:noProof/>
            </w:rPr>
          </w:pPr>
          <w:r>
            <w:fldChar w:fldCharType="begin"/>
          </w:r>
          <w:r>
            <w:instrText>TOC \o "1-5" \h \z \u</w:instrText>
          </w:r>
          <w:r>
            <w:fldChar w:fldCharType="separate"/>
          </w:r>
          <w:hyperlink w:anchor="_Toc33981136" w:history="1">
            <w:r w:rsidR="00973C25" w:rsidRPr="00512496">
              <w:rPr>
                <w:rStyle w:val="Hyperlink"/>
                <w:noProof/>
              </w:rPr>
              <w:t>Main Figure</w:t>
            </w:r>
            <w:r w:rsidR="00973C25">
              <w:rPr>
                <w:noProof/>
                <w:webHidden/>
              </w:rPr>
              <w:tab/>
            </w:r>
            <w:r w:rsidR="00973C25">
              <w:rPr>
                <w:noProof/>
                <w:webHidden/>
              </w:rPr>
              <w:fldChar w:fldCharType="begin"/>
            </w:r>
            <w:r w:rsidR="00973C25">
              <w:rPr>
                <w:noProof/>
                <w:webHidden/>
              </w:rPr>
              <w:instrText xml:space="preserve"> PAGEREF _Toc33981136 \h </w:instrText>
            </w:r>
            <w:r w:rsidR="00973C25">
              <w:rPr>
                <w:noProof/>
                <w:webHidden/>
              </w:rPr>
            </w:r>
            <w:r w:rsidR="00973C25">
              <w:rPr>
                <w:noProof/>
                <w:webHidden/>
              </w:rPr>
              <w:fldChar w:fldCharType="separate"/>
            </w:r>
            <w:r w:rsidR="00973C25">
              <w:rPr>
                <w:noProof/>
                <w:webHidden/>
              </w:rPr>
              <w:t>2</w:t>
            </w:r>
            <w:r w:rsidR="00973C25">
              <w:rPr>
                <w:noProof/>
                <w:webHidden/>
              </w:rPr>
              <w:fldChar w:fldCharType="end"/>
            </w:r>
          </w:hyperlink>
        </w:p>
        <w:p w14:paraId="7EC8288A" w14:textId="77777777" w:rsidR="00973C25" w:rsidRDefault="008628D3">
          <w:pPr>
            <w:pStyle w:val="TOC1"/>
            <w:tabs>
              <w:tab w:val="right" w:leader="dot" w:pos="9350"/>
            </w:tabs>
            <w:rPr>
              <w:noProof/>
            </w:rPr>
          </w:pPr>
          <w:hyperlink w:anchor="_Toc33981137" w:history="1">
            <w:r w:rsidR="00973C25" w:rsidRPr="00512496">
              <w:rPr>
                <w:rStyle w:val="Hyperlink"/>
                <w:noProof/>
              </w:rPr>
              <w:t>Genome wide recombination rate estimates for both sexes</w:t>
            </w:r>
            <w:r w:rsidR="00973C25">
              <w:rPr>
                <w:noProof/>
                <w:webHidden/>
              </w:rPr>
              <w:tab/>
            </w:r>
            <w:r w:rsidR="00973C25">
              <w:rPr>
                <w:noProof/>
                <w:webHidden/>
              </w:rPr>
              <w:fldChar w:fldCharType="begin"/>
            </w:r>
            <w:r w:rsidR="00973C25">
              <w:rPr>
                <w:noProof/>
                <w:webHidden/>
              </w:rPr>
              <w:instrText xml:space="preserve"> PAGEREF _Toc33981137 \h </w:instrText>
            </w:r>
            <w:r w:rsidR="00973C25">
              <w:rPr>
                <w:noProof/>
                <w:webHidden/>
              </w:rPr>
            </w:r>
            <w:r w:rsidR="00973C25">
              <w:rPr>
                <w:noProof/>
                <w:webHidden/>
              </w:rPr>
              <w:fldChar w:fldCharType="separate"/>
            </w:r>
            <w:r w:rsidR="00973C25">
              <w:rPr>
                <w:noProof/>
                <w:webHidden/>
              </w:rPr>
              <w:t>2</w:t>
            </w:r>
            <w:r w:rsidR="00973C25">
              <w:rPr>
                <w:noProof/>
                <w:webHidden/>
              </w:rPr>
              <w:fldChar w:fldCharType="end"/>
            </w:r>
          </w:hyperlink>
        </w:p>
        <w:p w14:paraId="5FC82D44" w14:textId="77777777" w:rsidR="00973C25" w:rsidRDefault="008628D3">
          <w:pPr>
            <w:pStyle w:val="TOC1"/>
            <w:tabs>
              <w:tab w:val="right" w:leader="dot" w:pos="9350"/>
            </w:tabs>
            <w:rPr>
              <w:noProof/>
            </w:rPr>
          </w:pPr>
          <w:hyperlink w:anchor="_Toc33981138" w:history="1">
            <w:r w:rsidR="00973C25" w:rsidRPr="00512496">
              <w:rPr>
                <w:rStyle w:val="Hyperlink"/>
                <w:noProof/>
              </w:rPr>
              <w:t>Evolutionary Framework</w:t>
            </w:r>
            <w:r w:rsidR="00973C25">
              <w:rPr>
                <w:noProof/>
                <w:webHidden/>
              </w:rPr>
              <w:tab/>
            </w:r>
            <w:r w:rsidR="00973C25">
              <w:rPr>
                <w:noProof/>
                <w:webHidden/>
              </w:rPr>
              <w:fldChar w:fldCharType="begin"/>
            </w:r>
            <w:r w:rsidR="00973C25">
              <w:rPr>
                <w:noProof/>
                <w:webHidden/>
              </w:rPr>
              <w:instrText xml:space="preserve"> PAGEREF _Toc33981138 \h </w:instrText>
            </w:r>
            <w:r w:rsidR="00973C25">
              <w:rPr>
                <w:noProof/>
                <w:webHidden/>
              </w:rPr>
            </w:r>
            <w:r w:rsidR="00973C25">
              <w:rPr>
                <w:noProof/>
                <w:webHidden/>
              </w:rPr>
              <w:fldChar w:fldCharType="separate"/>
            </w:r>
            <w:r w:rsidR="00973C25">
              <w:rPr>
                <w:noProof/>
                <w:webHidden/>
              </w:rPr>
              <w:t>3</w:t>
            </w:r>
            <w:r w:rsidR="00973C25">
              <w:rPr>
                <w:noProof/>
                <w:webHidden/>
              </w:rPr>
              <w:fldChar w:fldCharType="end"/>
            </w:r>
          </w:hyperlink>
        </w:p>
        <w:p w14:paraId="1D7D82B7" w14:textId="77777777" w:rsidR="00973C25" w:rsidRDefault="008628D3">
          <w:pPr>
            <w:pStyle w:val="TOC2"/>
            <w:tabs>
              <w:tab w:val="right" w:leader="dot" w:pos="9350"/>
            </w:tabs>
            <w:rPr>
              <w:noProof/>
            </w:rPr>
          </w:pPr>
          <w:hyperlink w:anchor="_Toc33981139" w:history="1">
            <w:r w:rsidR="00973C25" w:rsidRPr="00512496">
              <w:rPr>
                <w:rStyle w:val="Hyperlink"/>
                <w:noProof/>
              </w:rPr>
              <w:t>Within Mouse Variance in CO Count per Cell</w:t>
            </w:r>
            <w:r w:rsidR="00973C25">
              <w:rPr>
                <w:noProof/>
                <w:webHidden/>
              </w:rPr>
              <w:tab/>
            </w:r>
            <w:r w:rsidR="00973C25">
              <w:rPr>
                <w:noProof/>
                <w:webHidden/>
              </w:rPr>
              <w:fldChar w:fldCharType="begin"/>
            </w:r>
            <w:r w:rsidR="00973C25">
              <w:rPr>
                <w:noProof/>
                <w:webHidden/>
              </w:rPr>
              <w:instrText xml:space="preserve"> PAGEREF _Toc33981139 \h </w:instrText>
            </w:r>
            <w:r w:rsidR="00973C25">
              <w:rPr>
                <w:noProof/>
                <w:webHidden/>
              </w:rPr>
            </w:r>
            <w:r w:rsidR="00973C25">
              <w:rPr>
                <w:noProof/>
                <w:webHidden/>
              </w:rPr>
              <w:fldChar w:fldCharType="separate"/>
            </w:r>
            <w:r w:rsidR="00973C25">
              <w:rPr>
                <w:noProof/>
                <w:webHidden/>
              </w:rPr>
              <w:t>4</w:t>
            </w:r>
            <w:r w:rsidR="00973C25">
              <w:rPr>
                <w:noProof/>
                <w:webHidden/>
              </w:rPr>
              <w:fldChar w:fldCharType="end"/>
            </w:r>
          </w:hyperlink>
        </w:p>
        <w:p w14:paraId="730C675E" w14:textId="77777777" w:rsidR="00973C25" w:rsidRDefault="008628D3">
          <w:pPr>
            <w:pStyle w:val="TOC1"/>
            <w:tabs>
              <w:tab w:val="right" w:leader="dot" w:pos="9350"/>
            </w:tabs>
            <w:rPr>
              <w:noProof/>
            </w:rPr>
          </w:pPr>
          <w:hyperlink w:anchor="_Toc33981140" w:history="1">
            <w:r w:rsidR="00973C25" w:rsidRPr="00512496">
              <w:rPr>
                <w:rStyle w:val="Hyperlink"/>
                <w:noProof/>
              </w:rPr>
              <w:t>Evolution of genome wide recombination rate associated with evolution of mean DSB number</w:t>
            </w:r>
            <w:r w:rsidR="00973C25">
              <w:rPr>
                <w:noProof/>
                <w:webHidden/>
              </w:rPr>
              <w:tab/>
            </w:r>
            <w:r w:rsidR="00973C25">
              <w:rPr>
                <w:noProof/>
                <w:webHidden/>
              </w:rPr>
              <w:fldChar w:fldCharType="begin"/>
            </w:r>
            <w:r w:rsidR="00973C25">
              <w:rPr>
                <w:noProof/>
                <w:webHidden/>
              </w:rPr>
              <w:instrText xml:space="preserve"> PAGEREF _Toc33981140 \h </w:instrText>
            </w:r>
            <w:r w:rsidR="00973C25">
              <w:rPr>
                <w:noProof/>
                <w:webHidden/>
              </w:rPr>
            </w:r>
            <w:r w:rsidR="00973C25">
              <w:rPr>
                <w:noProof/>
                <w:webHidden/>
              </w:rPr>
              <w:fldChar w:fldCharType="separate"/>
            </w:r>
            <w:r w:rsidR="00973C25">
              <w:rPr>
                <w:noProof/>
                <w:webHidden/>
              </w:rPr>
              <w:t>5</w:t>
            </w:r>
            <w:r w:rsidR="00973C25">
              <w:rPr>
                <w:noProof/>
                <w:webHidden/>
              </w:rPr>
              <w:fldChar w:fldCharType="end"/>
            </w:r>
          </w:hyperlink>
        </w:p>
        <w:p w14:paraId="3DE66687" w14:textId="77777777" w:rsidR="00973C25" w:rsidRDefault="008628D3">
          <w:pPr>
            <w:pStyle w:val="TOC1"/>
            <w:tabs>
              <w:tab w:val="right" w:leader="dot" w:pos="9350"/>
            </w:tabs>
            <w:rPr>
              <w:noProof/>
            </w:rPr>
          </w:pPr>
          <w:hyperlink w:anchor="_Toc33981141" w:history="1">
            <w:r w:rsidR="00973C25" w:rsidRPr="00512496">
              <w:rPr>
                <w:rStyle w:val="Hyperlink"/>
                <w:noProof/>
              </w:rPr>
              <w:t>Single Bivalent Level Results</w:t>
            </w:r>
            <w:r w:rsidR="00973C25">
              <w:rPr>
                <w:noProof/>
                <w:webHidden/>
              </w:rPr>
              <w:tab/>
            </w:r>
            <w:r w:rsidR="00973C25">
              <w:rPr>
                <w:noProof/>
                <w:webHidden/>
              </w:rPr>
              <w:fldChar w:fldCharType="begin"/>
            </w:r>
            <w:r w:rsidR="00973C25">
              <w:rPr>
                <w:noProof/>
                <w:webHidden/>
              </w:rPr>
              <w:instrText xml:space="preserve"> PAGEREF _Toc33981141 \h </w:instrText>
            </w:r>
            <w:r w:rsidR="00973C25">
              <w:rPr>
                <w:noProof/>
                <w:webHidden/>
              </w:rPr>
            </w:r>
            <w:r w:rsidR="00973C25">
              <w:rPr>
                <w:noProof/>
                <w:webHidden/>
              </w:rPr>
              <w:fldChar w:fldCharType="separate"/>
            </w:r>
            <w:r w:rsidR="00973C25">
              <w:rPr>
                <w:noProof/>
                <w:webHidden/>
              </w:rPr>
              <w:t>6</w:t>
            </w:r>
            <w:r w:rsidR="00973C25">
              <w:rPr>
                <w:noProof/>
                <w:webHidden/>
              </w:rPr>
              <w:fldChar w:fldCharType="end"/>
            </w:r>
          </w:hyperlink>
        </w:p>
        <w:p w14:paraId="4AF819BE" w14:textId="77777777" w:rsidR="00973C25" w:rsidRDefault="008628D3">
          <w:pPr>
            <w:pStyle w:val="TOC1"/>
            <w:tabs>
              <w:tab w:val="right" w:leader="dot" w:pos="9350"/>
            </w:tabs>
            <w:rPr>
              <w:noProof/>
            </w:rPr>
          </w:pPr>
          <w:hyperlink w:anchor="_Toc33981142" w:history="1">
            <w:r w:rsidR="00973C25" w:rsidRPr="00512496">
              <w:rPr>
                <w:rStyle w:val="Hyperlink"/>
                <w:noProof/>
              </w:rPr>
              <w:t>Evolution of genome wide recombination rate is reflected at the single chromosome level</w:t>
            </w:r>
            <w:r w:rsidR="00973C25">
              <w:rPr>
                <w:noProof/>
                <w:webHidden/>
              </w:rPr>
              <w:tab/>
            </w:r>
            <w:r w:rsidR="00973C25">
              <w:rPr>
                <w:noProof/>
                <w:webHidden/>
              </w:rPr>
              <w:fldChar w:fldCharType="begin"/>
            </w:r>
            <w:r w:rsidR="00973C25">
              <w:rPr>
                <w:noProof/>
                <w:webHidden/>
              </w:rPr>
              <w:instrText xml:space="preserve"> PAGEREF _Toc33981142 \h </w:instrText>
            </w:r>
            <w:r w:rsidR="00973C25">
              <w:rPr>
                <w:noProof/>
                <w:webHidden/>
              </w:rPr>
            </w:r>
            <w:r w:rsidR="00973C25">
              <w:rPr>
                <w:noProof/>
                <w:webHidden/>
              </w:rPr>
              <w:fldChar w:fldCharType="separate"/>
            </w:r>
            <w:r w:rsidR="00973C25">
              <w:rPr>
                <w:noProof/>
                <w:webHidden/>
              </w:rPr>
              <w:t>7</w:t>
            </w:r>
            <w:r w:rsidR="00973C25">
              <w:rPr>
                <w:noProof/>
                <w:webHidden/>
              </w:rPr>
              <w:fldChar w:fldCharType="end"/>
            </w:r>
          </w:hyperlink>
        </w:p>
        <w:p w14:paraId="2B00598E" w14:textId="77777777" w:rsidR="00973C25" w:rsidRDefault="008628D3">
          <w:pPr>
            <w:pStyle w:val="TOC1"/>
            <w:tabs>
              <w:tab w:val="right" w:leader="dot" w:pos="9350"/>
            </w:tabs>
            <w:rPr>
              <w:noProof/>
            </w:rPr>
          </w:pPr>
          <w:hyperlink w:anchor="_Toc33981143" w:history="1">
            <w:r w:rsidR="00973C25" w:rsidRPr="00512496">
              <w:rPr>
                <w:rStyle w:val="Hyperlink"/>
                <w:noProof/>
              </w:rPr>
              <w:t>Q1 Sex Differences in SC-AE Lengths</w:t>
            </w:r>
            <w:r w:rsidR="00973C25">
              <w:rPr>
                <w:noProof/>
                <w:webHidden/>
              </w:rPr>
              <w:tab/>
            </w:r>
            <w:r w:rsidR="00973C25">
              <w:rPr>
                <w:noProof/>
                <w:webHidden/>
              </w:rPr>
              <w:fldChar w:fldCharType="begin"/>
            </w:r>
            <w:r w:rsidR="00973C25">
              <w:rPr>
                <w:noProof/>
                <w:webHidden/>
              </w:rPr>
              <w:instrText xml:space="preserve"> PAGEREF _Toc33981143 \h </w:instrText>
            </w:r>
            <w:r w:rsidR="00973C25">
              <w:rPr>
                <w:noProof/>
                <w:webHidden/>
              </w:rPr>
            </w:r>
            <w:r w:rsidR="00973C25">
              <w:rPr>
                <w:noProof/>
                <w:webHidden/>
              </w:rPr>
              <w:fldChar w:fldCharType="separate"/>
            </w:r>
            <w:r w:rsidR="00973C25">
              <w:rPr>
                <w:noProof/>
                <w:webHidden/>
              </w:rPr>
              <w:t>8</w:t>
            </w:r>
            <w:r w:rsidR="00973C25">
              <w:rPr>
                <w:noProof/>
                <w:webHidden/>
              </w:rPr>
              <w:fldChar w:fldCharType="end"/>
            </w:r>
          </w:hyperlink>
        </w:p>
        <w:p w14:paraId="477853A8" w14:textId="77777777" w:rsidR="00973C25" w:rsidRDefault="008628D3">
          <w:pPr>
            <w:pStyle w:val="TOC1"/>
            <w:tabs>
              <w:tab w:val="right" w:leader="dot" w:pos="9350"/>
            </w:tabs>
            <w:rPr>
              <w:noProof/>
            </w:rPr>
          </w:pPr>
          <w:hyperlink w:anchor="_Toc33981144" w:history="1">
            <w:r w:rsidR="00973C25" w:rsidRPr="00512496">
              <w:rPr>
                <w:rStyle w:val="Hyperlink"/>
                <w:noProof/>
              </w:rPr>
              <w:t>Q1. 1CO Position Sex Differences</w:t>
            </w:r>
            <w:r w:rsidR="00973C25">
              <w:rPr>
                <w:noProof/>
                <w:webHidden/>
              </w:rPr>
              <w:tab/>
            </w:r>
            <w:r w:rsidR="00973C25">
              <w:rPr>
                <w:noProof/>
                <w:webHidden/>
              </w:rPr>
              <w:fldChar w:fldCharType="begin"/>
            </w:r>
            <w:r w:rsidR="00973C25">
              <w:rPr>
                <w:noProof/>
                <w:webHidden/>
              </w:rPr>
              <w:instrText xml:space="preserve"> PAGEREF _Toc33981144 \h </w:instrText>
            </w:r>
            <w:r w:rsidR="00973C25">
              <w:rPr>
                <w:noProof/>
                <w:webHidden/>
              </w:rPr>
            </w:r>
            <w:r w:rsidR="00973C25">
              <w:rPr>
                <w:noProof/>
                <w:webHidden/>
              </w:rPr>
              <w:fldChar w:fldCharType="separate"/>
            </w:r>
            <w:r w:rsidR="00973C25">
              <w:rPr>
                <w:noProof/>
                <w:webHidden/>
              </w:rPr>
              <w:t>11</w:t>
            </w:r>
            <w:r w:rsidR="00973C25">
              <w:rPr>
                <w:noProof/>
                <w:webHidden/>
              </w:rPr>
              <w:fldChar w:fldCharType="end"/>
            </w:r>
          </w:hyperlink>
        </w:p>
        <w:p w14:paraId="6E2E4146" w14:textId="77777777" w:rsidR="00973C25" w:rsidRDefault="008628D3">
          <w:pPr>
            <w:pStyle w:val="TOC1"/>
            <w:tabs>
              <w:tab w:val="right" w:leader="dot" w:pos="9350"/>
            </w:tabs>
            <w:rPr>
              <w:noProof/>
            </w:rPr>
          </w:pPr>
          <w:hyperlink w:anchor="_Toc33981145" w:history="1">
            <w:r w:rsidR="00973C25" w:rsidRPr="00512496">
              <w:rPr>
                <w:rStyle w:val="Hyperlink"/>
                <w:noProof/>
              </w:rPr>
              <w:t>Q1. Sex Differences in CO Interference (IFD)</w:t>
            </w:r>
            <w:r w:rsidR="00973C25">
              <w:rPr>
                <w:noProof/>
                <w:webHidden/>
              </w:rPr>
              <w:tab/>
            </w:r>
            <w:r w:rsidR="00973C25">
              <w:rPr>
                <w:noProof/>
                <w:webHidden/>
              </w:rPr>
              <w:fldChar w:fldCharType="begin"/>
            </w:r>
            <w:r w:rsidR="00973C25">
              <w:rPr>
                <w:noProof/>
                <w:webHidden/>
              </w:rPr>
              <w:instrText xml:space="preserve"> PAGEREF _Toc33981145 \h </w:instrText>
            </w:r>
            <w:r w:rsidR="00973C25">
              <w:rPr>
                <w:noProof/>
                <w:webHidden/>
              </w:rPr>
            </w:r>
            <w:r w:rsidR="00973C25">
              <w:rPr>
                <w:noProof/>
                <w:webHidden/>
              </w:rPr>
              <w:fldChar w:fldCharType="separate"/>
            </w:r>
            <w:r w:rsidR="00973C25">
              <w:rPr>
                <w:noProof/>
                <w:webHidden/>
              </w:rPr>
              <w:t>11</w:t>
            </w:r>
            <w:r w:rsidR="00973C25">
              <w:rPr>
                <w:noProof/>
                <w:webHidden/>
              </w:rPr>
              <w:fldChar w:fldCharType="end"/>
            </w:r>
          </w:hyperlink>
        </w:p>
        <w:p w14:paraId="7F8B142F" w14:textId="77777777" w:rsidR="00973C25" w:rsidRDefault="008628D3">
          <w:pPr>
            <w:pStyle w:val="TOC1"/>
            <w:tabs>
              <w:tab w:val="right" w:leader="dot" w:pos="9350"/>
            </w:tabs>
            <w:rPr>
              <w:noProof/>
            </w:rPr>
          </w:pPr>
          <w:hyperlink w:anchor="_Toc33981146" w:history="1">
            <w:r w:rsidR="00973C25" w:rsidRPr="00512496">
              <w:rPr>
                <w:rStyle w:val="Hyperlink"/>
                <w:noProof/>
              </w:rPr>
              <w:t>Q1 Summary, consequences of sex differences in the recombination landscape</w:t>
            </w:r>
            <w:r w:rsidR="00973C25">
              <w:rPr>
                <w:noProof/>
                <w:webHidden/>
              </w:rPr>
              <w:tab/>
            </w:r>
            <w:r w:rsidR="00973C25">
              <w:rPr>
                <w:noProof/>
                <w:webHidden/>
              </w:rPr>
              <w:fldChar w:fldCharType="begin"/>
            </w:r>
            <w:r w:rsidR="00973C25">
              <w:rPr>
                <w:noProof/>
                <w:webHidden/>
              </w:rPr>
              <w:instrText xml:space="preserve"> PAGEREF _Toc33981146 \h </w:instrText>
            </w:r>
            <w:r w:rsidR="00973C25">
              <w:rPr>
                <w:noProof/>
                <w:webHidden/>
              </w:rPr>
            </w:r>
            <w:r w:rsidR="00973C25">
              <w:rPr>
                <w:noProof/>
                <w:webHidden/>
              </w:rPr>
              <w:fldChar w:fldCharType="separate"/>
            </w:r>
            <w:r w:rsidR="00973C25">
              <w:rPr>
                <w:noProof/>
                <w:webHidden/>
              </w:rPr>
              <w:t>12</w:t>
            </w:r>
            <w:r w:rsidR="00973C25">
              <w:rPr>
                <w:noProof/>
                <w:webHidden/>
              </w:rPr>
              <w:fldChar w:fldCharType="end"/>
            </w:r>
          </w:hyperlink>
        </w:p>
        <w:p w14:paraId="159255B9" w14:textId="77777777" w:rsidR="00973C25" w:rsidRDefault="008628D3">
          <w:pPr>
            <w:pStyle w:val="TOC1"/>
            <w:tabs>
              <w:tab w:val="right" w:leader="dot" w:pos="9350"/>
            </w:tabs>
            <w:rPr>
              <w:noProof/>
            </w:rPr>
          </w:pPr>
          <w:hyperlink w:anchor="_Toc33981147" w:history="1">
            <w:r w:rsidR="00973C25" w:rsidRPr="00512496">
              <w:rPr>
                <w:rStyle w:val="Hyperlink"/>
                <w:noProof/>
              </w:rPr>
              <w:t>Q2 SC Length</w:t>
            </w:r>
            <w:r w:rsidR="00973C25">
              <w:rPr>
                <w:noProof/>
                <w:webHidden/>
              </w:rPr>
              <w:tab/>
            </w:r>
            <w:r w:rsidR="00973C25">
              <w:rPr>
                <w:noProof/>
                <w:webHidden/>
              </w:rPr>
              <w:fldChar w:fldCharType="begin"/>
            </w:r>
            <w:r w:rsidR="00973C25">
              <w:rPr>
                <w:noProof/>
                <w:webHidden/>
              </w:rPr>
              <w:instrText xml:space="preserve"> PAGEREF _Toc33981147 \h </w:instrText>
            </w:r>
            <w:r w:rsidR="00973C25">
              <w:rPr>
                <w:noProof/>
                <w:webHidden/>
              </w:rPr>
            </w:r>
            <w:r w:rsidR="00973C25">
              <w:rPr>
                <w:noProof/>
                <w:webHidden/>
              </w:rPr>
              <w:fldChar w:fldCharType="separate"/>
            </w:r>
            <w:r w:rsidR="00973C25">
              <w:rPr>
                <w:noProof/>
                <w:webHidden/>
              </w:rPr>
              <w:t>13</w:t>
            </w:r>
            <w:r w:rsidR="00973C25">
              <w:rPr>
                <w:noProof/>
                <w:webHidden/>
              </w:rPr>
              <w:fldChar w:fldCharType="end"/>
            </w:r>
          </w:hyperlink>
        </w:p>
        <w:p w14:paraId="29EF5D6B" w14:textId="77777777" w:rsidR="00973C25" w:rsidRDefault="008628D3">
          <w:pPr>
            <w:pStyle w:val="TOC1"/>
            <w:tabs>
              <w:tab w:val="right" w:leader="dot" w:pos="9350"/>
            </w:tabs>
            <w:rPr>
              <w:noProof/>
            </w:rPr>
          </w:pPr>
          <w:hyperlink w:anchor="_Toc33981148" w:history="1">
            <w:r w:rsidR="00973C25" w:rsidRPr="00512496">
              <w:rPr>
                <w:rStyle w:val="Hyperlink"/>
                <w:noProof/>
              </w:rPr>
              <w:t>Q2.1CO rec landscape evolution is decoupled from gwRR evolution</w:t>
            </w:r>
            <w:r w:rsidR="00973C25">
              <w:rPr>
                <w:noProof/>
                <w:webHidden/>
              </w:rPr>
              <w:tab/>
            </w:r>
            <w:r w:rsidR="00973C25">
              <w:rPr>
                <w:noProof/>
                <w:webHidden/>
              </w:rPr>
              <w:fldChar w:fldCharType="begin"/>
            </w:r>
            <w:r w:rsidR="00973C25">
              <w:rPr>
                <w:noProof/>
                <w:webHidden/>
              </w:rPr>
              <w:instrText xml:space="preserve"> PAGEREF _Toc33981148 \h </w:instrText>
            </w:r>
            <w:r w:rsidR="00973C25">
              <w:rPr>
                <w:noProof/>
                <w:webHidden/>
              </w:rPr>
            </w:r>
            <w:r w:rsidR="00973C25">
              <w:rPr>
                <w:noProof/>
                <w:webHidden/>
              </w:rPr>
              <w:fldChar w:fldCharType="separate"/>
            </w:r>
            <w:r w:rsidR="00973C25">
              <w:rPr>
                <w:noProof/>
                <w:webHidden/>
              </w:rPr>
              <w:t>15</w:t>
            </w:r>
            <w:r w:rsidR="00973C25">
              <w:rPr>
                <w:noProof/>
                <w:webHidden/>
              </w:rPr>
              <w:fldChar w:fldCharType="end"/>
            </w:r>
          </w:hyperlink>
        </w:p>
        <w:p w14:paraId="5EDFA916" w14:textId="77777777" w:rsidR="00973C25" w:rsidRDefault="008628D3">
          <w:pPr>
            <w:pStyle w:val="TOC1"/>
            <w:tabs>
              <w:tab w:val="right" w:leader="dot" w:pos="9350"/>
            </w:tabs>
            <w:rPr>
              <w:noProof/>
            </w:rPr>
          </w:pPr>
          <w:hyperlink w:anchor="_Toc33981149" w:history="1">
            <w:r w:rsidR="00973C25" w:rsidRPr="00512496">
              <w:rPr>
                <w:rStyle w:val="Hyperlink"/>
                <w:noProof/>
              </w:rPr>
              <w:t>Q2 Evolution of interference is associated with genome wide recombination rate evolution</w:t>
            </w:r>
            <w:r w:rsidR="00973C25">
              <w:rPr>
                <w:noProof/>
                <w:webHidden/>
              </w:rPr>
              <w:tab/>
            </w:r>
            <w:r w:rsidR="00973C25">
              <w:rPr>
                <w:noProof/>
                <w:webHidden/>
              </w:rPr>
              <w:fldChar w:fldCharType="begin"/>
            </w:r>
            <w:r w:rsidR="00973C25">
              <w:rPr>
                <w:noProof/>
                <w:webHidden/>
              </w:rPr>
              <w:instrText xml:space="preserve"> PAGEREF _Toc33981149 \h </w:instrText>
            </w:r>
            <w:r w:rsidR="00973C25">
              <w:rPr>
                <w:noProof/>
                <w:webHidden/>
              </w:rPr>
            </w:r>
            <w:r w:rsidR="00973C25">
              <w:rPr>
                <w:noProof/>
                <w:webHidden/>
              </w:rPr>
              <w:fldChar w:fldCharType="separate"/>
            </w:r>
            <w:r w:rsidR="00973C25">
              <w:rPr>
                <w:noProof/>
                <w:webHidden/>
              </w:rPr>
              <w:t>15</w:t>
            </w:r>
            <w:r w:rsidR="00973C25">
              <w:rPr>
                <w:noProof/>
                <w:webHidden/>
              </w:rPr>
              <w:fldChar w:fldCharType="end"/>
            </w:r>
          </w:hyperlink>
        </w:p>
        <w:p w14:paraId="45669B51" w14:textId="77777777" w:rsidR="00973C25" w:rsidRDefault="008628D3">
          <w:pPr>
            <w:pStyle w:val="TOC1"/>
            <w:tabs>
              <w:tab w:val="right" w:leader="dot" w:pos="9350"/>
            </w:tabs>
            <w:rPr>
              <w:noProof/>
            </w:rPr>
          </w:pPr>
          <w:hyperlink w:anchor="_Toc33981150" w:history="1">
            <w:r w:rsidR="00973C25" w:rsidRPr="00512496">
              <w:rPr>
                <w:rStyle w:val="Hyperlink"/>
                <w:noProof/>
              </w:rPr>
              <w:t>Q2 Summary</w:t>
            </w:r>
            <w:r w:rsidR="00973C25">
              <w:rPr>
                <w:noProof/>
                <w:webHidden/>
              </w:rPr>
              <w:tab/>
            </w:r>
            <w:r w:rsidR="00973C25">
              <w:rPr>
                <w:noProof/>
                <w:webHidden/>
              </w:rPr>
              <w:fldChar w:fldCharType="begin"/>
            </w:r>
            <w:r w:rsidR="00973C25">
              <w:rPr>
                <w:noProof/>
                <w:webHidden/>
              </w:rPr>
              <w:instrText xml:space="preserve"> PAGEREF _Toc33981150 \h </w:instrText>
            </w:r>
            <w:r w:rsidR="00973C25">
              <w:rPr>
                <w:noProof/>
                <w:webHidden/>
              </w:rPr>
            </w:r>
            <w:r w:rsidR="00973C25">
              <w:rPr>
                <w:noProof/>
                <w:webHidden/>
              </w:rPr>
              <w:fldChar w:fldCharType="separate"/>
            </w:r>
            <w:r w:rsidR="00973C25">
              <w:rPr>
                <w:noProof/>
                <w:webHidden/>
              </w:rPr>
              <w:t>16</w:t>
            </w:r>
            <w:r w:rsidR="00973C25">
              <w:rPr>
                <w:noProof/>
                <w:webHidden/>
              </w:rPr>
              <w:fldChar w:fldCharType="end"/>
            </w:r>
          </w:hyperlink>
        </w:p>
        <w:p w14:paraId="0C61429A" w14:textId="77777777" w:rsidR="00973C25" w:rsidRDefault="008628D3">
          <w:pPr>
            <w:pStyle w:val="TOC1"/>
            <w:tabs>
              <w:tab w:val="right" w:leader="dot" w:pos="9350"/>
            </w:tabs>
            <w:rPr>
              <w:noProof/>
            </w:rPr>
          </w:pPr>
          <w:hyperlink w:anchor="_Toc33981151" w:history="1">
            <w:r w:rsidR="00973C25" w:rsidRPr="00512496">
              <w:rPr>
                <w:rStyle w:val="Hyperlink"/>
                <w:noProof/>
              </w:rPr>
              <w:t>References</w:t>
            </w:r>
            <w:r w:rsidR="00973C25">
              <w:rPr>
                <w:noProof/>
                <w:webHidden/>
              </w:rPr>
              <w:tab/>
            </w:r>
            <w:r w:rsidR="00973C25">
              <w:rPr>
                <w:noProof/>
                <w:webHidden/>
              </w:rPr>
              <w:fldChar w:fldCharType="begin"/>
            </w:r>
            <w:r w:rsidR="00973C25">
              <w:rPr>
                <w:noProof/>
                <w:webHidden/>
              </w:rPr>
              <w:instrText xml:space="preserve"> PAGEREF _Toc33981151 \h </w:instrText>
            </w:r>
            <w:r w:rsidR="00973C25">
              <w:rPr>
                <w:noProof/>
                <w:webHidden/>
              </w:rPr>
            </w:r>
            <w:r w:rsidR="00973C25">
              <w:rPr>
                <w:noProof/>
                <w:webHidden/>
              </w:rPr>
              <w:fldChar w:fldCharType="separate"/>
            </w:r>
            <w:r w:rsidR="00973C25">
              <w:rPr>
                <w:noProof/>
                <w:webHidden/>
              </w:rPr>
              <w:t>16</w:t>
            </w:r>
            <w:r w:rsidR="00973C25">
              <w:rPr>
                <w:noProof/>
                <w:webHidden/>
              </w:rPr>
              <w:fldChar w:fldCharType="end"/>
            </w:r>
          </w:hyperlink>
        </w:p>
        <w:p w14:paraId="0A44CF10" w14:textId="0C024FBC" w:rsidR="0020703F" w:rsidRDefault="004E03A2">
          <w:r>
            <w:fldChar w:fldCharType="end"/>
          </w:r>
        </w:p>
      </w:sdtContent>
    </w:sdt>
    <w:p w14:paraId="0CC8465F" w14:textId="77777777" w:rsidR="0020703F" w:rsidRDefault="004E03A2">
      <w:pPr>
        <w:pStyle w:val="Heading1"/>
      </w:pPr>
      <w:bookmarkStart w:id="0" w:name="main-figure"/>
      <w:bookmarkStart w:id="1" w:name="_Toc33981136"/>
      <w:bookmarkEnd w:id="0"/>
      <w:commentRangeStart w:id="2"/>
      <w:r>
        <w:lastRenderedPageBreak/>
        <w:t>Main Figure</w:t>
      </w:r>
      <w:bookmarkEnd w:id="1"/>
      <w:commentRangeEnd w:id="2"/>
      <w:r w:rsidR="002718A3">
        <w:rPr>
          <w:rStyle w:val="CommentReference"/>
          <w:rFonts w:asciiTheme="minorHAnsi" w:eastAsiaTheme="minorHAnsi" w:hAnsiTheme="minorHAnsi" w:cstheme="minorBidi"/>
          <w:b w:val="0"/>
          <w:bCs w:val="0"/>
          <w:color w:val="auto"/>
        </w:rPr>
        <w:commentReference w:id="2"/>
      </w:r>
    </w:p>
    <w:p w14:paraId="7A406EC5" w14:textId="53AF1103" w:rsidR="0020703F" w:rsidRDefault="004E03A2">
      <w:pPr>
        <w:pStyle w:val="FirstParagraph"/>
      </w:pPr>
      <w:r>
        <w:rPr>
          <w:noProof/>
        </w:rPr>
        <w:drawing>
          <wp:inline distT="0" distB="0" distL="0" distR="0" wp14:anchorId="3900133C" wp14:editId="52EEA828">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three.plot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4E6679E" w14:textId="2D6E67DB" w:rsidR="0020703F" w:rsidRDefault="004E03A2">
      <w:pPr>
        <w:pStyle w:val="Heading1"/>
      </w:pPr>
      <w:bookmarkStart w:id="3" w:name="genome-wide-recombination-rate-estimates"/>
      <w:bookmarkStart w:id="4" w:name="_Toc33981137"/>
      <w:bookmarkEnd w:id="3"/>
      <w:r>
        <w:t>Genome wide recombination rate estimates for both sexes</w:t>
      </w:r>
      <w:bookmarkEnd w:id="4"/>
    </w:p>
    <w:p w14:paraId="6621C92D" w14:textId="51BCDE33" w:rsidR="0020703F" w:rsidRDefault="004E03A2">
      <w:pPr>
        <w:pStyle w:val="FirstParagraph"/>
      </w:pPr>
      <w:r>
        <w:t>We used counts of MLH1 foci per cell to estimate the genome</w:t>
      </w:r>
      <w:ins w:id="5" w:author="Bret Payseur" w:date="2020-03-03T10:53:00Z">
        <w:r w:rsidR="00880614">
          <w:t>-</w:t>
        </w:r>
      </w:ins>
      <w:r>
        <w:t xml:space="preserve"> wide recombination rates across our panel of </w:t>
      </w:r>
      <w:ins w:id="6" w:author="Bret Payseur" w:date="2020-03-03T10:54:00Z">
        <w:r w:rsidR="00880614">
          <w:t xml:space="preserve">in </w:t>
        </w:r>
      </w:ins>
      <w:r>
        <w:t>14 wild</w:t>
      </w:r>
      <w:ins w:id="7" w:author="Bret Payseur" w:date="2020-03-03T10:54:00Z">
        <w:r w:rsidR="00880614">
          <w:t>-</w:t>
        </w:r>
      </w:ins>
      <w:r>
        <w:t xml:space="preserve"> derived inbred strains sampled from three subspecies within the house mouse species complex;</w:t>
      </w:r>
      <w:ins w:id="8" w:author="Bret Payseur" w:date="2020-03-03T10:54:00Z">
        <w:r w:rsidR="00880614">
          <w:t>of house mice:</w:t>
        </w:r>
      </w:ins>
      <w:r>
        <w:t xml:space="preserve"> </w:t>
      </w:r>
      <w:r>
        <w:rPr>
          <w:i/>
        </w:rPr>
        <w:t>M. m. domesticus,</w:t>
      </w:r>
      <w:r>
        <w:t xml:space="preserve"> </w:t>
      </w:r>
      <w:r>
        <w:rPr>
          <w:i/>
        </w:rPr>
        <w:t>M. m. musculus</w:t>
      </w:r>
      <w:r>
        <w:t xml:space="preserve"> and </w:t>
      </w:r>
      <w:r>
        <w:rPr>
          <w:i/>
        </w:rPr>
        <w:t>M. m. molossinus</w:t>
      </w:r>
      <w:r>
        <w:t xml:space="preserve">. Mean MLH1 foci counts for each </w:t>
      </w:r>
      <w:ins w:id="9" w:author="Bret Payseur" w:date="2020-03-03T10:55:00Z">
        <w:r w:rsidR="00880614">
          <w:t xml:space="preserve">XX mice </w:t>
        </w:r>
      </w:ins>
      <w:r>
        <w:t>mouse were quantified from a</w:t>
      </w:r>
      <w:ins w:id="10" w:author="Bret Payseur" w:date="2020-03-03T10:55:00Z">
        <w:r w:rsidR="00880614">
          <w:t>n average of XX spermatocytes</w:t>
        </w:r>
      </w:ins>
      <w:ins w:id="11" w:author="Bret Payseur" w:date="2020-03-03T11:25:00Z">
        <w:r w:rsidR="0010479B">
          <w:t xml:space="preserve"> per male</w:t>
        </w:r>
      </w:ins>
      <w:ins w:id="12" w:author="Bret Payseur" w:date="2020-03-03T10:55:00Z">
        <w:r w:rsidR="00880614">
          <w:t xml:space="preserve"> </w:t>
        </w:r>
      </w:ins>
      <w:ins w:id="13" w:author="Bret Payseur" w:date="2020-03-03T11:25:00Z">
        <w:r w:rsidR="0010479B">
          <w:t>(for a total of 1</w:t>
        </w:r>
      </w:ins>
      <w:ins w:id="14" w:author="Bret Payseur" w:date="2020-03-09T09:49:00Z">
        <w:r w:rsidR="00BD2626">
          <w:t>,</w:t>
        </w:r>
      </w:ins>
      <w:ins w:id="15" w:author="Bret Payseur" w:date="2020-03-03T11:25:00Z">
        <w:r w:rsidR="0010479B">
          <w:t>867</w:t>
        </w:r>
      </w:ins>
      <w:ins w:id="16" w:author="Bret Payseur" w:date="2020-03-03T11:26:00Z">
        <w:r w:rsidR="0010479B">
          <w:t xml:space="preserve"> </w:t>
        </w:r>
      </w:ins>
      <w:ins w:id="17" w:author="Bret Payseur" w:date="2020-03-03T11:25:00Z">
        <w:r w:rsidR="0010479B">
          <w:t>spermat</w:t>
        </w:r>
      </w:ins>
      <w:ins w:id="18" w:author="Bret Payseur" w:date="2020-03-03T11:26:00Z">
        <w:r w:rsidR="0010479B">
          <w:t xml:space="preserve">ocytes) </w:t>
        </w:r>
      </w:ins>
      <w:ins w:id="19" w:author="Bret Payseur" w:date="2020-03-03T10:55:00Z">
        <w:r w:rsidR="00880614">
          <w:t xml:space="preserve">and XX oocytes </w:t>
        </w:r>
      </w:ins>
      <w:ins w:id="20" w:author="Bret Payseur" w:date="2020-03-03T11:25:00Z">
        <w:r w:rsidR="0010479B">
          <w:t xml:space="preserve">per female </w:t>
        </w:r>
      </w:ins>
      <w:ins w:id="21" w:author="Bret Payseur" w:date="2020-03-03T10:55:00Z">
        <w:r w:rsidR="00880614">
          <w:t>(for a</w:t>
        </w:r>
      </w:ins>
      <w:r>
        <w:t xml:space="preserve"> total of 1867 spermatocytes and 1</w:t>
      </w:r>
      <w:ins w:id="22" w:author="Bret Payseur" w:date="2020-03-09T09:49:00Z">
        <w:r w:rsidR="00BD2626">
          <w:t>,</w:t>
        </w:r>
      </w:ins>
      <w:r>
        <w:t>409 oocytes</w:t>
      </w:r>
      <w:ins w:id="23" w:author="Bret Payseur" w:date="2020-03-03T10:55:00Z">
        <w:r w:rsidR="00880614">
          <w:t>)</w:t>
        </w:r>
      </w:ins>
      <w:r>
        <w:t xml:space="preserve">. </w:t>
      </w:r>
    </w:p>
    <w:p w14:paraId="499242EB" w14:textId="5AA5DA9D" w:rsidR="0010479B" w:rsidRPr="003E776E" w:rsidRDefault="0010479B">
      <w:pPr>
        <w:pStyle w:val="BodyText"/>
        <w:rPr>
          <w:ins w:id="24" w:author="Bret Payseur" w:date="2020-03-03T11:28:00Z"/>
        </w:rPr>
      </w:pPr>
      <w:ins w:id="25" w:author="Bret Payseur" w:date="2020-03-03T11:28:00Z">
        <w:r>
          <w:t>Gra</w:t>
        </w:r>
      </w:ins>
      <w:ins w:id="26" w:author="Bret Payseur" w:date="2020-03-03T11:29:00Z">
        <w:r>
          <w:t>phical comparisons between the two sexes reveal several patterns</w:t>
        </w:r>
      </w:ins>
      <w:ins w:id="27" w:author="Bret Payseur" w:date="2020-03-03T11:36:00Z">
        <w:r w:rsidR="00AB10D2">
          <w:t xml:space="preserve"> (Figure 1A)</w:t>
        </w:r>
      </w:ins>
      <w:ins w:id="28" w:author="Bret Payseur" w:date="2020-03-03T11:29:00Z">
        <w:r>
          <w:t xml:space="preserve">. First, </w:t>
        </w:r>
      </w:ins>
      <w:ins w:id="29" w:author="Bret Payseur" w:date="2020-03-03T11:30:00Z">
        <w:r>
          <w:t xml:space="preserve">recombination rate differs between females and males in most strains. Second, </w:t>
        </w:r>
      </w:ins>
      <w:ins w:id="30" w:author="Bret Payseur" w:date="2020-03-03T11:31:00Z">
        <w:r>
          <w:t>the direction and magnitude of heterochiasmy varies among strai</w:t>
        </w:r>
      </w:ins>
      <w:ins w:id="31" w:author="Bret Payseur" w:date="2020-03-03T11:32:00Z">
        <w:r>
          <w:t xml:space="preserve">ns. Although </w:t>
        </w:r>
      </w:ins>
      <w:ins w:id="32" w:author="Bret Payseur" w:date="2020-03-09T09:50:00Z">
        <w:r w:rsidR="00BD2626">
          <w:t>the majority of</w:t>
        </w:r>
      </w:ins>
      <w:ins w:id="33" w:author="Bret Payseur" w:date="2020-03-03T11:32:00Z">
        <w:r>
          <w:t xml:space="preserve"> strains show higher recombination rates in females (following the pattern in laboratory mice</w:t>
        </w:r>
      </w:ins>
      <w:ins w:id="34" w:author="Bret Payseur" w:date="2020-03-03T11:33:00Z">
        <w:r>
          <w:t xml:space="preserve">), two </w:t>
        </w:r>
        <w:r>
          <w:rPr>
            <w:i/>
            <w:iCs/>
          </w:rPr>
          <w:t>musculus</w:t>
        </w:r>
        <w:r>
          <w:t xml:space="preserve"> strains and one </w:t>
        </w:r>
        <w:r>
          <w:rPr>
            <w:i/>
            <w:iCs/>
          </w:rPr>
          <w:t>molossinus</w:t>
        </w:r>
        <w:r>
          <w:t xml:space="preserve"> strain exhibit male-biased heteroch</w:t>
        </w:r>
      </w:ins>
      <w:ins w:id="35" w:author="Bret Payseur" w:date="2020-03-03T11:34:00Z">
        <w:r>
          <w:t xml:space="preserve">iasmy. </w:t>
        </w:r>
      </w:ins>
      <w:ins w:id="36" w:author="Bret Payseur" w:date="2020-03-03T11:35:00Z">
        <w:r>
          <w:t xml:space="preserve">Hence, </w:t>
        </w:r>
        <w:r w:rsidR="00AB10D2">
          <w:t>relative recombination rates in the two sexes are evolutionarily labile.</w:t>
        </w:r>
      </w:ins>
    </w:p>
    <w:p w14:paraId="392FA6B4" w14:textId="75A5AB61" w:rsidR="0020703F" w:rsidRDefault="004E03A2">
      <w:pPr>
        <w:pStyle w:val="BodyText"/>
      </w:pPr>
      <w:r>
        <w:t xml:space="preserve">The general patterns of heterochiasmy in house mouse are displayed in Figure 1A. Taking note of the direction and the magnitude of the sex differences, our results confirm two general patterns: i) genome wide recombination rates averages are greater in females compared to males (female biased heterochiasmy) and ii) the degree of heterochiasmy (Female:Male ratio) is generally low, ranging from 1.17 in </w:t>
      </w:r>
      <w:r>
        <w:rPr>
          <w:i/>
        </w:rPr>
        <w:t>domesticus</w:t>
      </w:r>
      <w:r>
        <w:rPr>
          <w:i/>
          <w:vertAlign w:val="superscript"/>
        </w:rPr>
        <w:t>G</w:t>
      </w:r>
      <w:r>
        <w:t xml:space="preserve"> to 1.02 in </w:t>
      </w:r>
      <w:r>
        <w:rPr>
          <w:i/>
        </w:rPr>
        <w:t>domesticus</w:t>
      </w:r>
      <w:r>
        <w:rPr>
          <w:i/>
          <w:vertAlign w:val="superscript"/>
        </w:rPr>
        <w:t>LEW</w:t>
      </w:r>
      <w:r>
        <w:t xml:space="preserve">. Three notable exceptions of male biased heterochiasmy are the strains </w:t>
      </w:r>
      <w:r>
        <w:rPr>
          <w:i/>
        </w:rPr>
        <w:lastRenderedPageBreak/>
        <w:t>musculus</w:t>
      </w:r>
      <w:r>
        <w:rPr>
          <w:i/>
          <w:vertAlign w:val="superscript"/>
        </w:rPr>
        <w:t>PWD</w:t>
      </w:r>
      <w:r>
        <w:t xml:space="preserve">, </w:t>
      </w:r>
      <w:r>
        <w:rPr>
          <w:i/>
        </w:rPr>
        <w:t>molossinus</w:t>
      </w:r>
      <w:r>
        <w:rPr>
          <w:i/>
          <w:vertAlign w:val="superscript"/>
        </w:rPr>
        <w:t>MSM</w:t>
      </w:r>
      <w:r>
        <w:t xml:space="preserve"> and </w:t>
      </w:r>
      <w:r>
        <w:rPr>
          <w:i/>
        </w:rPr>
        <w:t>musculus</w:t>
      </w:r>
      <w:r>
        <w:rPr>
          <w:i/>
          <w:vertAlign w:val="superscript"/>
        </w:rPr>
        <w:t>SKIVE</w:t>
      </w:r>
      <w:r>
        <w:t>, with heterochiasmy values of 0.88, 0.9 and 0.96 respectively.</w:t>
      </w:r>
    </w:p>
    <w:p w14:paraId="741B1BAF" w14:textId="162986C9" w:rsidR="0020703F" w:rsidRDefault="00BD2626">
      <w:pPr>
        <w:pStyle w:val="BodyText"/>
      </w:pPr>
      <w:ins w:id="37" w:author="Bret Payseur" w:date="2020-03-09T09:50:00Z">
        <w:r>
          <w:t>Separately</w:t>
        </w:r>
      </w:ins>
      <w:ins w:id="38" w:author="Bret Payseur" w:date="2020-03-09T09:51:00Z">
        <w:r>
          <w:t xml:space="preserve"> e</w:t>
        </w:r>
      </w:ins>
      <w:r w:rsidR="004E03A2">
        <w:t xml:space="preserve">Examining the mouse means of MLH1 foci per cell separately for each sex reveal </w:t>
      </w:r>
      <w:ins w:id="39" w:author="Bret Payseur" w:date="2020-03-03T11:36:00Z">
        <w:r w:rsidR="00AB10D2">
          <w:t xml:space="preserve">points to </w:t>
        </w:r>
      </w:ins>
      <w:r w:rsidR="004E03A2">
        <w:t>distinct patterns of variation (Figure</w:t>
      </w:r>
      <w:ins w:id="40" w:author="Bret Payseur" w:date="2020-03-03T11:37:00Z">
        <w:r w:rsidR="00AB10D2">
          <w:t xml:space="preserve"> </w:t>
        </w:r>
      </w:ins>
      <w:r w:rsidR="004E03A2">
        <w:t>1 B</w:t>
      </w:r>
      <w:ins w:id="41" w:author="Bret Payseur" w:date="2020-03-03T11:36:00Z">
        <w:r w:rsidR="00AB10D2">
          <w:t>-</w:t>
        </w:r>
      </w:ins>
      <w:r w:rsidR="004E03A2">
        <w:t xml:space="preserve"> and C). </w:t>
      </w:r>
      <w:ins w:id="42" w:author="Bret Payseur" w:date="2020-03-03T11:37:00Z">
        <w:r w:rsidR="00AB10D2">
          <w:t>F</w:t>
        </w:r>
      </w:ins>
      <w:r w:rsidR="004E03A2">
        <w:t xml:space="preserve">The female </w:t>
      </w:r>
      <w:ins w:id="43" w:author="Bret Payseur" w:date="2020-03-03T11:39:00Z">
        <w:r w:rsidR="00AB10D2">
          <w:t xml:space="preserve">recombination </w:t>
        </w:r>
      </w:ins>
      <w:ins w:id="44" w:author="Bret Payseur" w:date="2020-03-03T11:37:00Z">
        <w:r w:rsidR="00AB10D2">
          <w:t>rates</w:t>
        </w:r>
      </w:ins>
      <w:r w:rsidR="004E03A2">
        <w:t>means are evenly distributed around the sex-wide mean of approximately 25 MLH1 foci per cell (Figure</w:t>
      </w:r>
      <w:ins w:id="45" w:author="Bret Payseur" w:date="2020-03-03T11:37:00Z">
        <w:r w:rsidR="00AB10D2">
          <w:t xml:space="preserve"> </w:t>
        </w:r>
      </w:ins>
      <w:r w:rsidR="004E03A2">
        <w:t>1 B). While in males, the strain</w:t>
      </w:r>
      <w:ins w:id="46" w:author="Bret Payseur" w:date="2020-03-03T11:38:00Z">
        <w:r w:rsidR="00AB10D2">
          <w:t xml:space="preserve">In stark contrast, males </w:t>
        </w:r>
      </w:ins>
      <w:r w:rsidR="004E03A2">
        <w:t xml:space="preserve"> specific means separate more clearly into two groups of </w:t>
      </w:r>
      <w:ins w:id="47" w:author="Bret Payseur" w:date="2020-03-03T11:39:00Z">
        <w:r w:rsidR="00AB10D2">
          <w:t xml:space="preserve">strains with </w:t>
        </w:r>
      </w:ins>
      <w:r w:rsidR="004E03A2">
        <w:t xml:space="preserve">high genome wide recombination rates </w:t>
      </w:r>
      <w:ins w:id="48" w:author="Bret Payseur" w:date="2020-03-03T11:39:00Z">
        <w:r w:rsidR="00AB10D2">
          <w:t>(</w:t>
        </w:r>
      </w:ins>
      <w:r w:rsidR="004E03A2">
        <w:t>near 30 MLH1 foci per cell</w:t>
      </w:r>
      <w:ins w:id="49" w:author="Bret Payseur" w:date="2020-03-03T11:39:00Z">
        <w:r w:rsidR="00AB10D2">
          <w:t>)</w:t>
        </w:r>
      </w:ins>
      <w:r w:rsidR="004E03A2">
        <w:t xml:space="preserve"> and low genome wide recombination rates</w:t>
      </w:r>
      <w:ins w:id="50" w:author="Bret Payseur" w:date="2020-03-03T11:39:00Z">
        <w:r w:rsidR="00AB10D2">
          <w:t xml:space="preserve"> (</w:t>
        </w:r>
      </w:ins>
      <w:r w:rsidR="004E03A2">
        <w:t>, near 23 MLH1 foci per cell</w:t>
      </w:r>
      <w:ins w:id="51" w:author="Bret Payseur" w:date="2020-03-03T11:39:00Z">
        <w:r w:rsidR="00AB10D2">
          <w:t>)</w:t>
        </w:r>
      </w:ins>
      <w:r w:rsidR="004E03A2">
        <w:t xml:space="preserve"> (Figure</w:t>
      </w:r>
      <w:ins w:id="52" w:author="Bret Payseur" w:date="2020-03-03T11:39:00Z">
        <w:r w:rsidR="00AB10D2">
          <w:t xml:space="preserve"> </w:t>
        </w:r>
      </w:ins>
      <w:r w:rsidR="004E03A2">
        <w:t>1 C).</w:t>
      </w:r>
    </w:p>
    <w:p w14:paraId="4F01EFAD" w14:textId="77777777" w:rsidR="0020703F" w:rsidRDefault="0020703F">
      <w:pPr>
        <w:pStyle w:val="BodyText"/>
      </w:pPr>
    </w:p>
    <w:p w14:paraId="1854974B" w14:textId="77777777" w:rsidR="0020703F" w:rsidRDefault="0020703F">
      <w:pPr>
        <w:pStyle w:val="BodyText"/>
      </w:pPr>
    </w:p>
    <w:p w14:paraId="003CCAC1" w14:textId="4D171A87" w:rsidR="0020703F" w:rsidRDefault="004E03A2">
      <w:pPr>
        <w:pStyle w:val="Heading1"/>
      </w:pPr>
      <w:bookmarkStart w:id="53" w:name="evolutionary-framework"/>
      <w:bookmarkStart w:id="54" w:name="_Toc33981138"/>
      <w:bookmarkEnd w:id="53"/>
      <w:del w:id="55" w:author="Bret Payseur" w:date="2020-03-03T11:40:00Z">
        <w:r w:rsidDel="00410D40">
          <w:delText>Evolutionary Framework</w:delText>
        </w:r>
      </w:del>
      <w:bookmarkEnd w:id="54"/>
      <w:ins w:id="56" w:author="Bret Payseur" w:date="2020-03-03T11:40:00Z">
        <w:r w:rsidR="00410D40">
          <w:t>Partitioning varia</w:t>
        </w:r>
      </w:ins>
      <w:ins w:id="57" w:author="Bret Payseur" w:date="2020-03-03T11:41:00Z">
        <w:r w:rsidR="00410D40">
          <w:t>tion</w:t>
        </w:r>
      </w:ins>
      <w:ins w:id="58" w:author="Bret Payseur" w:date="2020-03-03T11:40:00Z">
        <w:r w:rsidR="00410D40">
          <w:t xml:space="preserve"> in recombination rate</w:t>
        </w:r>
      </w:ins>
    </w:p>
    <w:p w14:paraId="373AEB90" w14:textId="3D4C421C" w:rsidR="0020703F" w:rsidDel="00410D40" w:rsidRDefault="00410D40">
      <w:pPr>
        <w:pStyle w:val="FirstParagraph"/>
        <w:rPr>
          <w:del w:id="59" w:author="Bret Payseur" w:date="2020-03-03T11:41:00Z"/>
        </w:rPr>
      </w:pPr>
      <w:ins w:id="60" w:author="Bret Payseur" w:date="2020-03-03T11:41:00Z">
        <w:r>
          <w:t xml:space="preserve">To situate variation in recombination rate </w:t>
        </w:r>
      </w:ins>
      <w:ins w:id="61" w:author="Bret Payseur" w:date="2020-03-03T14:14:00Z">
        <w:r w:rsidR="00ED2289">
          <w:t>with</w:t>
        </w:r>
      </w:ins>
      <w:ins w:id="62" w:author="Bret Payseur" w:date="2020-03-03T11:41:00Z">
        <w:r>
          <w:t>in an evolutionary framework, we</w:t>
        </w:r>
      </w:ins>
    </w:p>
    <w:p w14:paraId="3E388A2A" w14:textId="72AFBDC3" w:rsidR="003764E1" w:rsidRDefault="004E03A2" w:rsidP="00410D40">
      <w:pPr>
        <w:pStyle w:val="FirstParagraph"/>
        <w:rPr>
          <w:ins w:id="63" w:author="Bret Payseur" w:date="2020-03-03T15:54:00Z"/>
        </w:rPr>
      </w:pPr>
      <w:del w:id="64" w:author="Bret Payseur" w:date="2020-03-03T11:41:00Z">
        <w:r w:rsidDel="00410D40">
          <w:delText>We</w:delText>
        </w:r>
      </w:del>
      <w:r>
        <w:t xml:space="preserve"> </w:t>
      </w:r>
      <w:del w:id="65" w:author="Bret Payseur" w:date="2020-03-03T11:42:00Z">
        <w:r w:rsidDel="00410D40">
          <w:delText xml:space="preserve">applied </w:delText>
        </w:r>
      </w:del>
      <w:ins w:id="66" w:author="Bret Payseur" w:date="2020-03-03T11:42:00Z">
        <w:r w:rsidR="00410D40">
          <w:t xml:space="preserve">fit </w:t>
        </w:r>
      </w:ins>
      <w:r>
        <w:t xml:space="preserve">a series of models </w:t>
      </w:r>
      <w:ins w:id="67" w:author="Bret Payseur" w:date="2020-03-03T11:42:00Z">
        <w:r w:rsidR="00410D40">
          <w:t>including subspecies, strain, and sex</w:t>
        </w:r>
      </w:ins>
      <w:ins w:id="68" w:author="Bret Payseur" w:date="2020-03-03T15:52:00Z">
        <w:r w:rsidR="003764E1">
          <w:t>,</w:t>
        </w:r>
      </w:ins>
      <w:ins w:id="69" w:author="Bret Payseur" w:date="2020-03-03T11:42:00Z">
        <w:r w:rsidR="00410D40">
          <w:t xml:space="preserve"> to </w:t>
        </w:r>
      </w:ins>
      <w:del w:id="70" w:author="Bret Payseur" w:date="2020-03-03T11:42:00Z">
        <w:r w:rsidDel="00410D40">
          <w:delText xml:space="preserve">to our dataset of </w:delText>
        </w:r>
      </w:del>
      <w:r>
        <w:t>mean MLH1 foci counts from 187 mice</w:t>
      </w:r>
      <w:del w:id="71" w:author="Bret Payseur" w:date="2020-03-03T11:43:00Z">
        <w:r w:rsidDel="00410D40">
          <w:delText xml:space="preserve"> to fit the patterns of variation across sex, subspecies and strain into an evolutionary framework</w:delText>
        </w:r>
      </w:del>
      <w:r>
        <w:t xml:space="preserve">. </w:t>
      </w:r>
      <w:ins w:id="72" w:author="Bret Payseur" w:date="2020-03-03T15:02:00Z">
        <w:r w:rsidR="005A194E">
          <w:t>We began with a full mixed model</w:t>
        </w:r>
      </w:ins>
      <w:ins w:id="73" w:author="Bret Payseur" w:date="2020-03-03T15:09:00Z">
        <w:r w:rsidR="00362686">
          <w:t xml:space="preserve"> (M1, see Methods)</w:t>
        </w:r>
      </w:ins>
      <w:ins w:id="74" w:author="Bret Payseur" w:date="2020-03-03T15:02:00Z">
        <w:r w:rsidR="005A194E">
          <w:t>, which showed that strain (random effect p</w:t>
        </w:r>
      </w:ins>
      <w:ins w:id="75" w:author="Bret Payseur" w:date="2020-03-03T15:03:00Z">
        <w:r w:rsidR="005A194E">
          <w:t xml:space="preserve"> </w:t>
        </w:r>
      </w:ins>
      <w:ins w:id="76" w:author="Bret Payseur" w:date="2020-03-03T15:02:00Z">
        <w:r w:rsidR="005A194E">
          <w:t>&lt;</w:t>
        </w:r>
      </w:ins>
      <w:ins w:id="77" w:author="Bret Payseur" w:date="2020-03-03T15:03:00Z">
        <w:r w:rsidR="005A194E">
          <w:t xml:space="preserve"> </w:t>
        </w:r>
      </w:ins>
      <w:ins w:id="78" w:author="Bret Payseur" w:date="2020-03-03T15:02:00Z">
        <w:r w:rsidR="005A194E">
          <w:t>someSmallNumber)</w:t>
        </w:r>
      </w:ins>
      <w:ins w:id="79" w:author="Bret Payseur" w:date="2020-03-03T15:03:00Z">
        <w:r w:rsidR="005A194E">
          <w:t>, sex (</w:t>
        </w:r>
      </w:ins>
      <w:ins w:id="80" w:author="Bret Payseur" w:date="2020-03-03T15:04:00Z">
        <w:r w:rsidR="005A194E">
          <w:t xml:space="preserve">p = 3.9710^{-5}), subspecies (p= 1.7210^{-4}), and subspecies * sex (p = 3.110^{-5}) each significantly affect </w:t>
        </w:r>
      </w:ins>
      <w:ins w:id="81" w:author="Bret Payseur" w:date="2020-03-03T15:05:00Z">
        <w:r w:rsidR="005A194E">
          <w:t>recombination rate. After a general linear model including all factors as fixed effects</w:t>
        </w:r>
      </w:ins>
      <w:ins w:id="82" w:author="Bret Payseur" w:date="2020-03-03T15:09:00Z">
        <w:r w:rsidR="00362686">
          <w:t xml:space="preserve"> (M2)</w:t>
        </w:r>
      </w:ins>
      <w:ins w:id="83" w:author="Bret Payseur" w:date="2020-03-03T15:05:00Z">
        <w:r w:rsidR="005A194E">
          <w:t xml:space="preserve"> revealed </w:t>
        </w:r>
      </w:ins>
      <w:ins w:id="84" w:author="Bret Payseur" w:date="2020-03-03T15:06:00Z">
        <w:r w:rsidR="005A194E">
          <w:t xml:space="preserve">only weak contributions of subspecies, </w:t>
        </w:r>
      </w:ins>
      <w:ins w:id="85" w:author="Bret Payseur" w:date="2020-03-03T15:08:00Z">
        <w:r w:rsidR="005A194E">
          <w:t>we focused on additional models</w:t>
        </w:r>
        <w:r w:rsidR="00362686">
          <w:t xml:space="preserve"> </w:t>
        </w:r>
      </w:ins>
      <w:ins w:id="86" w:author="Bret Payseur" w:date="2020-03-03T15:11:00Z">
        <w:r w:rsidR="0045311E">
          <w:t xml:space="preserve">designed </w:t>
        </w:r>
      </w:ins>
      <w:ins w:id="87" w:author="Bret Payseur" w:date="2020-03-03T15:08:00Z">
        <w:r w:rsidR="00362686">
          <w:t>t</w:t>
        </w:r>
      </w:ins>
      <w:ins w:id="88" w:author="Bret Payseur" w:date="2020-03-03T15:09:00Z">
        <w:r w:rsidR="00362686">
          <w:t xml:space="preserve">o illuminate the role of strain and sex. </w:t>
        </w:r>
      </w:ins>
      <w:ins w:id="89" w:author="Bret Payseur" w:date="2020-03-03T15:11:00Z">
        <w:r w:rsidR="0045311E">
          <w:t>A general linear model with these two variables</w:t>
        </w:r>
      </w:ins>
      <w:ins w:id="90" w:author="Bret Payseur" w:date="2020-03-03T16:03:00Z">
        <w:r w:rsidR="003E5778">
          <w:t xml:space="preserve"> (M3)</w:t>
        </w:r>
      </w:ins>
      <w:ins w:id="91" w:author="Bret Payseur" w:date="2020-03-03T15:11:00Z">
        <w:r w:rsidR="0045311E">
          <w:t xml:space="preserve"> </w:t>
        </w:r>
      </w:ins>
      <w:ins w:id="92" w:author="Bret Payseur" w:date="2020-03-03T15:12:00Z">
        <w:r w:rsidR="0045311E">
          <w:t xml:space="preserve">identified </w:t>
        </w:r>
      </w:ins>
      <w:ins w:id="93" w:author="Bret Payseur" w:date="2020-03-03T15:13:00Z">
        <w:r w:rsidR="0045311E">
          <w:t>two strains with particular</w:t>
        </w:r>
      </w:ins>
      <w:ins w:id="94" w:author="Bret Payseur" w:date="2020-03-03T15:15:00Z">
        <w:r w:rsidR="0045311E">
          <w:t>ly</w:t>
        </w:r>
      </w:ins>
      <w:ins w:id="95" w:author="Bret Payseur" w:date="2020-03-03T15:13:00Z">
        <w:r w:rsidR="0045311E">
          <w:t xml:space="preserve"> strong effects</w:t>
        </w:r>
      </w:ins>
      <w:ins w:id="96" w:author="Bret Payseur" w:date="2020-03-03T15:53:00Z">
        <w:r w:rsidR="003764E1">
          <w:t xml:space="preserve"> on recombination rate</w:t>
        </w:r>
      </w:ins>
      <w:ins w:id="97" w:author="Bret Payseur" w:date="2020-03-03T15:14:00Z">
        <w:r w:rsidR="0045311E">
          <w:t xml:space="preserve">: </w:t>
        </w:r>
        <w:r w:rsidR="0045311E">
          <w:rPr>
            <w:i/>
          </w:rPr>
          <w:t>musculus</w:t>
        </w:r>
        <w:r w:rsidR="0045311E">
          <w:rPr>
            <w:i/>
            <w:vertAlign w:val="superscript"/>
          </w:rPr>
          <w:t>MSM</w:t>
        </w:r>
        <w:r w:rsidR="0045311E">
          <w:t xml:space="preserve"> (p= 3.9910^{-6}) and </w:t>
        </w:r>
        <w:r w:rsidR="0045311E">
          <w:rPr>
            <w:i/>
          </w:rPr>
          <w:t>domesticus</w:t>
        </w:r>
        <w:r w:rsidR="0045311E">
          <w:rPr>
            <w:i/>
            <w:vertAlign w:val="superscript"/>
          </w:rPr>
          <w:t>G</w:t>
        </w:r>
      </w:ins>
      <w:ins w:id="98" w:author="Bret Payseur" w:date="2020-03-03T15:15:00Z">
        <w:r w:rsidR="0045311E">
          <w:rPr>
            <w:iCs/>
          </w:rPr>
          <w:t xml:space="preserve"> (</w:t>
        </w:r>
        <w:r w:rsidR="0045311E">
          <w:t xml:space="preserve">p= 1.0410^{-6}). In addition, </w:t>
        </w:r>
      </w:ins>
      <w:ins w:id="99" w:author="Bret Payseur" w:date="2020-03-03T15:18:00Z">
        <w:r w:rsidR="0045311E">
          <w:t>t</w:t>
        </w:r>
      </w:ins>
      <w:ins w:id="100" w:author="Bret Payseur" w:date="2020-03-03T15:23:00Z">
        <w:r w:rsidR="00A15FA8">
          <w:t>wo</w:t>
        </w:r>
      </w:ins>
      <w:ins w:id="101" w:author="Bret Payseur" w:date="2020-03-03T15:18:00Z">
        <w:r w:rsidR="0045311E">
          <w:t xml:space="preserve"> strains exhibit strain-by-sex interactions: </w:t>
        </w:r>
      </w:ins>
      <w:ins w:id="102" w:author="Bret Payseur" w:date="2020-03-03T15:21:00Z">
        <w:r w:rsidR="00A15FA8" w:rsidRPr="00A15FA8">
          <w:rPr>
            <w:i/>
          </w:rPr>
          <w:t xml:space="preserve"> </w:t>
        </w:r>
        <w:r w:rsidR="00A15FA8">
          <w:rPr>
            <w:i/>
          </w:rPr>
          <w:t>molossinus</w:t>
        </w:r>
        <w:r w:rsidR="00A15FA8">
          <w:rPr>
            <w:i/>
            <w:vertAlign w:val="superscript"/>
          </w:rPr>
          <w:t>MSM</w:t>
        </w:r>
      </w:ins>
      <w:ins w:id="103" w:author="Bret Payseur" w:date="2020-03-03T15:25:00Z">
        <w:r w:rsidR="00A15FA8">
          <w:rPr>
            <w:rStyle w:val="CommentReference"/>
          </w:rPr>
          <w:commentReference w:id="104"/>
        </w:r>
      </w:ins>
      <w:ins w:id="105" w:author="Bret Payseur" w:date="2020-03-03T15:21:00Z">
        <w:r w:rsidR="00A15FA8">
          <w:t xml:space="preserve"> </w:t>
        </w:r>
      </w:ins>
      <w:ins w:id="106" w:author="Bret Payseur" w:date="2020-03-03T15:24:00Z">
        <w:r w:rsidR="00A15FA8">
          <w:t>(p = 1.2610^{-4}) and</w:t>
        </w:r>
      </w:ins>
      <w:ins w:id="107" w:author="Bret Payseur" w:date="2020-03-03T15:16:00Z">
        <w:r w:rsidR="0045311E">
          <w:t xml:space="preserve"> </w:t>
        </w:r>
        <w:r w:rsidR="0045311E">
          <w:rPr>
            <w:i/>
          </w:rPr>
          <w:t>musculus</w:t>
        </w:r>
        <w:r w:rsidR="0045311E">
          <w:rPr>
            <w:i/>
            <w:vertAlign w:val="superscript"/>
          </w:rPr>
          <w:t>PWD</w:t>
        </w:r>
        <w:r w:rsidR="0045311E">
          <w:t xml:space="preserve"> (p = 3.8610^{-4})</w:t>
        </w:r>
      </w:ins>
      <w:ins w:id="108" w:author="Bret Payseur" w:date="2020-03-03T15:21:00Z">
        <w:r w:rsidR="00A15FA8">
          <w:t>.</w:t>
        </w:r>
      </w:ins>
      <w:ins w:id="109" w:author="Bret Payseur" w:date="2020-03-03T15:26:00Z">
        <w:r w:rsidR="00765CBE">
          <w:t xml:space="preserve"> </w:t>
        </w:r>
      </w:ins>
    </w:p>
    <w:p w14:paraId="6A6BB58C" w14:textId="52079611" w:rsidR="0020703F" w:rsidDel="005A194E" w:rsidRDefault="003764E1">
      <w:pPr>
        <w:pStyle w:val="FirstParagraph"/>
        <w:rPr>
          <w:del w:id="110" w:author="Bret Payseur" w:date="2020-03-03T15:05:00Z"/>
        </w:rPr>
        <w:pPrChange w:id="111" w:author="Bret Payseur" w:date="2020-03-03T15:56:00Z">
          <w:pPr>
            <w:pStyle w:val="BodyText"/>
          </w:pPr>
        </w:pPrChange>
      </w:pPr>
      <w:ins w:id="112" w:author="Bret Payseur" w:date="2020-03-03T15:53:00Z">
        <w:r>
          <w:t xml:space="preserve">We next fit </w:t>
        </w:r>
      </w:ins>
      <w:ins w:id="113" w:author="Bret Payseur" w:date="2020-03-03T15:54:00Z">
        <w:r>
          <w:t xml:space="preserve">general linear models separately for </w:t>
        </w:r>
      </w:ins>
      <w:ins w:id="114" w:author="Bret Payseur" w:date="2020-03-03T15:55:00Z">
        <w:r>
          <w:t>192 males and 144 females</w:t>
        </w:r>
      </w:ins>
      <w:ins w:id="115" w:author="Bret Payseur" w:date="2020-03-03T16:03:00Z">
        <w:r w:rsidR="003E5778">
          <w:t xml:space="preserve"> (M4)</w:t>
        </w:r>
      </w:ins>
      <w:ins w:id="116" w:author="Bret Payseur" w:date="2020-03-03T15:55:00Z">
        <w:r>
          <w:t xml:space="preserve">. In the male dataset, three strains significantly affect recombination rate: </w:t>
        </w:r>
      </w:ins>
      <w:ins w:id="117" w:author="Bret Payseur" w:date="2020-03-03T15:59:00Z">
        <w:r>
          <w:rPr>
            <w:i/>
          </w:rPr>
          <w:t>molossinus</w:t>
        </w:r>
        <w:r>
          <w:rPr>
            <w:i/>
            <w:vertAlign w:val="superscript"/>
          </w:rPr>
          <w:t>MSM</w:t>
        </w:r>
        <w:r>
          <w:t xml:space="preserve"> (p = 2.2310^{-14}; effect = X MLH1 foci), </w:t>
        </w:r>
      </w:ins>
      <w:commentRangeStart w:id="118"/>
      <w:del w:id="119" w:author="Bret Payseur" w:date="2020-03-03T15:01:00Z">
        <w:r w:rsidR="004E03A2" w:rsidDel="005A194E">
          <w:delText>A</w:delText>
        </w:r>
      </w:del>
      <w:del w:id="120" w:author="Bret Payseur" w:date="2020-03-03T15:05:00Z">
        <w:r w:rsidR="004E03A2" w:rsidDel="005A194E">
          <w:delText xml:space="preserve">ll </w:delText>
        </w:r>
      </w:del>
      <w:del w:id="121" w:author="Bret Payseur" w:date="2020-03-03T11:43:00Z">
        <w:r w:rsidR="004E03A2" w:rsidDel="00410D40">
          <w:delText xml:space="preserve">of the </w:delText>
        </w:r>
      </w:del>
      <w:del w:id="122" w:author="Bret Payseur" w:date="2020-03-03T15:05:00Z">
        <w:r w:rsidR="004E03A2" w:rsidDel="005A194E">
          <w:delText xml:space="preserve">effects within the mixed model M1 </w:delText>
        </w:r>
      </w:del>
      <w:del w:id="123" w:author="Bret Payseur" w:date="2020-03-03T15:01:00Z">
        <w:r w:rsidR="004E03A2" w:rsidDel="005A194E">
          <w:delText xml:space="preserve">were </w:delText>
        </w:r>
      </w:del>
      <w:del w:id="124" w:author="Bret Payseur" w:date="2020-03-03T15:05:00Z">
        <w:r w:rsidR="004E03A2" w:rsidDel="005A194E">
          <w:delText>highly significant (</w:delText>
        </w:r>
      </w:del>
      <w:del w:id="125" w:author="Bret Payseur" w:date="2020-03-03T14:21:00Z">
        <w:r w:rsidR="004E03A2" w:rsidDel="00ED2289">
          <w:delText xml:space="preserve">LRT: </w:delText>
        </w:r>
      </w:del>
      <w:del w:id="126" w:author="Bret Payseur" w:date="2020-03-03T15:05:00Z">
        <w:r w:rsidR="004E03A2" w:rsidDel="005A194E">
          <w:delText>subsp p= 1.7210^{-4}, sex p = 3.9710^{-5}, subspecies * sex p = 3.110^{-5}</w:delText>
        </w:r>
      </w:del>
      <w:del w:id="127" w:author="Bret Payseur" w:date="2020-03-03T14:21:00Z">
        <w:r w:rsidR="004E03A2" w:rsidDel="00ED2289">
          <w:delText>)</w:delText>
        </w:r>
      </w:del>
      <w:del w:id="128" w:author="Bret Payseur" w:date="2020-03-03T15:05:00Z">
        <w:r w:rsidR="004E03A2" w:rsidDel="005A194E">
          <w:delText xml:space="preserve"> and </w:delText>
        </w:r>
      </w:del>
      <w:del w:id="129" w:author="Bret Payseur" w:date="2020-03-03T14:21:00Z">
        <w:r w:rsidR="004E03A2" w:rsidDel="00ED2289">
          <w:delText xml:space="preserve">random LTR; </w:delText>
        </w:r>
      </w:del>
      <w:del w:id="130" w:author="Bret Payseur" w:date="2020-03-03T15:05:00Z">
        <w:r w:rsidR="004E03A2" w:rsidDel="005A194E">
          <w:delText xml:space="preserve">strain </w:delText>
        </w:r>
        <w:commentRangeStart w:id="131"/>
        <w:r w:rsidR="004E03A2" w:rsidDel="005A194E">
          <w:delText>p= 0</w:delText>
        </w:r>
        <w:commentRangeEnd w:id="131"/>
        <w:r w:rsidR="00ED2289" w:rsidDel="005A194E">
          <w:rPr>
            <w:rStyle w:val="CommentReference"/>
          </w:rPr>
          <w:commentReference w:id="131"/>
        </w:r>
        <w:r w:rsidR="004E03A2" w:rsidDel="005A194E">
          <w:delText>).</w:delText>
        </w:r>
      </w:del>
    </w:p>
    <w:p w14:paraId="4120B9F7" w14:textId="6D004290" w:rsidR="0020703F" w:rsidDel="005A194E" w:rsidRDefault="004E03A2">
      <w:pPr>
        <w:pStyle w:val="FirstParagraph"/>
        <w:rPr>
          <w:del w:id="132" w:author="Bret Payseur" w:date="2020-03-03T14:19:00Z"/>
          <w:b/>
        </w:rPr>
        <w:pPrChange w:id="133" w:author="Bret Payseur" w:date="2020-03-03T15:56:00Z">
          <w:pPr>
            <w:pStyle w:val="BodyText"/>
          </w:pPr>
        </w:pPrChange>
      </w:pPr>
      <w:commentRangeStart w:id="134"/>
      <w:del w:id="135" w:author="Bret Payseur" w:date="2020-03-03T14:19:00Z">
        <w:r w:rsidDel="00ED2289">
          <w:rPr>
            <w:b/>
          </w:rPr>
          <w:delText>M1. Mixed Model</w:delText>
        </w:r>
        <w:commentRangeEnd w:id="134"/>
        <w:r w:rsidR="00ED2289" w:rsidDel="00ED2289">
          <w:rPr>
            <w:rStyle w:val="CommentReference"/>
          </w:rPr>
          <w:commentReference w:id="134"/>
        </w:r>
      </w:del>
    </w:p>
    <w:p w14:paraId="1F8B071C" w14:textId="06D1E9FC" w:rsidR="0020703F" w:rsidDel="00ED2289" w:rsidRDefault="004E03A2">
      <w:pPr>
        <w:pStyle w:val="FirstParagraph"/>
        <w:rPr>
          <w:del w:id="136" w:author="Bret Payseur" w:date="2020-03-03T14:19:00Z"/>
        </w:rPr>
        <w:pPrChange w:id="137" w:author="Bret Payseur" w:date="2020-03-03T15:56:00Z">
          <w:pPr>
            <w:pStyle w:val="BodyText"/>
          </w:pPr>
        </w:pPrChange>
      </w:pPr>
      <m:oMathPara>
        <m:oMathParaPr>
          <m:jc m:val="center"/>
        </m:oMathParaPr>
        <m:oMath>
          <m:r>
            <w:del w:id="138" w:author="Bret Payseur" w:date="2020-03-03T14:19:00Z">
              <w:rPr>
                <w:rFonts w:ascii="Cambria Math" w:hAnsi="Cambria Math"/>
              </w:rPr>
              <m:t>mouse av. MLH1 foci per cell = subsp*sex+rand(strain)+ε</m:t>
            </w:del>
          </m:r>
        </m:oMath>
      </m:oMathPara>
    </w:p>
    <w:p w14:paraId="339C7080" w14:textId="224421FD" w:rsidR="0020703F" w:rsidDel="00ED2289" w:rsidRDefault="004E03A2">
      <w:pPr>
        <w:pStyle w:val="FirstParagraph"/>
        <w:rPr>
          <w:del w:id="139" w:author="Bret Payseur" w:date="2020-03-03T14:19:00Z"/>
        </w:rPr>
      </w:pPr>
      <w:del w:id="140" w:author="Bret Payseur" w:date="2020-03-03T14:19:00Z">
        <w:r w:rsidDel="00ED2289">
          <w:rPr>
            <w:b/>
          </w:rPr>
          <w:delText>M2. Linear Model</w:delText>
        </w:r>
      </w:del>
    </w:p>
    <w:p w14:paraId="1394A23D" w14:textId="32BCF87C" w:rsidR="0020703F" w:rsidDel="00ED2289" w:rsidRDefault="004E03A2">
      <w:pPr>
        <w:pStyle w:val="FirstParagraph"/>
        <w:rPr>
          <w:del w:id="141" w:author="Bret Payseur" w:date="2020-03-03T14:19:00Z"/>
        </w:rPr>
        <w:pPrChange w:id="142" w:author="Bret Payseur" w:date="2020-03-03T15:56:00Z">
          <w:pPr>
            <w:pStyle w:val="BodyText"/>
          </w:pPr>
        </w:pPrChange>
      </w:pPr>
      <m:oMathPara>
        <m:oMathParaPr>
          <m:jc m:val="center"/>
        </m:oMathParaPr>
        <m:oMath>
          <m:r>
            <w:del w:id="143" w:author="Bret Payseur" w:date="2020-03-03T14:19:00Z">
              <w:rPr>
                <w:rFonts w:ascii="Cambria Math" w:hAnsi="Cambria Math"/>
              </w:rPr>
              <m:t>mouse av. MLH1 foci per cell = subsp*sex*strain+ε</m:t>
            </w:del>
          </m:r>
        </m:oMath>
      </m:oMathPara>
    </w:p>
    <w:p w14:paraId="4820B96E" w14:textId="002B323D" w:rsidR="0020703F" w:rsidDel="00ED2289" w:rsidRDefault="004E03A2">
      <w:pPr>
        <w:pStyle w:val="FirstParagraph"/>
        <w:rPr>
          <w:del w:id="144" w:author="Bret Payseur" w:date="2020-03-03T14:19:00Z"/>
        </w:rPr>
      </w:pPr>
      <w:del w:id="145" w:author="Bret Payseur" w:date="2020-03-03T14:19:00Z">
        <w:r w:rsidDel="00ED2289">
          <w:rPr>
            <w:b/>
          </w:rPr>
          <w:delText>M3. Linear Model</w:delText>
        </w:r>
      </w:del>
    </w:p>
    <w:p w14:paraId="2A767E70" w14:textId="48D7AA44" w:rsidR="0020703F" w:rsidDel="00ED2289" w:rsidRDefault="004E03A2">
      <w:pPr>
        <w:pStyle w:val="FirstParagraph"/>
        <w:rPr>
          <w:del w:id="146" w:author="Bret Payseur" w:date="2020-03-03T14:19:00Z"/>
        </w:rPr>
        <w:pPrChange w:id="147" w:author="Bret Payseur" w:date="2020-03-03T15:56:00Z">
          <w:pPr>
            <w:pStyle w:val="BodyText"/>
          </w:pPr>
        </w:pPrChange>
      </w:pPr>
      <m:oMathPara>
        <m:oMathParaPr>
          <m:jc m:val="center"/>
        </m:oMathParaPr>
        <m:oMath>
          <m:r>
            <w:del w:id="148" w:author="Bret Payseur" w:date="2020-03-03T14:19:00Z">
              <w:rPr>
                <w:rFonts w:ascii="Cambria Math" w:hAnsi="Cambria Math"/>
              </w:rPr>
              <m:t>mouse av. MLH1 foci per cell = sex*strain+ε</m:t>
            </w:del>
          </m:r>
        </m:oMath>
      </m:oMathPara>
    </w:p>
    <w:p w14:paraId="1EDD617C" w14:textId="1B577EC0" w:rsidR="0020703F" w:rsidDel="00ED2289" w:rsidRDefault="004E03A2">
      <w:pPr>
        <w:pStyle w:val="FirstParagraph"/>
        <w:rPr>
          <w:del w:id="149" w:author="Bret Payseur" w:date="2020-03-03T14:19:00Z"/>
        </w:rPr>
      </w:pPr>
      <w:del w:id="150" w:author="Bret Payseur" w:date="2020-03-03T14:19:00Z">
        <w:r w:rsidDel="00ED2289">
          <w:rPr>
            <w:b/>
          </w:rPr>
          <w:delText>M4. Linear Model</w:delText>
        </w:r>
      </w:del>
    </w:p>
    <w:p w14:paraId="2DF1A0DF" w14:textId="344F14C0" w:rsidR="0020703F" w:rsidDel="00ED2289" w:rsidRDefault="004E03A2">
      <w:pPr>
        <w:pStyle w:val="FirstParagraph"/>
        <w:rPr>
          <w:del w:id="151" w:author="Bret Payseur" w:date="2020-03-03T14:19:00Z"/>
        </w:rPr>
        <w:pPrChange w:id="152" w:author="Bret Payseur" w:date="2020-03-03T15:56:00Z">
          <w:pPr>
            <w:pStyle w:val="BodyText"/>
          </w:pPr>
        </w:pPrChange>
      </w:pPr>
      <m:oMathPara>
        <m:oMathParaPr>
          <m:jc m:val="center"/>
        </m:oMathParaPr>
        <m:oMath>
          <m:r>
            <w:del w:id="153" w:author="Bret Payseur" w:date="2020-03-03T14:19:00Z">
              <w:rPr>
                <w:rFonts w:ascii="Cambria Math" w:hAnsi="Cambria Math"/>
              </w:rPr>
              <m:t>sex specific mouse av. MLH1 foci per cell = subsp*strain+ε</m:t>
            </w:del>
          </m:r>
        </m:oMath>
      </m:oMathPara>
    </w:p>
    <w:p w14:paraId="29B56826" w14:textId="77777777" w:rsidR="0020703F" w:rsidDel="00ED2289" w:rsidRDefault="0020703F">
      <w:pPr>
        <w:pStyle w:val="FirstParagraph"/>
        <w:rPr>
          <w:del w:id="154" w:author="Bret Payseur" w:date="2020-03-03T14:22:00Z"/>
        </w:rPr>
      </w:pPr>
    </w:p>
    <w:p w14:paraId="2F694B2E" w14:textId="77777777" w:rsidR="0020703F" w:rsidDel="00ED2289" w:rsidRDefault="0020703F">
      <w:pPr>
        <w:pStyle w:val="FirstParagraph"/>
        <w:rPr>
          <w:del w:id="155" w:author="Bret Payseur" w:date="2020-03-03T14:22:00Z"/>
        </w:rPr>
        <w:pPrChange w:id="156" w:author="Bret Payseur" w:date="2020-03-03T15:56:00Z">
          <w:pPr>
            <w:pStyle w:val="BodyText"/>
          </w:pPr>
        </w:pPrChange>
      </w:pPr>
    </w:p>
    <w:p w14:paraId="7575E139" w14:textId="758E42D4" w:rsidR="0020703F" w:rsidDel="001326B4" w:rsidRDefault="004E03A2">
      <w:pPr>
        <w:pStyle w:val="FirstParagraph"/>
        <w:rPr>
          <w:del w:id="157" w:author="Bret Payseur" w:date="2020-03-03T15:29:00Z"/>
        </w:rPr>
        <w:pPrChange w:id="158" w:author="Bret Payseur" w:date="2020-03-03T15:56:00Z">
          <w:pPr>
            <w:pStyle w:val="BodyText"/>
          </w:pPr>
        </w:pPrChange>
      </w:pPr>
      <w:del w:id="159" w:author="Bret Payseur" w:date="2020-03-03T14:24:00Z">
        <w:r w:rsidDel="00B26165">
          <w:delText>The linear model results</w:delText>
        </w:r>
      </w:del>
      <w:del w:id="160" w:author="Bret Payseur" w:date="2020-03-03T15:10:00Z">
        <w:r w:rsidDel="00362686">
          <w:delText xml:space="preserve"> confirm </w:delText>
        </w:r>
      </w:del>
      <w:del w:id="161" w:author="Bret Payseur" w:date="2020-03-03T14:23:00Z">
        <w:r w:rsidDel="00ED2289">
          <w:delText xml:space="preserve">the qualitative observations of </w:delText>
        </w:r>
      </w:del>
      <w:del w:id="162" w:author="Bret Payseur" w:date="2020-03-03T15:10:00Z">
        <w:r w:rsidDel="00362686">
          <w:delText xml:space="preserve">sex-specific </w:delText>
        </w:r>
      </w:del>
      <w:del w:id="163" w:author="Bret Payseur" w:date="2020-03-03T14:23:00Z">
        <w:r w:rsidDel="00ED2289">
          <w:delText>evolution and significant difference in the degree of sexual dimorphism in genome wide recombination rates</w:delText>
        </w:r>
      </w:del>
      <w:del w:id="164" w:author="Bret Payseur" w:date="2020-03-03T15:10:00Z">
        <w:r w:rsidDel="00362686">
          <w:delText xml:space="preserve">. </w:delText>
        </w:r>
      </w:del>
      <w:del w:id="165" w:author="Bret Payseur" w:date="2020-03-03T14:24:00Z">
        <w:r w:rsidDel="00B26165">
          <w:delText>The subspecies fixed effects tested in</w:delText>
        </w:r>
      </w:del>
      <w:del w:id="166" w:author="Bret Payseur" w:date="2020-03-03T15:10:00Z">
        <w:r w:rsidDel="00362686">
          <w:delText xml:space="preserve"> M2</w:delText>
        </w:r>
      </w:del>
      <w:del w:id="167" w:author="Bret Payseur" w:date="2020-03-03T14:24:00Z">
        <w:r w:rsidDel="00B26165">
          <w:delText>,</w:delText>
        </w:r>
      </w:del>
      <w:del w:id="168" w:author="Bret Payseur" w:date="2020-03-03T15:10:00Z">
        <w:r w:rsidDel="00362686">
          <w:delText xml:space="preserve"> were either weak or not significant (glm; p=0.22 and p= 0.09 for </w:delText>
        </w:r>
        <w:r w:rsidDel="00362686">
          <w:rPr>
            <w:i/>
          </w:rPr>
          <w:delText>M. m. musculus</w:delText>
        </w:r>
        <w:r w:rsidDel="00362686">
          <w:delText xml:space="preserve"> and </w:delText>
        </w:r>
        <w:r w:rsidDel="00362686">
          <w:rPr>
            <w:i/>
          </w:rPr>
          <w:delText>M. m. molossinus</w:delText>
        </w:r>
        <w:r w:rsidDel="00362686">
          <w:delText xml:space="preserve"> respectively), indicating that most of the variance is due to strain effects. As such, we focus on results from M3. </w:delText>
        </w:r>
      </w:del>
      <w:del w:id="169" w:author="Bret Payseur" w:date="2020-03-03T15:21:00Z">
        <w:r w:rsidDel="00A15FA8">
          <w:delText xml:space="preserve">The two most significant strain effects were </w:delText>
        </w:r>
        <w:r w:rsidDel="00A15FA8">
          <w:rPr>
            <w:i/>
          </w:rPr>
          <w:delText>domesticus</w:delText>
        </w:r>
        <w:r w:rsidDel="00A15FA8">
          <w:rPr>
            <w:i/>
            <w:vertAlign w:val="superscript"/>
          </w:rPr>
          <w:delText>G</w:delText>
        </w:r>
        <w:r w:rsidDel="00A15FA8">
          <w:delText xml:space="preserve"> and </w:delText>
        </w:r>
        <w:r w:rsidDel="00A15FA8">
          <w:rPr>
            <w:i/>
          </w:rPr>
          <w:delText>musculus</w:delText>
        </w:r>
        <w:r w:rsidDel="00A15FA8">
          <w:rPr>
            <w:i/>
            <w:vertAlign w:val="superscript"/>
          </w:rPr>
          <w:delText>MSM</w:delText>
        </w:r>
        <w:r w:rsidDel="00A15FA8">
          <w:delText xml:space="preserve"> (p= 1.0410^{-6} and p= 3.9910^{-6} for </w:delText>
        </w:r>
        <w:r w:rsidDel="00A15FA8">
          <w:rPr>
            <w:i/>
          </w:rPr>
          <w:delText>domesticus</w:delText>
        </w:r>
        <w:r w:rsidDel="00A15FA8">
          <w:rPr>
            <w:i/>
            <w:vertAlign w:val="superscript"/>
          </w:rPr>
          <w:delText>G</w:delText>
        </w:r>
        <w:r w:rsidDel="00A15FA8">
          <w:delText xml:space="preserve"> and </w:delText>
        </w:r>
        <w:r w:rsidDel="00A15FA8">
          <w:rPr>
            <w:i/>
          </w:rPr>
          <w:delText>molossinus</w:delText>
        </w:r>
        <w:r w:rsidDel="00A15FA8">
          <w:rPr>
            <w:i/>
            <w:vertAlign w:val="superscript"/>
          </w:rPr>
          <w:delText>MSM</w:delText>
        </w:r>
        <w:r w:rsidDel="00A15FA8">
          <w:delText xml:space="preserve"> respectively). In addition to significant strain effects for </w:delText>
        </w:r>
        <w:r w:rsidDel="00A15FA8">
          <w:rPr>
            <w:i/>
          </w:rPr>
          <w:delText>molossinus</w:delText>
        </w:r>
        <w:r w:rsidDel="00A15FA8">
          <w:rPr>
            <w:i/>
            <w:vertAlign w:val="superscript"/>
          </w:rPr>
          <w:delText>MSM</w:delText>
        </w:r>
        <w:r w:rsidDel="00A15FA8">
          <w:delText xml:space="preserve">, (glm; p = 0.06 and p = 3.9910^{-6}) both </w:delText>
        </w:r>
        <w:r w:rsidDel="00A15FA8">
          <w:rPr>
            <w:i/>
          </w:rPr>
          <w:delText>musculus</w:delText>
        </w:r>
        <w:r w:rsidDel="00A15FA8">
          <w:rPr>
            <w:i/>
            <w:vertAlign w:val="superscript"/>
          </w:rPr>
          <w:delText>PWD</w:delText>
        </w:r>
        <w:r w:rsidDel="00A15FA8">
          <w:delText xml:space="preserve"> and </w:delText>
        </w:r>
        <w:r w:rsidDel="00A15FA8">
          <w:rPr>
            <w:i/>
          </w:rPr>
          <w:delText>musculus</w:delText>
        </w:r>
        <w:r w:rsidDel="00A15FA8">
          <w:rPr>
            <w:i/>
            <w:vertAlign w:val="superscript"/>
          </w:rPr>
          <w:delText>MSM</w:delText>
        </w:r>
        <w:r w:rsidDel="00A15FA8">
          <w:delText xml:space="preserve"> had significant strain by sex effects (glm; p = 3.8610^{-4} and p = 1.2610^{-4}) </w:delText>
        </w:r>
        <w:r w:rsidDel="00A15FA8">
          <w:rPr>
            <w:i/>
          </w:rPr>
          <w:delText>musculus</w:delText>
        </w:r>
        <w:r w:rsidDel="00A15FA8">
          <w:rPr>
            <w:i/>
            <w:vertAlign w:val="superscript"/>
          </w:rPr>
          <w:delText>PWD</w:delText>
        </w:r>
        <w:r w:rsidDel="00A15FA8">
          <w:delText xml:space="preserve"> by male and </w:delText>
        </w:r>
        <w:r w:rsidDel="00A15FA8">
          <w:rPr>
            <w:i/>
          </w:rPr>
          <w:delText>musculus</w:delText>
        </w:r>
        <w:r w:rsidDel="00A15FA8">
          <w:rPr>
            <w:i/>
            <w:vertAlign w:val="superscript"/>
          </w:rPr>
          <w:delText>MSM</w:delText>
        </w:r>
        <w:r w:rsidDel="00A15FA8">
          <w:delText xml:space="preserve"> by male. </w:delText>
        </w:r>
      </w:del>
      <w:del w:id="170" w:author="Bret Payseur" w:date="2020-03-03T15:29:00Z">
        <w:r w:rsidDel="001326B4">
          <w:delText xml:space="preserve">Combined, these results demonstrate that i) the significant sex-specific evolution in MSM and PWD and ii) the larger magnitude of heterochiasmy in </w:delText>
        </w:r>
        <w:r w:rsidDel="001326B4">
          <w:rPr>
            <w:i/>
          </w:rPr>
          <w:delText>domesticus</w:delText>
        </w:r>
        <w:r w:rsidDel="001326B4">
          <w:rPr>
            <w:i/>
            <w:vertAlign w:val="superscript"/>
          </w:rPr>
          <w:delText>G</w:delText>
        </w:r>
        <w:r w:rsidDel="001326B4">
          <w:delText>.</w:delText>
        </w:r>
      </w:del>
    </w:p>
    <w:p w14:paraId="464E4CC8" w14:textId="2CA4D915" w:rsidR="0020703F" w:rsidDel="003764E1" w:rsidRDefault="004E03A2">
      <w:pPr>
        <w:pStyle w:val="FirstParagraph"/>
        <w:rPr>
          <w:del w:id="171" w:author="Bret Payseur" w:date="2020-03-03T16:01:00Z"/>
        </w:rPr>
        <w:pPrChange w:id="172" w:author="Bret Payseur" w:date="2020-03-03T16:06:00Z">
          <w:pPr>
            <w:pStyle w:val="BodyText"/>
          </w:pPr>
        </w:pPrChange>
      </w:pPr>
      <w:del w:id="173" w:author="Bret Payseur" w:date="2020-03-03T15:55:00Z">
        <w:r w:rsidDel="003764E1">
          <w:delText xml:space="preserve">A linear model was run on the sex specific data sets (M4), with 192 male and 144 female mean MLH1 foci per cell. </w:delText>
        </w:r>
      </w:del>
      <w:del w:id="174" w:author="Bret Payseur" w:date="2020-03-03T15:56:00Z">
        <w:r w:rsidDel="003764E1">
          <w:delText>There were three significant strain effects in the male specific data</w:delText>
        </w:r>
      </w:del>
      <w:del w:id="175" w:author="Bret Payseur" w:date="2020-03-03T14:26:00Z">
        <w:r w:rsidDel="00B26165">
          <w:delText>;</w:delText>
        </w:r>
      </w:del>
      <w:del w:id="176" w:author="Bret Payseur" w:date="2020-03-03T15:56:00Z">
        <w:r w:rsidDel="003764E1">
          <w:delText xml:space="preserve"> </w:delText>
        </w:r>
      </w:del>
      <w:r>
        <w:rPr>
          <w:i/>
        </w:rPr>
        <w:t>musculus</w:t>
      </w:r>
      <w:r>
        <w:rPr>
          <w:i/>
          <w:vertAlign w:val="superscript"/>
        </w:rPr>
        <w:t>PWD</w:t>
      </w:r>
      <w:r>
        <w:t xml:space="preserve"> </w:t>
      </w:r>
      <w:ins w:id="177" w:author="Bret Payseur" w:date="2020-03-03T15:56:00Z">
        <w:r w:rsidR="003764E1">
          <w:t>(</w:t>
        </w:r>
      </w:ins>
      <w:del w:id="178" w:author="Bret Payseur" w:date="2020-03-03T15:56:00Z">
        <w:r w:rsidDel="003764E1">
          <w:delText xml:space="preserve">(glm; </w:delText>
        </w:r>
      </w:del>
      <w:r>
        <w:t>p</w:t>
      </w:r>
      <w:ins w:id="179" w:author="Bret Payseur" w:date="2020-03-03T15:56:00Z">
        <w:r w:rsidR="003764E1">
          <w:t xml:space="preserve"> </w:t>
        </w:r>
      </w:ins>
      <w:r>
        <w:t>=</w:t>
      </w:r>
      <w:ins w:id="180" w:author="Bret Payseur" w:date="2020-03-03T15:56:00Z">
        <w:r w:rsidR="003764E1">
          <w:t xml:space="preserve"> </w:t>
        </w:r>
      </w:ins>
      <w:r>
        <w:t>7.3710^{-10}</w:t>
      </w:r>
      <w:ins w:id="181" w:author="Bret Payseur" w:date="2020-03-03T15:59:00Z">
        <w:r w:rsidR="003764E1">
          <w:t>; e</w:t>
        </w:r>
      </w:ins>
      <w:ins w:id="182" w:author="Bret Payseur" w:date="2020-03-03T16:00:00Z">
        <w:r w:rsidR="003764E1">
          <w:t>ffect = X foci</w:t>
        </w:r>
      </w:ins>
      <w:r>
        <w:t xml:space="preserve">), </w:t>
      </w:r>
      <w:ins w:id="183" w:author="Bret Payseur" w:date="2020-03-03T15:59:00Z">
        <w:r w:rsidR="003764E1">
          <w:t xml:space="preserve">and </w:t>
        </w:r>
      </w:ins>
      <w:r>
        <w:rPr>
          <w:i/>
        </w:rPr>
        <w:t>musculus</w:t>
      </w:r>
      <w:r>
        <w:rPr>
          <w:i/>
          <w:vertAlign w:val="superscript"/>
        </w:rPr>
        <w:t>SKIVE</w:t>
      </w:r>
      <w:r>
        <w:t xml:space="preserve"> (</w:t>
      </w:r>
      <w:del w:id="184" w:author="Bret Payseur" w:date="2020-03-03T15:56:00Z">
        <w:r w:rsidDel="003764E1">
          <w:delText xml:space="preserve">glm; </w:delText>
        </w:r>
      </w:del>
      <w:r>
        <w:t>p</w:t>
      </w:r>
      <w:ins w:id="185" w:author="Bret Payseur" w:date="2020-03-03T15:56:00Z">
        <w:r w:rsidR="003764E1">
          <w:t xml:space="preserve"> </w:t>
        </w:r>
      </w:ins>
      <w:r>
        <w:t>=</w:t>
      </w:r>
      <w:ins w:id="186" w:author="Bret Payseur" w:date="2020-03-03T15:56:00Z">
        <w:r w:rsidR="003764E1">
          <w:t xml:space="preserve"> </w:t>
        </w:r>
      </w:ins>
      <w:r>
        <w:t>0.01</w:t>
      </w:r>
      <w:ins w:id="187" w:author="Bret Payseur" w:date="2020-03-03T16:00:00Z">
        <w:r w:rsidR="003764E1">
          <w:t>; effect = X foci</w:t>
        </w:r>
      </w:ins>
      <w:r>
        <w:t>)</w:t>
      </w:r>
      <w:ins w:id="188" w:author="Bret Payseur" w:date="2020-03-03T16:00:00Z">
        <w:r w:rsidR="003764E1">
          <w:t xml:space="preserve">. These </w:t>
        </w:r>
      </w:ins>
      <w:ins w:id="189" w:author="Bret Payseur" w:date="2020-03-03T16:02:00Z">
        <w:r w:rsidR="003764E1">
          <w:t xml:space="preserve">three </w:t>
        </w:r>
      </w:ins>
      <w:ins w:id="190" w:author="Bret Payseur" w:date="2020-03-03T16:00:00Z">
        <w:r w:rsidR="003764E1">
          <w:t>strains point to rapid evolution in recombination rate in spermatocytes; we subsequently refer to them</w:t>
        </w:r>
      </w:ins>
      <w:ins w:id="191" w:author="Bret Payseur" w:date="2020-03-03T16:01:00Z">
        <w:r w:rsidR="003764E1">
          <w:t xml:space="preserve"> collectively as “high</w:t>
        </w:r>
      </w:ins>
      <w:ins w:id="192" w:author="Bret Payseur" w:date="2020-03-09T11:03:00Z">
        <w:r w:rsidR="00E0645E">
          <w:t>-</w:t>
        </w:r>
      </w:ins>
      <w:ins w:id="193" w:author="Bret Payseur" w:date="2020-03-03T16:01:00Z">
        <w:r w:rsidR="003764E1">
          <w:t xml:space="preserve">recombination” strains. </w:t>
        </w:r>
      </w:ins>
      <w:ins w:id="194" w:author="Bret Payseur" w:date="2020-03-03T16:05:00Z">
        <w:r w:rsidR="003E5778">
          <w:t xml:space="preserve">Analysis of the female dataset points to four strains with significant effects on recombination rate: </w:t>
        </w:r>
      </w:ins>
      <w:del w:id="195" w:author="Bret Payseur" w:date="2020-03-03T16:00:00Z">
        <w:r w:rsidDel="003764E1">
          <w:delText xml:space="preserve"> and </w:delText>
        </w:r>
      </w:del>
      <w:del w:id="196" w:author="Bret Payseur" w:date="2020-03-03T15:59:00Z">
        <w:r w:rsidDel="003764E1">
          <w:rPr>
            <w:i/>
          </w:rPr>
          <w:delText>molossinus</w:delText>
        </w:r>
        <w:r w:rsidDel="003764E1">
          <w:rPr>
            <w:i/>
            <w:vertAlign w:val="superscript"/>
          </w:rPr>
          <w:delText>MSM</w:delText>
        </w:r>
        <w:r w:rsidDel="003764E1">
          <w:delText xml:space="preserve"> (</w:delText>
        </w:r>
      </w:del>
      <w:del w:id="197" w:author="Bret Payseur" w:date="2020-03-03T15:58:00Z">
        <w:r w:rsidDel="003764E1">
          <w:delText xml:space="preserve">glm; </w:delText>
        </w:r>
      </w:del>
      <w:del w:id="198" w:author="Bret Payseur" w:date="2020-03-03T15:59:00Z">
        <w:r w:rsidDel="003764E1">
          <w:delText xml:space="preserve">p=2.2310^{-14} </w:delText>
        </w:r>
      </w:del>
      <w:del w:id="199" w:author="Bret Payseur" w:date="2020-03-03T16:00:00Z">
        <w:r w:rsidDel="003764E1">
          <w:delText xml:space="preserve">with effect sizes ranging from 5, 7, and 2 foci respectively. </w:delText>
        </w:r>
        <w:commentRangeEnd w:id="118"/>
        <w:r w:rsidR="003764E1" w:rsidDel="003764E1">
          <w:rPr>
            <w:rStyle w:val="CommentReference"/>
          </w:rPr>
          <w:commentReference w:id="118"/>
        </w:r>
      </w:del>
      <w:del w:id="200" w:author="Bret Payseur" w:date="2020-03-03T16:01:00Z">
        <w:r w:rsidDel="003764E1">
          <w:delText>Given these results, theses strains are classified as ‘high recombining’ strains and point to rapid evolution in the recombiantion rate for spermatocytes.</w:delText>
        </w:r>
      </w:del>
    </w:p>
    <w:p w14:paraId="534ED25C" w14:textId="7E34B2FF" w:rsidR="001326B4" w:rsidRDefault="004E03A2">
      <w:pPr>
        <w:pStyle w:val="FirstParagraph"/>
        <w:rPr>
          <w:ins w:id="201" w:author="Bret Payseur" w:date="2020-03-03T15:29:00Z"/>
        </w:rPr>
        <w:pPrChange w:id="202" w:author="Bret Payseur" w:date="2020-03-03T16:06:00Z">
          <w:pPr>
            <w:pStyle w:val="BodyText"/>
          </w:pPr>
        </w:pPrChange>
      </w:pPr>
      <w:del w:id="203" w:author="Bret Payseur" w:date="2020-03-03T16:04:00Z">
        <w:r w:rsidDel="003E5778">
          <w:delText xml:space="preserve">While the female specific linear model has many more had significant strain effects; </w:delText>
        </w:r>
      </w:del>
      <w:r>
        <w:rPr>
          <w:i/>
        </w:rPr>
        <w:t>domesticus</w:t>
      </w:r>
      <w:r>
        <w:rPr>
          <w:i/>
          <w:vertAlign w:val="superscript"/>
        </w:rPr>
        <w:t>G</w:t>
      </w:r>
      <w:r>
        <w:t xml:space="preserve"> (</w:t>
      </w:r>
      <w:del w:id="204" w:author="Bret Payseur" w:date="2020-03-03T16:06:00Z">
        <w:r w:rsidDel="003E5778">
          <w:delText xml:space="preserve">glm; </w:delText>
        </w:r>
      </w:del>
      <w:r>
        <w:t>p</w:t>
      </w:r>
      <w:ins w:id="205" w:author="Bret Payseur" w:date="2020-03-03T16:06:00Z">
        <w:r w:rsidR="003E5778">
          <w:t xml:space="preserve"> </w:t>
        </w:r>
      </w:ins>
      <w:r>
        <w:t>=</w:t>
      </w:r>
      <w:ins w:id="206" w:author="Bret Payseur" w:date="2020-03-03T16:06:00Z">
        <w:r w:rsidR="003E5778">
          <w:t xml:space="preserve"> </w:t>
        </w:r>
      </w:ins>
      <w:r>
        <w:t xml:space="preserve">2.510^{-6}), </w:t>
      </w:r>
      <w:ins w:id="207" w:author="Bret Payseur" w:date="2020-03-03T16:07:00Z">
        <w:r w:rsidR="003E5778">
          <w:rPr>
            <w:i/>
          </w:rPr>
          <w:t>molossinus</w:t>
        </w:r>
        <w:r w:rsidR="003E5778">
          <w:rPr>
            <w:i/>
            <w:vertAlign w:val="superscript"/>
          </w:rPr>
          <w:t>MSM</w:t>
        </w:r>
        <w:r w:rsidR="003E5778">
          <w:t xml:space="preserve"> (p = 6.2410^{-6}), </w:t>
        </w:r>
      </w:ins>
      <w:r>
        <w:rPr>
          <w:i/>
        </w:rPr>
        <w:t>domesticus</w:t>
      </w:r>
      <w:r>
        <w:rPr>
          <w:i/>
          <w:vertAlign w:val="superscript"/>
        </w:rPr>
        <w:t>LEW</w:t>
      </w:r>
      <w:r>
        <w:t xml:space="preserve"> (</w:t>
      </w:r>
      <w:del w:id="208" w:author="Bret Payseur" w:date="2020-03-03T16:06:00Z">
        <w:r w:rsidDel="003E5778">
          <w:delText xml:space="preserve">glm; </w:delText>
        </w:r>
      </w:del>
      <w:r>
        <w:t>p</w:t>
      </w:r>
      <w:ins w:id="209" w:author="Bret Payseur" w:date="2020-03-03T16:06:00Z">
        <w:r w:rsidR="003E5778">
          <w:t xml:space="preserve"> </w:t>
        </w:r>
      </w:ins>
      <w:r>
        <w:t>=</w:t>
      </w:r>
      <w:ins w:id="210" w:author="Bret Payseur" w:date="2020-03-03T16:06:00Z">
        <w:r w:rsidR="003E5778">
          <w:t xml:space="preserve"> </w:t>
        </w:r>
      </w:ins>
      <w:r>
        <w:t xml:space="preserve">0.01), </w:t>
      </w:r>
      <w:ins w:id="211" w:author="Bret Payseur" w:date="2020-03-03T16:07:00Z">
        <w:r w:rsidR="003E5778">
          <w:t xml:space="preserve">and </w:t>
        </w:r>
      </w:ins>
      <w:del w:id="212" w:author="Bret Payseur" w:date="2020-03-03T16:06:00Z">
        <w:r w:rsidDel="003E5778">
          <w:rPr>
            <w:i/>
          </w:rPr>
          <w:delText>domesticus</w:delText>
        </w:r>
        <w:r w:rsidDel="003E5778">
          <w:rPr>
            <w:i/>
            <w:vertAlign w:val="superscript"/>
          </w:rPr>
          <w:delText>PWD</w:delText>
        </w:r>
        <w:r w:rsidDel="003E5778">
          <w:delText xml:space="preserve"> </w:delText>
        </w:r>
      </w:del>
      <w:ins w:id="213" w:author="Bret Payseur" w:date="2020-03-03T16:06:00Z">
        <w:r w:rsidR="003E5778">
          <w:rPr>
            <w:i/>
          </w:rPr>
          <w:t>musculus</w:t>
        </w:r>
        <w:r w:rsidR="003E5778">
          <w:rPr>
            <w:i/>
            <w:vertAlign w:val="superscript"/>
          </w:rPr>
          <w:t>PWD</w:t>
        </w:r>
        <w:r w:rsidR="003E5778">
          <w:t xml:space="preserve"> </w:t>
        </w:r>
      </w:ins>
      <w:r>
        <w:t>(</w:t>
      </w:r>
      <w:del w:id="214" w:author="Bret Payseur" w:date="2020-03-03T16:06:00Z">
        <w:r w:rsidDel="003E5778">
          <w:delText xml:space="preserve">glm; </w:delText>
        </w:r>
      </w:del>
      <w:r>
        <w:t>p=0.02)</w:t>
      </w:r>
      <w:ins w:id="215" w:author="Bret Payseur" w:date="2020-03-03T16:07:00Z">
        <w:r w:rsidR="003E5778">
          <w:t xml:space="preserve">. </w:t>
        </w:r>
      </w:ins>
      <w:ins w:id="216" w:author="Bret Payseur" w:date="2020-03-09T10:51:00Z">
        <w:r w:rsidR="009858C5">
          <w:t xml:space="preserve">Strain </w:t>
        </w:r>
      </w:ins>
      <w:ins w:id="217" w:author="Bret Payseur" w:date="2020-03-03T16:07:00Z">
        <w:r w:rsidR="003E5778">
          <w:t>effect size</w:t>
        </w:r>
      </w:ins>
      <w:ins w:id="218" w:author="Bret Payseur" w:date="2020-03-03T16:08:00Z">
        <w:r w:rsidR="003E5778">
          <w:t>s</w:t>
        </w:r>
      </w:ins>
      <w:ins w:id="219" w:author="Bret Payseur" w:date="2020-03-09T10:51:00Z">
        <w:r w:rsidR="009858C5">
          <w:t xml:space="preserve"> in females</w:t>
        </w:r>
      </w:ins>
      <w:ins w:id="220" w:author="Bret Payseur" w:date="2020-03-09T10:52:00Z">
        <w:r w:rsidR="009858C5">
          <w:t xml:space="preserve"> </w:t>
        </w:r>
      </w:ins>
      <w:ins w:id="221" w:author="Bret Payseur" w:date="2020-03-03T16:08:00Z">
        <w:r w:rsidR="003E5778">
          <w:t xml:space="preserve">are modest in magnitude </w:t>
        </w:r>
      </w:ins>
      <w:ins w:id="222" w:author="Bret Payseur" w:date="2020-03-09T10:51:00Z">
        <w:r w:rsidR="009858C5">
          <w:t xml:space="preserve">(ranging from 1 to 4 foci) </w:t>
        </w:r>
      </w:ins>
      <w:ins w:id="223" w:author="Bret Payseur" w:date="2020-03-03T16:08:00Z">
        <w:r w:rsidR="003E5778">
          <w:t>compared to those in males.</w:t>
        </w:r>
      </w:ins>
      <w:del w:id="224" w:author="Bret Payseur" w:date="2020-03-03T16:07:00Z">
        <w:r w:rsidDel="003E5778">
          <w:delText>,</w:delText>
        </w:r>
      </w:del>
      <w:r>
        <w:t xml:space="preserve"> </w:t>
      </w:r>
      <w:del w:id="225" w:author="Bret Payseur" w:date="2020-03-03T16:06:00Z">
        <w:r w:rsidDel="003E5778">
          <w:rPr>
            <w:i/>
          </w:rPr>
          <w:delText>domesticus</w:delText>
        </w:r>
        <w:r w:rsidDel="003E5778">
          <w:rPr>
            <w:i/>
            <w:vertAlign w:val="superscript"/>
          </w:rPr>
          <w:delText>MSM</w:delText>
        </w:r>
        <w:r w:rsidDel="003E5778">
          <w:delText xml:space="preserve"> </w:delText>
        </w:r>
      </w:del>
      <w:del w:id="226" w:author="Bret Payseur" w:date="2020-03-03T16:07:00Z">
        <w:r w:rsidDel="003E5778">
          <w:delText>(</w:delText>
        </w:r>
      </w:del>
      <w:del w:id="227" w:author="Bret Payseur" w:date="2020-03-03T16:06:00Z">
        <w:r w:rsidDel="003E5778">
          <w:delText xml:space="preserve">glm; </w:delText>
        </w:r>
      </w:del>
      <w:del w:id="228" w:author="Bret Payseur" w:date="2020-03-03T16:07:00Z">
        <w:r w:rsidDel="003E5778">
          <w:delText>p=6.2410^{-6})</w:delText>
        </w:r>
      </w:del>
      <w:del w:id="229" w:author="Bret Payseur" w:date="2020-03-03T16:05:00Z">
        <w:r w:rsidDel="003E5778">
          <w:delText xml:space="preserve">, </w:delText>
        </w:r>
        <w:r w:rsidDel="003E5778">
          <w:rPr>
            <w:i/>
          </w:rPr>
          <w:delText>domesticus</w:delText>
        </w:r>
        <w:r w:rsidDel="003E5778">
          <w:rPr>
            <w:i/>
            <w:vertAlign w:val="superscript"/>
          </w:rPr>
          <w:delText>MOLF</w:delText>
        </w:r>
        <w:r w:rsidDel="003E5778">
          <w:delText xml:space="preserve">(glm; p=0.08), and </w:delText>
        </w:r>
        <w:r w:rsidDel="003E5778">
          <w:rPr>
            <w:i/>
          </w:rPr>
          <w:delText>domesticus</w:delText>
        </w:r>
        <w:r w:rsidDel="003E5778">
          <w:rPr>
            <w:i/>
            <w:vertAlign w:val="superscript"/>
          </w:rPr>
          <w:delText>KAZ</w:delText>
        </w:r>
        <w:r w:rsidDel="003E5778">
          <w:delText>(glm; p=0.1)</w:delText>
        </w:r>
      </w:del>
      <w:del w:id="230" w:author="Bret Payseur" w:date="2020-03-03T16:07:00Z">
        <w:r w:rsidDel="003E5778">
          <w:delText>, the effect sizes have a smaller range of (4 to 1), indicating significant but small strain specific effects on mean MLH1 foci per cell.</w:delText>
        </w:r>
      </w:del>
    </w:p>
    <w:p w14:paraId="626258EC" w14:textId="5529B8A5" w:rsidR="003E5778" w:rsidRDefault="001326B4">
      <w:pPr>
        <w:pStyle w:val="BodyText"/>
        <w:rPr>
          <w:ins w:id="231" w:author="Bret Payseur" w:date="2020-03-03T16:09:00Z"/>
        </w:rPr>
      </w:pPr>
      <w:ins w:id="232" w:author="Bret Payseur" w:date="2020-03-03T15:29:00Z">
        <w:r>
          <w:t xml:space="preserve">Together, these results demonstrate </w:t>
        </w:r>
      </w:ins>
      <w:ins w:id="233" w:author="Bret Payseur" w:date="2020-03-03T16:10:00Z">
        <w:r w:rsidR="003E5778">
          <w:t xml:space="preserve">heritable differences in the </w:t>
        </w:r>
      </w:ins>
      <w:ins w:id="234" w:author="Bret Payseur" w:date="2020-03-03T16:09:00Z">
        <w:r w:rsidR="003E5778">
          <w:t>genome-wide recombination rate evolv</w:t>
        </w:r>
      </w:ins>
      <w:ins w:id="235" w:author="Bret Payseur" w:date="2020-03-03T16:11:00Z">
        <w:r w:rsidR="003E5778">
          <w:t>ing</w:t>
        </w:r>
      </w:ins>
      <w:ins w:id="236" w:author="Bret Payseur" w:date="2020-03-03T16:09:00Z">
        <w:r w:rsidR="003E5778">
          <w:t xml:space="preserve"> in a </w:t>
        </w:r>
      </w:ins>
      <w:ins w:id="237" w:author="Bret Payseur" w:date="2020-03-03T16:11:00Z">
        <w:r w:rsidR="003E5778">
          <w:t xml:space="preserve">highly </w:t>
        </w:r>
      </w:ins>
      <w:ins w:id="238" w:author="Bret Payseur" w:date="2020-03-03T16:09:00Z">
        <w:r w:rsidR="003E5778">
          <w:t>sex-specific mann</w:t>
        </w:r>
      </w:ins>
      <w:ins w:id="239" w:author="Bret Payseur" w:date="2020-03-03T16:10:00Z">
        <w:r w:rsidR="003E5778">
          <w:t>er over short evolutionary timescales.</w:t>
        </w:r>
      </w:ins>
    </w:p>
    <w:p w14:paraId="3598E503" w14:textId="77777777" w:rsidR="00FD009B" w:rsidRDefault="00FD009B">
      <w:pPr>
        <w:pStyle w:val="BodyText"/>
      </w:pPr>
    </w:p>
    <w:p w14:paraId="0819EAB6" w14:textId="4F4F8C6F" w:rsidR="0020703F" w:rsidRDefault="004E03A2">
      <w:pPr>
        <w:pStyle w:val="Heading2"/>
      </w:pPr>
      <w:bookmarkStart w:id="240" w:name="within-mouse-variance-in-co-count-per-ce"/>
      <w:bookmarkStart w:id="241" w:name="_Toc33981139"/>
      <w:bookmarkEnd w:id="240"/>
      <w:r>
        <w:lastRenderedPageBreak/>
        <w:t>Within</w:t>
      </w:r>
      <w:ins w:id="242" w:author="Bret Payseur" w:date="2020-03-09T10:53:00Z">
        <w:r w:rsidR="009858C5">
          <w:t>-</w:t>
        </w:r>
      </w:ins>
      <w:del w:id="243" w:author="Bret Payseur" w:date="2020-03-09T10:53:00Z">
        <w:r w:rsidDel="009858C5">
          <w:delText xml:space="preserve"> </w:delText>
        </w:r>
      </w:del>
      <w:ins w:id="244" w:author="Bret Payseur" w:date="2020-03-09T11:12:00Z">
        <w:r w:rsidR="00E0645E">
          <w:t>m</w:t>
        </w:r>
      </w:ins>
      <w:del w:id="245" w:author="Bret Payseur" w:date="2020-03-09T11:11:00Z">
        <w:r w:rsidDel="00E0645E">
          <w:delText>M</w:delText>
        </w:r>
      </w:del>
      <w:r>
        <w:t xml:space="preserve">ouse </w:t>
      </w:r>
      <w:ins w:id="246" w:author="Bret Payseur" w:date="2020-03-09T11:12:00Z">
        <w:r w:rsidR="00E0645E">
          <w:t>v</w:t>
        </w:r>
      </w:ins>
      <w:del w:id="247" w:author="Bret Payseur" w:date="2020-03-09T11:12:00Z">
        <w:r w:rsidDel="00E0645E">
          <w:delText>V</w:delText>
        </w:r>
      </w:del>
      <w:r>
        <w:t xml:space="preserve">ariance in CO </w:t>
      </w:r>
      <w:ins w:id="248" w:author="Bret Payseur" w:date="2020-03-09T11:12:00Z">
        <w:r w:rsidR="00E0645E">
          <w:t>c</w:t>
        </w:r>
      </w:ins>
      <w:del w:id="249" w:author="Bret Payseur" w:date="2020-03-09T11:12:00Z">
        <w:r w:rsidDel="00E0645E">
          <w:delText>C</w:delText>
        </w:r>
      </w:del>
      <w:r>
        <w:t xml:space="preserve">ount per </w:t>
      </w:r>
      <w:ins w:id="250" w:author="Bret Payseur" w:date="2020-03-09T11:12:00Z">
        <w:r w:rsidR="00E0645E">
          <w:t>c</w:t>
        </w:r>
      </w:ins>
      <w:del w:id="251" w:author="Bret Payseur" w:date="2020-03-09T11:12:00Z">
        <w:r w:rsidDel="00E0645E">
          <w:delText>C</w:delText>
        </w:r>
      </w:del>
      <w:r>
        <w:t>ell</w:t>
      </w:r>
      <w:bookmarkEnd w:id="241"/>
    </w:p>
    <w:p w14:paraId="654E0854" w14:textId="53B81C13" w:rsidR="0020703F" w:rsidDel="00AA59D8" w:rsidRDefault="00AA59D8">
      <w:pPr>
        <w:pStyle w:val="FirstParagraph"/>
        <w:rPr>
          <w:del w:id="252" w:author="Bret Payseur" w:date="2020-03-03T16:27:00Z"/>
        </w:rPr>
        <w:pPrChange w:id="253" w:author="Bret Payseur" w:date="2020-03-03T16:30:00Z">
          <w:pPr>
            <w:pStyle w:val="BodyText"/>
          </w:pPr>
        </w:pPrChange>
      </w:pPr>
      <w:ins w:id="254" w:author="Bret Payseur" w:date="2020-03-03T16:25:00Z">
        <w:r>
          <w:t xml:space="preserve">Counting MLH1 foci in </w:t>
        </w:r>
      </w:ins>
      <w:ins w:id="255" w:author="Bret Payseur" w:date="2020-03-03T16:24:00Z">
        <w:r>
          <w:t xml:space="preserve">multiple oocytes </w:t>
        </w:r>
      </w:ins>
      <w:ins w:id="256" w:author="Bret Payseur" w:date="2020-03-03T16:25:00Z">
        <w:r>
          <w:t>for</w:t>
        </w:r>
      </w:ins>
      <w:ins w:id="257" w:author="Bret Payseur" w:date="2020-03-03T16:24:00Z">
        <w:r>
          <w:t xml:space="preserve"> each female and multiple spermatocytes </w:t>
        </w:r>
      </w:ins>
      <w:ins w:id="258" w:author="Bret Payseur" w:date="2020-03-03T16:25:00Z">
        <w:r>
          <w:t>for</w:t>
        </w:r>
      </w:ins>
      <w:ins w:id="259" w:author="Bret Payseur" w:date="2020-03-03T16:24:00Z">
        <w:r>
          <w:t xml:space="preserve"> each male allowe</w:t>
        </w:r>
      </w:ins>
      <w:ins w:id="260" w:author="Bret Payseur" w:date="2020-03-03T16:25:00Z">
        <w:r>
          <w:t xml:space="preserve">d us to examine determinants of the within-mouse variance in recombination rate. To do this, we </w:t>
        </w:r>
      </w:ins>
      <w:ins w:id="261" w:author="Bret Payseur" w:date="2020-03-03T16:26:00Z">
        <w:r>
          <w:t xml:space="preserve">considered the same models as above, but replaced mean MLH1 foci count with </w:t>
        </w:r>
      </w:ins>
      <w:ins w:id="262" w:author="Bret Payseur" w:date="2020-03-03T16:27:00Z">
        <w:r>
          <w:t xml:space="preserve">within-mouse </w:t>
        </w:r>
      </w:ins>
      <w:ins w:id="263" w:author="Bret Payseur" w:date="2020-03-03T16:26:00Z">
        <w:r>
          <w:t>variance in MLH1 foci</w:t>
        </w:r>
      </w:ins>
      <w:ins w:id="264" w:author="Bret Payseur" w:date="2020-03-03T16:27:00Z">
        <w:r>
          <w:t xml:space="preserve"> count as the dependent variable.</w:t>
        </w:r>
      </w:ins>
      <w:ins w:id="265" w:author="Bret Payseur" w:date="2020-03-03T16:28:00Z">
        <w:r>
          <w:t xml:space="preserve"> Sex is the only variable that significantly affects recombination rate in both </w:t>
        </w:r>
      </w:ins>
      <w:ins w:id="266" w:author="Bret Payseur" w:date="2020-03-03T16:34:00Z">
        <w:r w:rsidR="00313038">
          <w:t xml:space="preserve">the </w:t>
        </w:r>
      </w:ins>
      <w:ins w:id="267" w:author="Bret Payseur" w:date="2020-03-03T16:28:00Z">
        <w:r>
          <w:t>mixed model</w:t>
        </w:r>
      </w:ins>
      <w:ins w:id="268" w:author="Bret Payseur" w:date="2020-03-03T16:34:00Z">
        <w:r w:rsidR="00313038">
          <w:t xml:space="preserve"> (M1)</w:t>
        </w:r>
      </w:ins>
      <w:ins w:id="269" w:author="Bret Payseur" w:date="2020-03-03T16:28:00Z">
        <w:r>
          <w:t xml:space="preserve"> </w:t>
        </w:r>
      </w:ins>
      <w:ins w:id="270" w:author="Bret Payseur" w:date="2020-03-03T16:29:00Z">
        <w:r>
          <w:t xml:space="preserve">(p &lt; smallNumber) </w:t>
        </w:r>
      </w:ins>
      <w:ins w:id="271" w:author="Bret Payseur" w:date="2020-03-03T16:28:00Z">
        <w:r>
          <w:t>and general linear model</w:t>
        </w:r>
      </w:ins>
      <w:ins w:id="272" w:author="Bret Payseur" w:date="2020-03-03T16:34:00Z">
        <w:r w:rsidR="00313038">
          <w:t xml:space="preserve"> (M2)</w:t>
        </w:r>
      </w:ins>
      <w:ins w:id="273" w:author="Bret Payseur" w:date="2020-03-03T16:29:00Z">
        <w:r>
          <w:t xml:space="preserve"> (p = 2.310^{-4})</w:t>
        </w:r>
      </w:ins>
      <w:ins w:id="274" w:author="Bret Payseur" w:date="2020-03-03T16:28:00Z">
        <w:r>
          <w:t>.</w:t>
        </w:r>
      </w:ins>
      <w:ins w:id="275" w:author="Bret Payseur" w:date="2020-03-03T16:29:00Z">
        <w:r>
          <w:t xml:space="preserve"> In general, </w:t>
        </w:r>
      </w:ins>
      <w:del w:id="276" w:author="Bret Payseur" w:date="2020-03-03T16:27:00Z">
        <w:r w:rsidR="004E03A2" w:rsidDel="00AA59D8">
          <w:delText>We examine the within animal variance in MLH1 foci count per cell using the same models applied to mean MLH1 foci count (replacing mean MLH1 foci count with variance of MLH1 foci across cells as the dependent variable).</w:delText>
        </w:r>
      </w:del>
    </w:p>
    <w:p w14:paraId="7DA271E7" w14:textId="6BAE18EF" w:rsidR="0020703F" w:rsidDel="00313038" w:rsidRDefault="004E03A2">
      <w:pPr>
        <w:pStyle w:val="FirstParagraph"/>
        <w:rPr>
          <w:del w:id="277" w:author="Bret Payseur" w:date="2020-03-03T16:37:00Z"/>
        </w:rPr>
        <w:pPrChange w:id="278" w:author="Bret Payseur" w:date="2020-03-03T16:30:00Z">
          <w:pPr>
            <w:pStyle w:val="BodyText"/>
          </w:pPr>
        </w:pPrChange>
      </w:pPr>
      <w:del w:id="279" w:author="Bret Payseur" w:date="2020-03-03T16:30:00Z">
        <w:r w:rsidDel="00AA59D8">
          <w:delText xml:space="preserve">The linear models support the general pattern of </w:delText>
        </w:r>
      </w:del>
      <w:r>
        <w:t>females hav</w:t>
      </w:r>
      <w:ins w:id="280" w:author="Bret Payseur" w:date="2020-03-03T16:30:00Z">
        <w:r w:rsidR="00AA59D8">
          <w:t>e</w:t>
        </w:r>
      </w:ins>
      <w:del w:id="281" w:author="Bret Payseur" w:date="2020-03-03T16:30:00Z">
        <w:r w:rsidDel="00AA59D8">
          <w:delText>ing</w:delText>
        </w:r>
      </w:del>
      <w:r>
        <w:t xml:space="preserve"> almost twice as much variance in MLH1 foci per cell compared to males (Figure 1)</w:t>
      </w:r>
      <w:del w:id="282" w:author="Bret Payseur" w:date="2020-03-03T16:30:00Z">
        <w:r w:rsidDel="00AA59D8">
          <w:delText>)</w:delText>
        </w:r>
      </w:del>
      <w:r>
        <w:t xml:space="preserve">. </w:t>
      </w:r>
      <w:del w:id="283" w:author="Bret Payseur" w:date="2020-03-03T16:30:00Z">
        <w:r w:rsidDel="00AA59D8">
          <w:delText xml:space="preserve">For both the mixed and linear models, sex was the only significant effect (LRT; p= 0, glm; p= 2.310^{-4}). </w:delText>
        </w:r>
      </w:del>
      <w:r>
        <w:t xml:space="preserve">Since </w:t>
      </w:r>
      <w:del w:id="284" w:author="Bret Payseur" w:date="2020-03-03T16:30:00Z">
        <w:r w:rsidDel="00AA59D8">
          <w:delText>the measures for</w:delText>
        </w:r>
      </w:del>
      <w:ins w:id="285" w:author="Bret Payseur" w:date="2020-03-03T16:30:00Z">
        <w:r w:rsidR="00AA59D8">
          <w:t>estimates of</w:t>
        </w:r>
      </w:ins>
      <w:r>
        <w:t xml:space="preserve"> within</w:t>
      </w:r>
      <w:ins w:id="286" w:author="Bret Payseur" w:date="2020-03-03T16:31:00Z">
        <w:r w:rsidR="00AA59D8">
          <w:t>-</w:t>
        </w:r>
      </w:ins>
      <w:del w:id="287" w:author="Bret Payseur" w:date="2020-03-03T16:31:00Z">
        <w:r w:rsidDel="00AA59D8">
          <w:delText xml:space="preserve"> </w:delText>
        </w:r>
      </w:del>
      <w:r>
        <w:t xml:space="preserve">mouse variance may be more susceptible to technical error </w:t>
      </w:r>
      <w:del w:id="288" w:author="Bret Payseur" w:date="2020-03-03T16:31:00Z">
        <w:r w:rsidDel="00AA59D8">
          <w:delText xml:space="preserve">effects </w:delText>
        </w:r>
      </w:del>
      <w:r>
        <w:t>from the staining protocol</w:t>
      </w:r>
      <w:del w:id="289" w:author="Bret Payseur" w:date="2020-03-03T16:31:00Z">
        <w:r w:rsidDel="00AA59D8">
          <w:delText xml:space="preserve"> (i.e. background noise)</w:delText>
        </w:r>
      </w:del>
      <w:r>
        <w:t>, we rep</w:t>
      </w:r>
      <w:ins w:id="290" w:author="Bret Payseur" w:date="2020-03-03T16:31:00Z">
        <w:r w:rsidR="00AA59D8">
          <w:t>eated</w:t>
        </w:r>
      </w:ins>
      <w:del w:id="291" w:author="Bret Payseur" w:date="2020-03-03T16:31:00Z">
        <w:r w:rsidDel="00AA59D8">
          <w:delText>licated</w:delText>
        </w:r>
      </w:del>
      <w:r>
        <w:t xml:space="preserve"> the </w:t>
      </w:r>
      <w:del w:id="292" w:author="Bret Payseur" w:date="2020-03-03T16:31:00Z">
        <w:r w:rsidDel="00AA59D8">
          <w:delText xml:space="preserve">model analysis </w:delText>
        </w:r>
      </w:del>
      <w:ins w:id="293" w:author="Bret Payseur" w:date="2020-03-03T16:31:00Z">
        <w:r w:rsidR="00AA59D8">
          <w:t xml:space="preserve">analyses </w:t>
        </w:r>
      </w:ins>
      <w:r>
        <w:t>using a subset of cells with higher quality scores</w:t>
      </w:r>
      <w:ins w:id="294" w:author="Bret Payseur" w:date="2020-03-03T16:31:00Z">
        <w:r w:rsidR="00AA59D8">
          <w:t xml:space="preserve"> (criteria?)</w:t>
        </w:r>
      </w:ins>
      <w:r>
        <w:t xml:space="preserve">. </w:t>
      </w:r>
      <w:commentRangeStart w:id="295"/>
      <w:del w:id="296" w:author="Bret Payseur" w:date="2020-03-03T16:32:00Z">
        <w:r w:rsidDel="00AA59D8">
          <w:delText>These models replicated the results of the full data set</w:delText>
        </w:r>
      </w:del>
      <w:ins w:id="297" w:author="Bret Payseur" w:date="2020-03-03T16:32:00Z">
        <w:r w:rsidR="00AA59D8">
          <w:t>The results are similar:</w:t>
        </w:r>
      </w:ins>
      <w:r>
        <w:t xml:space="preserve"> </w:t>
      </w:r>
      <w:ins w:id="298" w:author="Bret Payseur" w:date="2020-03-03T16:32:00Z">
        <w:r w:rsidR="00AA59D8">
          <w:t xml:space="preserve">sex is </w:t>
        </w:r>
      </w:ins>
      <w:del w:id="299" w:author="Bret Payseur" w:date="2020-03-03T16:32:00Z">
        <w:r w:rsidDel="00AA59D8">
          <w:delText xml:space="preserve">with sex being </w:delText>
        </w:r>
      </w:del>
      <w:r>
        <w:t xml:space="preserve">the </w:t>
      </w:r>
      <w:del w:id="300" w:author="Bret Payseur" w:date="2020-03-03T16:35:00Z">
        <w:r w:rsidDel="00313038">
          <w:delText xml:space="preserve">most significant </w:delText>
        </w:r>
      </w:del>
      <w:ins w:id="301" w:author="Bret Payseur" w:date="2020-03-03T16:35:00Z">
        <w:r w:rsidR="00313038">
          <w:t xml:space="preserve">strongest </w:t>
        </w:r>
      </w:ins>
      <w:r>
        <w:t>effect (</w:t>
      </w:r>
      <w:del w:id="302" w:author="Bret Payseur" w:date="2020-03-09T10:54:00Z">
        <w:r w:rsidDel="009858C5">
          <w:delText xml:space="preserve">LTR; </w:delText>
        </w:r>
      </w:del>
      <w:r>
        <w:t xml:space="preserve">p </w:t>
      </w:r>
      <w:ins w:id="303" w:author="Bret Payseur" w:date="2020-03-09T10:54:00Z">
        <w:r w:rsidR="009858C5">
          <w:t>&lt; smallNumber</w:t>
        </w:r>
      </w:ins>
      <w:del w:id="304" w:author="Bret Payseur" w:date="2020-03-09T10:54:00Z">
        <w:r w:rsidDel="009858C5">
          <w:delText>= 0</w:delText>
        </w:r>
      </w:del>
      <w:r>
        <w:t>,</w:t>
      </w:r>
      <w:ins w:id="305" w:author="Bret Payseur" w:date="2020-03-09T10:54:00Z">
        <w:r w:rsidR="009858C5">
          <w:t xml:space="preserve"> M1;</w:t>
        </w:r>
      </w:ins>
      <w:r>
        <w:t xml:space="preserve"> </w:t>
      </w:r>
      <w:del w:id="306" w:author="Bret Payseur" w:date="2020-03-09T10:54:00Z">
        <w:r w:rsidDel="009858C5">
          <w:delText xml:space="preserve">and glm; </w:delText>
        </w:r>
      </w:del>
      <w:r>
        <w:t>p = 2.310^{-4}</w:t>
      </w:r>
      <w:ins w:id="307" w:author="Bret Payseur" w:date="2020-03-09T10:54:00Z">
        <w:r w:rsidR="009858C5">
          <w:t>, M2</w:t>
        </w:r>
      </w:ins>
      <w:del w:id="308" w:author="Bret Payseur" w:date="2020-03-03T16:32:00Z">
        <w:r w:rsidDel="00AA59D8">
          <w:delText xml:space="preserve"> </w:delText>
        </w:r>
      </w:del>
      <w:r>
        <w:t>).</w:t>
      </w:r>
      <w:commentRangeEnd w:id="295"/>
      <w:r w:rsidR="00AA59D8">
        <w:rPr>
          <w:rStyle w:val="CommentReference"/>
        </w:rPr>
        <w:commentReference w:id="295"/>
      </w:r>
      <w:ins w:id="309" w:author="Bret Payseur" w:date="2020-03-03T16:35:00Z">
        <w:r w:rsidR="00313038">
          <w:t xml:space="preserve"> </w:t>
        </w:r>
      </w:ins>
      <w:ins w:id="310" w:author="Bret Payseur" w:date="2020-03-03T16:37:00Z">
        <w:r w:rsidR="00313038">
          <w:t xml:space="preserve">When both quality-curated and full datasets are considered, </w:t>
        </w:r>
        <w:commentRangeStart w:id="311"/>
        <w:r w:rsidR="00313038">
          <w:t>s</w:t>
        </w:r>
      </w:ins>
      <w:ins w:id="312" w:author="Bret Payseur" w:date="2020-03-03T16:35:00Z">
        <w:r w:rsidR="00313038">
          <w:t xml:space="preserve">train does not significantly </w:t>
        </w:r>
      </w:ins>
      <w:ins w:id="313" w:author="Bret Payseur" w:date="2020-03-03T16:36:00Z">
        <w:r w:rsidR="00313038">
          <w:t xml:space="preserve">and consistently </w:t>
        </w:r>
      </w:ins>
      <w:ins w:id="314" w:author="Bret Payseur" w:date="2020-03-03T16:35:00Z">
        <w:r w:rsidR="00313038">
          <w:t xml:space="preserve">affect </w:t>
        </w:r>
      </w:ins>
      <w:ins w:id="315" w:author="Bret Payseur" w:date="2020-03-03T16:36:00Z">
        <w:r w:rsidR="00313038">
          <w:t>variance in MLH1 foci count per cell in either sex</w:t>
        </w:r>
      </w:ins>
      <w:ins w:id="316" w:author="Bret Payseur" w:date="2020-03-03T16:37:00Z">
        <w:r w:rsidR="00313038">
          <w:t>.</w:t>
        </w:r>
      </w:ins>
    </w:p>
    <w:p w14:paraId="5BF8A0A1" w14:textId="207A0706" w:rsidR="0020703F" w:rsidDel="00313038" w:rsidRDefault="004E03A2">
      <w:pPr>
        <w:pStyle w:val="BodyText"/>
        <w:rPr>
          <w:del w:id="317" w:author="Bret Payseur" w:date="2020-03-03T16:37:00Z"/>
        </w:rPr>
      </w:pPr>
      <w:del w:id="318" w:author="Bret Payseur" w:date="2020-03-03T16:37:00Z">
        <w:r w:rsidDel="00313038">
          <w:delText xml:space="preserve">There is no significant difference in the amount of within mouse variance of MLH1 foci counts per cell in males according to the linear models. In females, the significance of strain effects was not consistent between the full data set and higher quality dataset </w:delText>
        </w:r>
        <w:r w:rsidDel="00313038">
          <w:rPr>
            <w:i/>
          </w:rPr>
          <w:delText>domesticus</w:delText>
        </w:r>
        <w:r w:rsidDel="00313038">
          <w:rPr>
            <w:i/>
            <w:vertAlign w:val="superscript"/>
          </w:rPr>
          <w:delText>LEW</w:delText>
        </w:r>
        <w:r w:rsidDel="00313038">
          <w:delText xml:space="preserve"> (glm; p = 0) was a significant effect in the full model and </w:delText>
        </w:r>
        <w:r w:rsidDel="00313038">
          <w:rPr>
            <w:i/>
          </w:rPr>
          <w:delText>musculus</w:delText>
        </w:r>
        <w:r w:rsidDel="00313038">
          <w:rPr>
            <w:i/>
            <w:vertAlign w:val="superscript"/>
          </w:rPr>
          <w:delText>PWD</w:delText>
        </w:r>
        <w:r w:rsidDel="00313038">
          <w:delText xml:space="preserve"> (glm; p =0.04) in the higher quality dataset.</w:delText>
        </w:r>
      </w:del>
    </w:p>
    <w:p w14:paraId="6C37281D" w14:textId="77777777" w:rsidR="0020703F" w:rsidDel="00313038" w:rsidRDefault="0020703F">
      <w:pPr>
        <w:pStyle w:val="FirstParagraph"/>
        <w:rPr>
          <w:del w:id="319" w:author="Bret Payseur" w:date="2020-03-03T16:37:00Z"/>
        </w:rPr>
        <w:pPrChange w:id="320" w:author="Bret Payseur" w:date="2020-03-03T16:37:00Z">
          <w:pPr>
            <w:pStyle w:val="BodyText"/>
          </w:pPr>
        </w:pPrChange>
      </w:pPr>
    </w:p>
    <w:p w14:paraId="1B0AC265" w14:textId="77777777" w:rsidR="0020703F" w:rsidDel="00313038" w:rsidRDefault="0020703F">
      <w:pPr>
        <w:pStyle w:val="BodyText"/>
        <w:rPr>
          <w:del w:id="321" w:author="Bret Payseur" w:date="2020-03-03T16:37:00Z"/>
        </w:rPr>
      </w:pPr>
    </w:p>
    <w:p w14:paraId="06D058DD" w14:textId="59D986CC" w:rsidR="0020703F" w:rsidRDefault="004E03A2">
      <w:pPr>
        <w:pStyle w:val="BodyText"/>
      </w:pPr>
      <w:r>
        <w:t xml:space="preserve"> </w:t>
      </w:r>
      <w:commentRangeEnd w:id="311"/>
      <w:r w:rsidR="00313038">
        <w:rPr>
          <w:rStyle w:val="CommentReference"/>
        </w:rPr>
        <w:commentReference w:id="311"/>
      </w:r>
      <w:ins w:id="322" w:author="Bret Payseur" w:date="2020-03-09T10:55:00Z">
        <w:r w:rsidR="009858C5">
          <w:t xml:space="preserve">These results </w:t>
        </w:r>
      </w:ins>
      <w:ins w:id="323" w:author="Bret Payseur" w:date="2020-03-09T10:57:00Z">
        <w:r w:rsidR="009858C5">
          <w:t>suggest</w:t>
        </w:r>
      </w:ins>
      <w:ins w:id="324" w:author="Bret Payseur" w:date="2020-03-09T10:55:00Z">
        <w:r w:rsidR="009858C5">
          <w:t xml:space="preserve"> t</w:t>
        </w:r>
      </w:ins>
      <w:ins w:id="325" w:author="Bret Payseur" w:date="2020-03-09T10:56:00Z">
        <w:r w:rsidR="009858C5">
          <w:t>hat within-mouse variance in recombination rate evolves independently of mean recombination rate.</w:t>
        </w:r>
      </w:ins>
    </w:p>
    <w:p w14:paraId="01EDC44C" w14:textId="17F9C1DB" w:rsidR="0020703F" w:rsidRDefault="004E03A2">
      <w:pPr>
        <w:pStyle w:val="Heading1"/>
      </w:pPr>
      <w:bookmarkStart w:id="326" w:name="_Toc33981140"/>
      <w:r>
        <w:t>Evolution of genome</w:t>
      </w:r>
      <w:ins w:id="327" w:author="Bret Payseur" w:date="2020-03-04T13:00:00Z">
        <w:r w:rsidR="005B14F4">
          <w:t>-</w:t>
        </w:r>
      </w:ins>
      <w:del w:id="328" w:author="Bret Payseur" w:date="2020-03-04T13:00:00Z">
        <w:r w:rsidDel="005B14F4">
          <w:delText xml:space="preserve"> </w:delText>
        </w:r>
      </w:del>
      <w:r>
        <w:t xml:space="preserve">wide recombination rate </w:t>
      </w:r>
      <w:ins w:id="329" w:author="Bret Payseur" w:date="2020-03-04T13:01:00Z">
        <w:r w:rsidR="005B14F4">
          <w:t xml:space="preserve">is </w:t>
        </w:r>
      </w:ins>
      <w:r>
        <w:t xml:space="preserve">associated with evolution of </w:t>
      </w:r>
      <w:del w:id="330" w:author="Bret Payseur" w:date="2020-03-04T13:01:00Z">
        <w:r w:rsidDel="005B14F4">
          <w:delText xml:space="preserve">mean </w:delText>
        </w:r>
      </w:del>
      <w:del w:id="331" w:author="Bret Payseur" w:date="2020-03-09T11:03:00Z">
        <w:r w:rsidDel="00E0645E">
          <w:delText>DSB</w:delText>
        </w:r>
      </w:del>
      <w:ins w:id="332" w:author="Bret Payseur" w:date="2020-03-09T11:03:00Z">
        <w:r w:rsidR="00E0645E">
          <w:t>double st</w:t>
        </w:r>
      </w:ins>
      <w:ins w:id="333" w:author="Bret Payseur" w:date="2020-03-09T11:04:00Z">
        <w:r w:rsidR="00E0645E">
          <w:t>rand break</w:t>
        </w:r>
      </w:ins>
      <w:del w:id="334" w:author="Bret Payseur" w:date="2020-03-09T11:04:00Z">
        <w:r w:rsidDel="00E0645E">
          <w:delText xml:space="preserve"> number</w:delText>
        </w:r>
      </w:del>
      <w:bookmarkEnd w:id="326"/>
      <w:ins w:id="335" w:author="Bret Payseur" w:date="2020-03-09T11:04:00Z">
        <w:r w:rsidR="00E0645E">
          <w:t>s</w:t>
        </w:r>
      </w:ins>
    </w:p>
    <w:p w14:paraId="199038F5" w14:textId="5584FDD3" w:rsidR="0020703F" w:rsidRDefault="004E03A2">
      <w:pPr>
        <w:pStyle w:val="FirstParagraph"/>
      </w:pPr>
      <w:r>
        <w:rPr>
          <w:noProof/>
        </w:rPr>
        <w:drawing>
          <wp:inline distT="0" distB="0" distL="0" distR="0" wp14:anchorId="28B5EBB0" wp14:editId="661F7AA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MAIN.DMC1.plot-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CE5BBF6" w14:textId="77777777" w:rsidR="0020703F" w:rsidRDefault="004E03A2">
      <w:pPr>
        <w:pStyle w:val="CaptionTable"/>
      </w:pPr>
      <w:r>
        <w:lastRenderedPageBreak/>
        <w:t>Table X. DMC1 foci counts per cell summary</w:t>
      </w:r>
    </w:p>
    <w:tbl>
      <w:tblPr>
        <w:tblW w:w="4645" w:type="pct"/>
        <w:tblInd w:w="-342" w:type="dxa"/>
        <w:tblLayout w:type="fixed"/>
        <w:tblLook w:val="07E0" w:firstRow="1" w:lastRow="1" w:firstColumn="1" w:lastColumn="1" w:noHBand="1" w:noVBand="1"/>
        <w:tblCaption w:val="Table X. DMC1 foci counts per cell summary"/>
      </w:tblPr>
      <w:tblGrid>
        <w:gridCol w:w="1061"/>
        <w:gridCol w:w="969"/>
        <w:gridCol w:w="706"/>
        <w:gridCol w:w="891"/>
        <w:gridCol w:w="1060"/>
        <w:gridCol w:w="719"/>
        <w:gridCol w:w="866"/>
        <w:gridCol w:w="391"/>
        <w:gridCol w:w="283"/>
        <w:gridCol w:w="792"/>
        <w:gridCol w:w="1158"/>
      </w:tblGrid>
      <w:tr w:rsidR="00890D18" w14:paraId="2DF62F39" w14:textId="77777777" w:rsidTr="00973C25">
        <w:trPr>
          <w:trHeight w:val="1802"/>
        </w:trPr>
        <w:tc>
          <w:tcPr>
            <w:tcW w:w="596" w:type="pct"/>
            <w:tcBorders>
              <w:bottom w:val="single" w:sz="0" w:space="0" w:color="auto"/>
            </w:tcBorders>
            <w:vAlign w:val="bottom"/>
          </w:tcPr>
          <w:p w14:paraId="2468BC9D" w14:textId="77777777" w:rsidR="00973C25" w:rsidRDefault="00973C25">
            <w:pPr>
              <w:pStyle w:val="Compact"/>
            </w:pPr>
          </w:p>
        </w:tc>
        <w:tc>
          <w:tcPr>
            <w:tcW w:w="544" w:type="pct"/>
            <w:tcBorders>
              <w:bottom w:val="single" w:sz="0" w:space="0" w:color="auto"/>
            </w:tcBorders>
            <w:vAlign w:val="bottom"/>
          </w:tcPr>
          <w:p w14:paraId="61188A41" w14:textId="77777777" w:rsidR="00973C25" w:rsidRDefault="00973C25">
            <w:pPr>
              <w:pStyle w:val="Compact"/>
              <w:jc w:val="right"/>
            </w:pPr>
            <w:commentRangeStart w:id="336"/>
            <w:r>
              <w:t>Mean</w:t>
            </w:r>
          </w:p>
          <w:p w14:paraId="057CDACD" w14:textId="77777777" w:rsidR="00973C25" w:rsidRDefault="00973C25">
            <w:pPr>
              <w:pStyle w:val="Compact"/>
              <w:jc w:val="right"/>
            </w:pPr>
            <w:r>
              <w:t>MLH1</w:t>
            </w:r>
          </w:p>
        </w:tc>
        <w:tc>
          <w:tcPr>
            <w:tcW w:w="397" w:type="pct"/>
            <w:tcBorders>
              <w:bottom w:val="single" w:sz="0" w:space="0" w:color="auto"/>
            </w:tcBorders>
            <w:vAlign w:val="bottom"/>
          </w:tcPr>
          <w:p w14:paraId="21E28F44" w14:textId="77777777" w:rsidR="00973C25" w:rsidRDefault="00973C25">
            <w:pPr>
              <w:pStyle w:val="Compact"/>
              <w:jc w:val="right"/>
            </w:pPr>
            <w:r>
              <w:t>cell</w:t>
            </w:r>
          </w:p>
        </w:tc>
        <w:tc>
          <w:tcPr>
            <w:tcW w:w="501" w:type="pct"/>
            <w:tcBorders>
              <w:bottom w:val="single" w:sz="0" w:space="0" w:color="auto"/>
            </w:tcBorders>
            <w:vAlign w:val="bottom"/>
          </w:tcPr>
          <w:p w14:paraId="0B9EDE4D" w14:textId="77777777" w:rsidR="00973C25" w:rsidRDefault="00973C25">
            <w:pPr>
              <w:pStyle w:val="Compact"/>
            </w:pPr>
            <w:r>
              <w:t>stage</w:t>
            </w:r>
          </w:p>
        </w:tc>
        <w:tc>
          <w:tcPr>
            <w:tcW w:w="596" w:type="pct"/>
            <w:tcBorders>
              <w:bottom w:val="single" w:sz="0" w:space="0" w:color="auto"/>
            </w:tcBorders>
            <w:vAlign w:val="bottom"/>
          </w:tcPr>
          <w:p w14:paraId="68C2E518" w14:textId="77777777" w:rsidR="00973C25" w:rsidRDefault="00973C25">
            <w:pPr>
              <w:pStyle w:val="Compact"/>
              <w:jc w:val="right"/>
            </w:pPr>
            <w:r>
              <w:t>Mean</w:t>
            </w:r>
          </w:p>
          <w:p w14:paraId="17DBC19B" w14:textId="77777777" w:rsidR="00973C25" w:rsidRDefault="00973C25">
            <w:pPr>
              <w:pStyle w:val="Compact"/>
              <w:jc w:val="right"/>
            </w:pPr>
            <w:r>
              <w:t>countL</w:t>
            </w:r>
          </w:p>
        </w:tc>
        <w:tc>
          <w:tcPr>
            <w:tcW w:w="404" w:type="pct"/>
            <w:tcBorders>
              <w:bottom w:val="single" w:sz="0" w:space="0" w:color="auto"/>
            </w:tcBorders>
            <w:vAlign w:val="bottom"/>
          </w:tcPr>
          <w:p w14:paraId="649F22C2" w14:textId="77777777" w:rsidR="00973C25" w:rsidRDefault="00973C25">
            <w:pPr>
              <w:pStyle w:val="Compact"/>
              <w:jc w:val="right"/>
            </w:pPr>
            <w:r>
              <w:t>cell</w:t>
            </w:r>
          </w:p>
        </w:tc>
        <w:tc>
          <w:tcPr>
            <w:tcW w:w="487" w:type="pct"/>
            <w:tcBorders>
              <w:bottom w:val="single" w:sz="0" w:space="0" w:color="auto"/>
            </w:tcBorders>
            <w:vAlign w:val="bottom"/>
          </w:tcPr>
          <w:p w14:paraId="4805694F" w14:textId="77777777" w:rsidR="00973C25" w:rsidRDefault="00973C25" w:rsidP="00973C25">
            <w:pPr>
              <w:pStyle w:val="Compact"/>
              <w:jc w:val="right"/>
            </w:pPr>
            <w:r>
              <w:t>mean.y</w:t>
            </w:r>
          </w:p>
        </w:tc>
        <w:tc>
          <w:tcPr>
            <w:tcW w:w="379" w:type="pct"/>
            <w:gridSpan w:val="2"/>
            <w:tcBorders>
              <w:bottom w:val="single" w:sz="0" w:space="0" w:color="auto"/>
            </w:tcBorders>
            <w:vAlign w:val="bottom"/>
          </w:tcPr>
          <w:p w14:paraId="12A5C6B5" w14:textId="77777777" w:rsidR="00973C25" w:rsidRDefault="00973C25">
            <w:pPr>
              <w:pStyle w:val="Compact"/>
            </w:pPr>
            <w:r>
              <w:t>stage</w:t>
            </w:r>
          </w:p>
        </w:tc>
        <w:tc>
          <w:tcPr>
            <w:tcW w:w="445" w:type="pct"/>
            <w:tcBorders>
              <w:bottom w:val="single" w:sz="0" w:space="0" w:color="auto"/>
            </w:tcBorders>
            <w:vAlign w:val="bottom"/>
          </w:tcPr>
          <w:p w14:paraId="7CC4BA68" w14:textId="77777777" w:rsidR="00973C25" w:rsidRDefault="00973C25">
            <w:pPr>
              <w:pStyle w:val="Compact"/>
              <w:jc w:val="right"/>
            </w:pPr>
            <w:r>
              <w:t>MLH1.L_ratio</w:t>
            </w:r>
          </w:p>
        </w:tc>
        <w:tc>
          <w:tcPr>
            <w:tcW w:w="651" w:type="pct"/>
            <w:tcBorders>
              <w:bottom w:val="single" w:sz="0" w:space="0" w:color="auto"/>
            </w:tcBorders>
            <w:vAlign w:val="bottom"/>
          </w:tcPr>
          <w:p w14:paraId="223031E0" w14:textId="77777777" w:rsidR="00973C25" w:rsidRDefault="00973C25">
            <w:pPr>
              <w:pStyle w:val="Compact"/>
              <w:jc w:val="right"/>
            </w:pPr>
            <w:r>
              <w:t>MLH1.Z_ratio</w:t>
            </w:r>
            <w:commentRangeEnd w:id="336"/>
            <w:r w:rsidR="00E0645E">
              <w:rPr>
                <w:rStyle w:val="CommentReference"/>
              </w:rPr>
              <w:commentReference w:id="336"/>
            </w:r>
          </w:p>
        </w:tc>
      </w:tr>
      <w:tr w:rsidR="00890D18" w14:paraId="0771E920" w14:textId="77777777" w:rsidTr="00973C25">
        <w:trPr>
          <w:trHeight w:val="645"/>
        </w:trPr>
        <w:tc>
          <w:tcPr>
            <w:tcW w:w="596" w:type="pct"/>
          </w:tcPr>
          <w:p w14:paraId="587E772C" w14:textId="77777777" w:rsidR="00973C25" w:rsidRDefault="00973C25">
            <w:pPr>
              <w:pStyle w:val="Compact"/>
            </w:pPr>
            <w:r>
              <w:t>WSB male</w:t>
            </w:r>
          </w:p>
        </w:tc>
        <w:tc>
          <w:tcPr>
            <w:tcW w:w="544" w:type="pct"/>
          </w:tcPr>
          <w:p w14:paraId="06AEA82F" w14:textId="77777777" w:rsidR="00973C25" w:rsidRDefault="00973C25">
            <w:pPr>
              <w:pStyle w:val="Compact"/>
              <w:jc w:val="right"/>
            </w:pPr>
            <w:r>
              <w:t>24</w:t>
            </w:r>
          </w:p>
        </w:tc>
        <w:tc>
          <w:tcPr>
            <w:tcW w:w="397" w:type="pct"/>
          </w:tcPr>
          <w:p w14:paraId="7576B457" w14:textId="77777777" w:rsidR="00973C25" w:rsidRDefault="00973C25">
            <w:pPr>
              <w:pStyle w:val="Compact"/>
              <w:jc w:val="right"/>
            </w:pPr>
            <w:r>
              <w:t>21</w:t>
            </w:r>
          </w:p>
        </w:tc>
        <w:tc>
          <w:tcPr>
            <w:tcW w:w="501" w:type="pct"/>
          </w:tcPr>
          <w:p w14:paraId="65F16052" w14:textId="77777777" w:rsidR="00973C25" w:rsidRDefault="00973C25">
            <w:pPr>
              <w:pStyle w:val="Compact"/>
            </w:pPr>
            <w:r>
              <w:t>L</w:t>
            </w:r>
          </w:p>
        </w:tc>
        <w:tc>
          <w:tcPr>
            <w:tcW w:w="596" w:type="pct"/>
          </w:tcPr>
          <w:p w14:paraId="78090739" w14:textId="77777777" w:rsidR="00973C25" w:rsidRDefault="00973C25">
            <w:pPr>
              <w:pStyle w:val="Compact"/>
              <w:jc w:val="right"/>
            </w:pPr>
            <w:r>
              <w:t>178</w:t>
            </w:r>
          </w:p>
        </w:tc>
        <w:tc>
          <w:tcPr>
            <w:tcW w:w="404" w:type="pct"/>
          </w:tcPr>
          <w:p w14:paraId="0D6702F5" w14:textId="77777777" w:rsidR="00973C25" w:rsidRDefault="00973C25">
            <w:pPr>
              <w:pStyle w:val="Compact"/>
              <w:jc w:val="right"/>
            </w:pPr>
            <w:r>
              <w:t>20</w:t>
            </w:r>
          </w:p>
        </w:tc>
        <w:tc>
          <w:tcPr>
            <w:tcW w:w="487" w:type="pct"/>
          </w:tcPr>
          <w:p w14:paraId="43E91E30" w14:textId="77777777" w:rsidR="00973C25" w:rsidRDefault="00973C25">
            <w:pPr>
              <w:pStyle w:val="Compact"/>
              <w:jc w:val="right"/>
            </w:pPr>
            <w:r>
              <w:t>144</w:t>
            </w:r>
          </w:p>
        </w:tc>
        <w:tc>
          <w:tcPr>
            <w:tcW w:w="220" w:type="pct"/>
          </w:tcPr>
          <w:p w14:paraId="6137DF38" w14:textId="77777777" w:rsidR="00973C25" w:rsidRDefault="00973C25">
            <w:pPr>
              <w:pStyle w:val="Compact"/>
            </w:pPr>
            <w:r>
              <w:t>Z</w:t>
            </w:r>
          </w:p>
        </w:tc>
        <w:tc>
          <w:tcPr>
            <w:tcW w:w="604" w:type="pct"/>
            <w:gridSpan w:val="2"/>
          </w:tcPr>
          <w:p w14:paraId="377B41A2" w14:textId="77777777" w:rsidR="00973C25" w:rsidRDefault="00973C25">
            <w:pPr>
              <w:pStyle w:val="Compact"/>
              <w:jc w:val="right"/>
            </w:pPr>
            <w:r>
              <w:t>0.14</w:t>
            </w:r>
          </w:p>
        </w:tc>
        <w:tc>
          <w:tcPr>
            <w:tcW w:w="651" w:type="pct"/>
          </w:tcPr>
          <w:p w14:paraId="0E91B8F9" w14:textId="77777777" w:rsidR="00973C25" w:rsidRDefault="00973C25">
            <w:pPr>
              <w:pStyle w:val="Compact"/>
              <w:jc w:val="right"/>
            </w:pPr>
            <w:r>
              <w:t>0.17</w:t>
            </w:r>
          </w:p>
        </w:tc>
      </w:tr>
      <w:tr w:rsidR="00890D18" w14:paraId="6618416F" w14:textId="77777777" w:rsidTr="00973C25">
        <w:trPr>
          <w:trHeight w:val="645"/>
        </w:trPr>
        <w:tc>
          <w:tcPr>
            <w:tcW w:w="596" w:type="pct"/>
          </w:tcPr>
          <w:p w14:paraId="38091ABC" w14:textId="77777777" w:rsidR="00973C25" w:rsidRDefault="00973C25">
            <w:pPr>
              <w:pStyle w:val="Compact"/>
            </w:pPr>
            <w:r>
              <w:t>G male</w:t>
            </w:r>
          </w:p>
        </w:tc>
        <w:tc>
          <w:tcPr>
            <w:tcW w:w="544" w:type="pct"/>
          </w:tcPr>
          <w:p w14:paraId="50537B48" w14:textId="77777777" w:rsidR="00973C25" w:rsidRDefault="00973C25">
            <w:pPr>
              <w:pStyle w:val="Compact"/>
              <w:jc w:val="right"/>
            </w:pPr>
            <w:r>
              <w:t>24</w:t>
            </w:r>
          </w:p>
        </w:tc>
        <w:tc>
          <w:tcPr>
            <w:tcW w:w="397" w:type="pct"/>
          </w:tcPr>
          <w:p w14:paraId="2DAD62F5" w14:textId="77777777" w:rsidR="00973C25" w:rsidRDefault="00973C25">
            <w:pPr>
              <w:pStyle w:val="Compact"/>
              <w:jc w:val="right"/>
            </w:pPr>
            <w:r>
              <w:t>19</w:t>
            </w:r>
          </w:p>
        </w:tc>
        <w:tc>
          <w:tcPr>
            <w:tcW w:w="501" w:type="pct"/>
          </w:tcPr>
          <w:p w14:paraId="6FBA16C2" w14:textId="77777777" w:rsidR="00973C25" w:rsidRDefault="00973C25">
            <w:pPr>
              <w:pStyle w:val="Compact"/>
            </w:pPr>
            <w:r>
              <w:t>L</w:t>
            </w:r>
          </w:p>
        </w:tc>
        <w:tc>
          <w:tcPr>
            <w:tcW w:w="596" w:type="pct"/>
          </w:tcPr>
          <w:p w14:paraId="510814CD" w14:textId="77777777" w:rsidR="00973C25" w:rsidRDefault="00973C25">
            <w:pPr>
              <w:pStyle w:val="Compact"/>
              <w:jc w:val="right"/>
            </w:pPr>
            <w:r>
              <w:t>158</w:t>
            </w:r>
          </w:p>
        </w:tc>
        <w:tc>
          <w:tcPr>
            <w:tcW w:w="404" w:type="pct"/>
          </w:tcPr>
          <w:p w14:paraId="3E12CDEC" w14:textId="77777777" w:rsidR="00973C25" w:rsidRDefault="00973C25">
            <w:pPr>
              <w:pStyle w:val="Compact"/>
              <w:jc w:val="right"/>
            </w:pPr>
            <w:r>
              <w:t>9</w:t>
            </w:r>
          </w:p>
        </w:tc>
        <w:tc>
          <w:tcPr>
            <w:tcW w:w="487" w:type="pct"/>
          </w:tcPr>
          <w:p w14:paraId="72729B37" w14:textId="77777777" w:rsidR="00973C25" w:rsidRDefault="00973C25">
            <w:pPr>
              <w:pStyle w:val="Compact"/>
              <w:jc w:val="right"/>
            </w:pPr>
            <w:r>
              <w:t>132</w:t>
            </w:r>
          </w:p>
        </w:tc>
        <w:tc>
          <w:tcPr>
            <w:tcW w:w="220" w:type="pct"/>
          </w:tcPr>
          <w:p w14:paraId="31B98DEF" w14:textId="77777777" w:rsidR="00973C25" w:rsidRDefault="00973C25">
            <w:pPr>
              <w:pStyle w:val="Compact"/>
            </w:pPr>
            <w:r>
              <w:t>Z</w:t>
            </w:r>
          </w:p>
        </w:tc>
        <w:tc>
          <w:tcPr>
            <w:tcW w:w="604" w:type="pct"/>
            <w:gridSpan w:val="2"/>
          </w:tcPr>
          <w:p w14:paraId="3686D487" w14:textId="77777777" w:rsidR="00973C25" w:rsidRDefault="00973C25">
            <w:pPr>
              <w:pStyle w:val="Compact"/>
              <w:jc w:val="right"/>
            </w:pPr>
            <w:r>
              <w:t>0.15</w:t>
            </w:r>
          </w:p>
        </w:tc>
        <w:tc>
          <w:tcPr>
            <w:tcW w:w="651" w:type="pct"/>
          </w:tcPr>
          <w:p w14:paraId="6D941C8D" w14:textId="77777777" w:rsidR="00973C25" w:rsidRDefault="00973C25">
            <w:pPr>
              <w:pStyle w:val="Compact"/>
              <w:jc w:val="right"/>
            </w:pPr>
            <w:r>
              <w:t>0.18</w:t>
            </w:r>
          </w:p>
        </w:tc>
      </w:tr>
      <w:tr w:rsidR="00890D18" w14:paraId="6A68D158" w14:textId="77777777" w:rsidTr="00973C25">
        <w:trPr>
          <w:trHeight w:val="645"/>
        </w:trPr>
        <w:tc>
          <w:tcPr>
            <w:tcW w:w="596" w:type="pct"/>
          </w:tcPr>
          <w:p w14:paraId="4B933509" w14:textId="77777777" w:rsidR="00973C25" w:rsidRDefault="00973C25">
            <w:pPr>
              <w:pStyle w:val="Compact"/>
            </w:pPr>
            <w:r>
              <w:t>KAZ male</w:t>
            </w:r>
          </w:p>
        </w:tc>
        <w:tc>
          <w:tcPr>
            <w:tcW w:w="544" w:type="pct"/>
          </w:tcPr>
          <w:p w14:paraId="696681D1" w14:textId="77777777" w:rsidR="00973C25" w:rsidRDefault="00973C25">
            <w:pPr>
              <w:pStyle w:val="Compact"/>
              <w:jc w:val="right"/>
            </w:pPr>
            <w:r>
              <w:t>24</w:t>
            </w:r>
          </w:p>
        </w:tc>
        <w:tc>
          <w:tcPr>
            <w:tcW w:w="397" w:type="pct"/>
          </w:tcPr>
          <w:p w14:paraId="1C8F302E" w14:textId="77777777" w:rsidR="00973C25" w:rsidRDefault="00973C25">
            <w:pPr>
              <w:pStyle w:val="Compact"/>
              <w:jc w:val="right"/>
            </w:pPr>
            <w:r>
              <w:t>1</w:t>
            </w:r>
          </w:p>
        </w:tc>
        <w:tc>
          <w:tcPr>
            <w:tcW w:w="501" w:type="pct"/>
          </w:tcPr>
          <w:p w14:paraId="3C3814DA" w14:textId="77777777" w:rsidR="00973C25" w:rsidRDefault="00973C25">
            <w:pPr>
              <w:pStyle w:val="Compact"/>
            </w:pPr>
            <w:r>
              <w:t>L</w:t>
            </w:r>
          </w:p>
        </w:tc>
        <w:tc>
          <w:tcPr>
            <w:tcW w:w="596" w:type="pct"/>
          </w:tcPr>
          <w:p w14:paraId="4E84B541" w14:textId="77777777" w:rsidR="00973C25" w:rsidRDefault="00973C25">
            <w:pPr>
              <w:pStyle w:val="Compact"/>
              <w:jc w:val="right"/>
            </w:pPr>
            <w:r>
              <w:t>159</w:t>
            </w:r>
          </w:p>
        </w:tc>
        <w:tc>
          <w:tcPr>
            <w:tcW w:w="404" w:type="pct"/>
          </w:tcPr>
          <w:p w14:paraId="542A5215" w14:textId="77777777" w:rsidR="00973C25" w:rsidRDefault="00973C25">
            <w:pPr>
              <w:pStyle w:val="Compact"/>
              <w:jc w:val="right"/>
            </w:pPr>
            <w:r>
              <w:t>11</w:t>
            </w:r>
          </w:p>
        </w:tc>
        <w:tc>
          <w:tcPr>
            <w:tcW w:w="487" w:type="pct"/>
          </w:tcPr>
          <w:p w14:paraId="769BD6CD" w14:textId="77777777" w:rsidR="00973C25" w:rsidRDefault="00973C25">
            <w:pPr>
              <w:pStyle w:val="Compact"/>
              <w:jc w:val="right"/>
            </w:pPr>
            <w:r>
              <w:t>167</w:t>
            </w:r>
          </w:p>
        </w:tc>
        <w:tc>
          <w:tcPr>
            <w:tcW w:w="220" w:type="pct"/>
          </w:tcPr>
          <w:p w14:paraId="538C7B3F" w14:textId="77777777" w:rsidR="00973C25" w:rsidRDefault="00973C25">
            <w:pPr>
              <w:pStyle w:val="Compact"/>
            </w:pPr>
            <w:r>
              <w:t>Z</w:t>
            </w:r>
          </w:p>
        </w:tc>
        <w:tc>
          <w:tcPr>
            <w:tcW w:w="604" w:type="pct"/>
            <w:gridSpan w:val="2"/>
          </w:tcPr>
          <w:p w14:paraId="4F60F4A1" w14:textId="77777777" w:rsidR="00973C25" w:rsidRDefault="00973C25">
            <w:pPr>
              <w:pStyle w:val="Compact"/>
              <w:jc w:val="right"/>
            </w:pPr>
            <w:r>
              <w:t>0.15</w:t>
            </w:r>
          </w:p>
        </w:tc>
        <w:tc>
          <w:tcPr>
            <w:tcW w:w="651" w:type="pct"/>
          </w:tcPr>
          <w:p w14:paraId="5595AF09" w14:textId="77777777" w:rsidR="00973C25" w:rsidRDefault="00973C25">
            <w:pPr>
              <w:pStyle w:val="Compact"/>
              <w:jc w:val="right"/>
            </w:pPr>
            <w:r>
              <w:t>0.14</w:t>
            </w:r>
          </w:p>
        </w:tc>
      </w:tr>
      <w:tr w:rsidR="00890D18" w14:paraId="4BE8A4F3" w14:textId="77777777" w:rsidTr="00973C25">
        <w:trPr>
          <w:trHeight w:val="645"/>
        </w:trPr>
        <w:tc>
          <w:tcPr>
            <w:tcW w:w="596" w:type="pct"/>
          </w:tcPr>
          <w:p w14:paraId="52341E72" w14:textId="77777777" w:rsidR="00973C25" w:rsidRDefault="00973C25">
            <w:pPr>
              <w:pStyle w:val="Compact"/>
            </w:pPr>
            <w:r>
              <w:t>PWD male</w:t>
            </w:r>
          </w:p>
        </w:tc>
        <w:tc>
          <w:tcPr>
            <w:tcW w:w="544" w:type="pct"/>
          </w:tcPr>
          <w:p w14:paraId="3480D075" w14:textId="77777777" w:rsidR="00973C25" w:rsidRDefault="00973C25">
            <w:pPr>
              <w:pStyle w:val="Compact"/>
              <w:jc w:val="right"/>
            </w:pPr>
            <w:r>
              <w:t>29</w:t>
            </w:r>
          </w:p>
        </w:tc>
        <w:tc>
          <w:tcPr>
            <w:tcW w:w="397" w:type="pct"/>
          </w:tcPr>
          <w:p w14:paraId="4CC9F890" w14:textId="77777777" w:rsidR="00973C25" w:rsidRDefault="00973C25">
            <w:pPr>
              <w:pStyle w:val="Compact"/>
              <w:jc w:val="right"/>
            </w:pPr>
            <w:r>
              <w:t>18</w:t>
            </w:r>
          </w:p>
        </w:tc>
        <w:tc>
          <w:tcPr>
            <w:tcW w:w="501" w:type="pct"/>
          </w:tcPr>
          <w:p w14:paraId="7B5180E7" w14:textId="77777777" w:rsidR="00973C25" w:rsidRDefault="00973C25">
            <w:pPr>
              <w:pStyle w:val="Compact"/>
            </w:pPr>
            <w:r>
              <w:t>L</w:t>
            </w:r>
          </w:p>
        </w:tc>
        <w:tc>
          <w:tcPr>
            <w:tcW w:w="596" w:type="pct"/>
          </w:tcPr>
          <w:p w14:paraId="00CB20E6" w14:textId="77777777" w:rsidR="00973C25" w:rsidRDefault="00973C25">
            <w:pPr>
              <w:pStyle w:val="Compact"/>
              <w:jc w:val="right"/>
            </w:pPr>
            <w:r>
              <w:t>180</w:t>
            </w:r>
          </w:p>
        </w:tc>
        <w:tc>
          <w:tcPr>
            <w:tcW w:w="404" w:type="pct"/>
          </w:tcPr>
          <w:p w14:paraId="0BB9B827" w14:textId="77777777" w:rsidR="00973C25" w:rsidRDefault="00973C25">
            <w:pPr>
              <w:pStyle w:val="Compact"/>
              <w:jc w:val="right"/>
            </w:pPr>
            <w:r>
              <w:t>18</w:t>
            </w:r>
          </w:p>
        </w:tc>
        <w:tc>
          <w:tcPr>
            <w:tcW w:w="487" w:type="pct"/>
          </w:tcPr>
          <w:p w14:paraId="6EDA642B" w14:textId="77777777" w:rsidR="00973C25" w:rsidRDefault="00973C25">
            <w:pPr>
              <w:pStyle w:val="Compact"/>
              <w:jc w:val="right"/>
            </w:pPr>
            <w:r>
              <w:t>141</w:t>
            </w:r>
          </w:p>
        </w:tc>
        <w:tc>
          <w:tcPr>
            <w:tcW w:w="220" w:type="pct"/>
          </w:tcPr>
          <w:p w14:paraId="4B41AD36" w14:textId="77777777" w:rsidR="00973C25" w:rsidRDefault="00973C25">
            <w:pPr>
              <w:pStyle w:val="Compact"/>
            </w:pPr>
            <w:r>
              <w:t>Z</w:t>
            </w:r>
          </w:p>
        </w:tc>
        <w:tc>
          <w:tcPr>
            <w:tcW w:w="604" w:type="pct"/>
            <w:gridSpan w:val="2"/>
          </w:tcPr>
          <w:p w14:paraId="319EBBEC" w14:textId="77777777" w:rsidR="00973C25" w:rsidRDefault="00973C25">
            <w:pPr>
              <w:pStyle w:val="Compact"/>
              <w:jc w:val="right"/>
            </w:pPr>
            <w:r>
              <w:t>0.16</w:t>
            </w:r>
          </w:p>
        </w:tc>
        <w:tc>
          <w:tcPr>
            <w:tcW w:w="651" w:type="pct"/>
          </w:tcPr>
          <w:p w14:paraId="319C1544" w14:textId="77777777" w:rsidR="00973C25" w:rsidRDefault="00973C25">
            <w:pPr>
              <w:pStyle w:val="Compact"/>
              <w:jc w:val="right"/>
            </w:pPr>
            <w:r>
              <w:t>0.21</w:t>
            </w:r>
          </w:p>
        </w:tc>
      </w:tr>
      <w:tr w:rsidR="00890D18" w14:paraId="72855166" w14:textId="77777777" w:rsidTr="00973C25">
        <w:trPr>
          <w:trHeight w:val="660"/>
        </w:trPr>
        <w:tc>
          <w:tcPr>
            <w:tcW w:w="596" w:type="pct"/>
          </w:tcPr>
          <w:p w14:paraId="370CD08D" w14:textId="77777777" w:rsidR="00973C25" w:rsidRDefault="00973C25">
            <w:pPr>
              <w:pStyle w:val="Compact"/>
            </w:pPr>
            <w:r>
              <w:t>MSM male</w:t>
            </w:r>
          </w:p>
        </w:tc>
        <w:tc>
          <w:tcPr>
            <w:tcW w:w="544" w:type="pct"/>
          </w:tcPr>
          <w:p w14:paraId="01A975A3" w14:textId="77777777" w:rsidR="00973C25" w:rsidRDefault="00973C25">
            <w:pPr>
              <w:pStyle w:val="Compact"/>
              <w:jc w:val="right"/>
            </w:pPr>
            <w:r>
              <w:t>31</w:t>
            </w:r>
          </w:p>
        </w:tc>
        <w:tc>
          <w:tcPr>
            <w:tcW w:w="397" w:type="pct"/>
          </w:tcPr>
          <w:p w14:paraId="5D129B78" w14:textId="77777777" w:rsidR="00973C25" w:rsidRDefault="00973C25">
            <w:pPr>
              <w:pStyle w:val="Compact"/>
              <w:jc w:val="right"/>
            </w:pPr>
            <w:r>
              <w:t>17</w:t>
            </w:r>
          </w:p>
        </w:tc>
        <w:tc>
          <w:tcPr>
            <w:tcW w:w="501" w:type="pct"/>
          </w:tcPr>
          <w:p w14:paraId="2DE33FB6" w14:textId="77777777" w:rsidR="00973C25" w:rsidRDefault="00973C25">
            <w:pPr>
              <w:pStyle w:val="Compact"/>
            </w:pPr>
            <w:r>
              <w:t>L</w:t>
            </w:r>
          </w:p>
        </w:tc>
        <w:tc>
          <w:tcPr>
            <w:tcW w:w="596" w:type="pct"/>
          </w:tcPr>
          <w:p w14:paraId="020FE464" w14:textId="77777777" w:rsidR="00973C25" w:rsidRDefault="00973C25">
            <w:pPr>
              <w:pStyle w:val="Compact"/>
              <w:jc w:val="right"/>
            </w:pPr>
            <w:r>
              <w:t>231</w:t>
            </w:r>
          </w:p>
        </w:tc>
        <w:tc>
          <w:tcPr>
            <w:tcW w:w="404" w:type="pct"/>
          </w:tcPr>
          <w:p w14:paraId="36B97771" w14:textId="77777777" w:rsidR="00973C25" w:rsidRDefault="00973C25">
            <w:pPr>
              <w:pStyle w:val="Compact"/>
              <w:jc w:val="right"/>
            </w:pPr>
            <w:r>
              <w:t>17</w:t>
            </w:r>
          </w:p>
        </w:tc>
        <w:tc>
          <w:tcPr>
            <w:tcW w:w="487" w:type="pct"/>
          </w:tcPr>
          <w:p w14:paraId="0427FCDA" w14:textId="77777777" w:rsidR="00973C25" w:rsidRDefault="00973C25">
            <w:pPr>
              <w:pStyle w:val="Compact"/>
              <w:jc w:val="right"/>
            </w:pPr>
            <w:r>
              <w:t>164</w:t>
            </w:r>
          </w:p>
        </w:tc>
        <w:tc>
          <w:tcPr>
            <w:tcW w:w="220" w:type="pct"/>
          </w:tcPr>
          <w:p w14:paraId="0D1BF6AA" w14:textId="77777777" w:rsidR="00973C25" w:rsidRDefault="00973C25">
            <w:pPr>
              <w:pStyle w:val="Compact"/>
            </w:pPr>
            <w:r>
              <w:t>Z</w:t>
            </w:r>
          </w:p>
        </w:tc>
        <w:tc>
          <w:tcPr>
            <w:tcW w:w="604" w:type="pct"/>
            <w:gridSpan w:val="2"/>
          </w:tcPr>
          <w:p w14:paraId="04D28578" w14:textId="77777777" w:rsidR="00973C25" w:rsidRDefault="00973C25">
            <w:pPr>
              <w:pStyle w:val="Compact"/>
              <w:jc w:val="right"/>
            </w:pPr>
            <w:r>
              <w:t>0.14</w:t>
            </w:r>
          </w:p>
        </w:tc>
        <w:tc>
          <w:tcPr>
            <w:tcW w:w="651" w:type="pct"/>
          </w:tcPr>
          <w:p w14:paraId="1B56F86E" w14:textId="77777777" w:rsidR="00973C25" w:rsidRDefault="00973C25">
            <w:pPr>
              <w:pStyle w:val="Compact"/>
              <w:jc w:val="right"/>
            </w:pPr>
            <w:r>
              <w:t>0.19</w:t>
            </w:r>
          </w:p>
        </w:tc>
      </w:tr>
    </w:tbl>
    <w:p w14:paraId="7F90B428" w14:textId="29B12C75" w:rsidR="0020703F" w:rsidRDefault="004E03A2">
      <w:pPr>
        <w:pStyle w:val="BodyText"/>
      </w:pPr>
      <w:r>
        <w:t xml:space="preserve">In an attempt to localize the </w:t>
      </w:r>
      <w:del w:id="337" w:author="Bret Payseur" w:date="2020-03-04T13:02:00Z">
        <w:r w:rsidDel="005B14F4">
          <w:delText xml:space="preserve">above </w:delText>
        </w:r>
      </w:del>
      <w:r>
        <w:t>male</w:t>
      </w:r>
      <w:ins w:id="338" w:author="Bret Payseur" w:date="2020-03-04T13:02:00Z">
        <w:r w:rsidR="005B14F4">
          <w:t>-</w:t>
        </w:r>
      </w:ins>
      <w:del w:id="339" w:author="Bret Payseur" w:date="2020-03-04T13:02:00Z">
        <w:r w:rsidDel="005B14F4">
          <w:delText xml:space="preserve"> </w:delText>
        </w:r>
      </w:del>
      <w:r>
        <w:t xml:space="preserve">specific </w:t>
      </w:r>
      <w:ins w:id="340" w:author="Bret Payseur" w:date="2020-03-04T13:02:00Z">
        <w:r w:rsidR="005B14F4">
          <w:t xml:space="preserve">evolution of </w:t>
        </w:r>
      </w:ins>
      <w:r>
        <w:t xml:space="preserve">crossover number </w:t>
      </w:r>
      <w:del w:id="341" w:author="Bret Payseur" w:date="2020-03-04T13:02:00Z">
        <w:r w:rsidDel="005B14F4">
          <w:delText xml:space="preserve">evolution </w:delText>
        </w:r>
      </w:del>
      <w:ins w:id="342" w:author="Bret Payseur" w:date="2020-03-04T13:02:00Z">
        <w:r w:rsidR="005B14F4">
          <w:t xml:space="preserve">to steps </w:t>
        </w:r>
      </w:ins>
      <w:ins w:id="343" w:author="Bret Payseur" w:date="2020-03-04T13:03:00Z">
        <w:r w:rsidR="005B14F4">
          <w:t>of</w:t>
        </w:r>
      </w:ins>
      <w:del w:id="344" w:author="Bret Payseur" w:date="2020-03-04T13:02:00Z">
        <w:r w:rsidDel="005B14F4">
          <w:delText>within</w:delText>
        </w:r>
      </w:del>
      <w:r>
        <w:t xml:space="preserve"> the meiotic pathway</w:t>
      </w:r>
      <w:ins w:id="345" w:author="Bret Payseur" w:date="2020-03-04T13:03:00Z">
        <w:r w:rsidR="005B14F4">
          <w:t>,</w:t>
        </w:r>
      </w:ins>
      <w:r>
        <w:t xml:space="preserve"> we </w:t>
      </w:r>
      <w:del w:id="346" w:author="Bret Payseur" w:date="2020-03-04T13:03:00Z">
        <w:r w:rsidDel="005B14F4">
          <w:delText xml:space="preserve">quantified </w:delText>
        </w:r>
      </w:del>
      <w:ins w:id="347" w:author="Bret Payseur" w:date="2020-03-04T13:03:00Z">
        <w:r w:rsidR="005B14F4">
          <w:t xml:space="preserve">counted foci from </w:t>
        </w:r>
      </w:ins>
      <w:r>
        <w:t>a marker for double strand breaks (DSBs), DMC1, in prophase spermatocytes. DMC1 foci were scored from a total of 76 leptotene</w:t>
      </w:r>
      <w:ins w:id="348" w:author="Bret Payseur" w:date="2020-03-04T13:03:00Z">
        <w:r w:rsidR="005B14F4">
          <w:t>-stage</w:t>
        </w:r>
      </w:ins>
      <w:r>
        <w:t xml:space="preserve"> and 75 zygotene</w:t>
      </w:r>
      <w:ins w:id="349" w:author="Bret Payseur" w:date="2020-03-04T13:03:00Z">
        <w:r w:rsidR="005B14F4">
          <w:t>-</w:t>
        </w:r>
      </w:ins>
      <w:del w:id="350" w:author="Bret Payseur" w:date="2020-03-04T13:03:00Z">
        <w:r w:rsidDel="005B14F4">
          <w:delText xml:space="preserve"> </w:delText>
        </w:r>
      </w:del>
      <w:r>
        <w:t>stage</w:t>
      </w:r>
      <w:del w:id="351" w:author="Bret Payseur" w:date="2020-03-04T13:03:00Z">
        <w:r w:rsidDel="005B14F4">
          <w:delText>d</w:delText>
        </w:r>
      </w:del>
      <w:r>
        <w:t xml:space="preserve"> spermatocytes from juvenile mice (12 to 18 days) </w:t>
      </w:r>
      <w:ins w:id="352" w:author="Bret Payseur" w:date="2020-03-04T13:03:00Z">
        <w:r w:rsidR="005B14F4">
          <w:t>from</w:t>
        </w:r>
      </w:ins>
      <w:del w:id="353" w:author="Bret Payseur" w:date="2020-03-04T13:03:00Z">
        <w:r w:rsidDel="005B14F4">
          <w:delText>of</w:delText>
        </w:r>
      </w:del>
      <w:r>
        <w:t xml:space="preserve"> three low</w:t>
      </w:r>
      <w:ins w:id="354" w:author="Bret Payseur" w:date="2020-03-04T13:04:00Z">
        <w:r w:rsidR="005B14F4">
          <w:t>-</w:t>
        </w:r>
      </w:ins>
      <w:del w:id="355" w:author="Bret Payseur" w:date="2020-03-04T13:04:00Z">
        <w:r w:rsidDel="005B14F4">
          <w:delText xml:space="preserve"> </w:delText>
        </w:r>
      </w:del>
      <w:r>
        <w:t>rec</w:t>
      </w:r>
      <w:ins w:id="356" w:author="Bret Payseur" w:date="2020-03-04T13:01:00Z">
        <w:r w:rsidR="005B14F4">
          <w:t>ombination strains</w:t>
        </w:r>
      </w:ins>
      <w:del w:id="357" w:author="Bret Payseur" w:date="2020-03-04T13:01:00Z">
        <w:r w:rsidDel="005B14F4">
          <w:delText>,</w:delText>
        </w:r>
      </w:del>
      <w:r>
        <w:t xml:space="preserve"> (</w:t>
      </w:r>
      <w:del w:id="358" w:author="Bret Payseur" w:date="2020-03-09T11:05:00Z">
        <w:r w:rsidDel="00E0645E">
          <w:delText xml:space="preserve"> </w:delText>
        </w:r>
      </w:del>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w:t>
      </w:r>
      <w:ins w:id="359" w:author="Bret Payseur" w:date="2020-03-04T13:04:00Z">
        <w:r w:rsidR="005B14F4">
          <w:t>-</w:t>
        </w:r>
      </w:ins>
      <w:del w:id="360" w:author="Bret Payseur" w:date="2020-03-04T13:04:00Z">
        <w:r w:rsidDel="005B14F4">
          <w:delText xml:space="preserve"> </w:delText>
        </w:r>
      </w:del>
      <w:r>
        <w:t>recombin</w:t>
      </w:r>
      <w:ins w:id="361" w:author="Bret Payseur" w:date="2020-03-04T13:02:00Z">
        <w:r w:rsidR="005B14F4">
          <w:t>ation</w:t>
        </w:r>
      </w:ins>
      <w:del w:id="362" w:author="Bret Payseur" w:date="2020-03-04T13:01:00Z">
        <w:r w:rsidDel="005B14F4">
          <w:delText>ing</w:delText>
        </w:r>
      </w:del>
      <w:r>
        <w:t xml:space="preserve"> strains (</w:t>
      </w:r>
      <w:del w:id="363" w:author="Bret Payseur" w:date="2020-03-09T11:05:00Z">
        <w:r w:rsidDel="00E0645E">
          <w:delText xml:space="preserve"> </w:delText>
        </w:r>
      </w:del>
      <w:r>
        <w:rPr>
          <w:i/>
        </w:rPr>
        <w:t>musculus</w:t>
      </w:r>
      <w:r>
        <w:rPr>
          <w:i/>
          <w:vertAlign w:val="superscript"/>
        </w:rPr>
        <w:t>PWD</w:t>
      </w:r>
      <w:r>
        <w:t xml:space="preserve"> and </w:t>
      </w:r>
      <w:r>
        <w:rPr>
          <w:i/>
        </w:rPr>
        <w:t>molossinus</w:t>
      </w:r>
      <w:r>
        <w:rPr>
          <w:i/>
          <w:vertAlign w:val="superscript"/>
        </w:rPr>
        <w:t>MSM</w:t>
      </w:r>
      <w:r>
        <w:t>).</w:t>
      </w:r>
    </w:p>
    <w:p w14:paraId="6D5C5758" w14:textId="77777777" w:rsidR="0020703F" w:rsidDel="005B14F4" w:rsidRDefault="0020703F">
      <w:pPr>
        <w:pStyle w:val="BodyText"/>
        <w:rPr>
          <w:del w:id="364" w:author="Bret Payseur" w:date="2020-03-04T13:04:00Z"/>
        </w:rPr>
      </w:pPr>
    </w:p>
    <w:p w14:paraId="0A8FABB4" w14:textId="34378218" w:rsidR="0020703F" w:rsidRDefault="004E03A2">
      <w:pPr>
        <w:pStyle w:val="BodyText"/>
      </w:pPr>
      <w:del w:id="365" w:author="Bret Payseur" w:date="2020-03-04T14:55:00Z">
        <w:r w:rsidDel="00B67ABB">
          <w:delText xml:space="preserve">The mean number of DMC1 foci per cell is associated with evolution of the number of precursors (DSBs). </w:delText>
        </w:r>
      </w:del>
      <w:r>
        <w:t xml:space="preserve">The </w:t>
      </w:r>
      <w:del w:id="366" w:author="Bret Payseur" w:date="2020-03-04T14:56:00Z">
        <w:r w:rsidDel="00B67ABB">
          <w:delText xml:space="preserve">two </w:delText>
        </w:r>
      </w:del>
      <w:r>
        <w:t>high</w:t>
      </w:r>
      <w:ins w:id="367" w:author="Bret Payseur" w:date="2020-03-04T14:55:00Z">
        <w:r w:rsidR="00B67ABB">
          <w:t xml:space="preserve">-recombination </w:t>
        </w:r>
      </w:ins>
      <w:del w:id="368" w:author="Bret Payseur" w:date="2020-03-04T14:55:00Z">
        <w:r w:rsidDel="00B67ABB">
          <w:delText xml:space="preserve"> recombining </w:delText>
        </w:r>
      </w:del>
      <w:r>
        <w:t xml:space="preserve">strains </w:t>
      </w:r>
      <w:del w:id="369" w:author="Bret Payseur" w:date="2020-03-04T14:56:00Z">
        <w:r w:rsidDel="00B67ABB">
          <w:delText xml:space="preserve">tested </w:delText>
        </w:r>
      </w:del>
      <w:r>
        <w:t xml:space="preserve">have significantly more DMC1 foci </w:t>
      </w:r>
      <w:del w:id="370" w:author="Bret Payseur" w:date="2020-03-04T14:56:00Z">
        <w:r w:rsidDel="00B67ABB">
          <w:delText>compared to low recombining strains</w:delText>
        </w:r>
      </w:del>
      <w:ins w:id="371" w:author="Bret Payseur" w:date="2020-03-04T14:56:00Z">
        <w:r w:rsidR="00B67ABB">
          <w:t>than the low-recombination strains</w:t>
        </w:r>
      </w:ins>
      <w:r>
        <w:t xml:space="preserve"> in leptotene cells (t</w:t>
      </w:r>
      <w:ins w:id="372" w:author="Bret Payseur" w:date="2020-03-04T14:56:00Z">
        <w:r w:rsidR="00B67ABB">
          <w:t>-</w:t>
        </w:r>
      </w:ins>
      <w:del w:id="373" w:author="Bret Payseur" w:date="2020-03-04T14:56:00Z">
        <w:r w:rsidDel="00B67ABB">
          <w:delText>.</w:delText>
        </w:r>
      </w:del>
      <w:r>
        <w:t>test</w:t>
      </w:r>
      <w:ins w:id="374" w:author="Bret Payseur" w:date="2020-03-04T14:59:00Z">
        <w:r w:rsidR="00B67ABB">
          <w:t>,</w:t>
        </w:r>
      </w:ins>
      <w:del w:id="375" w:author="Bret Payseur" w:date="2020-03-04T14:59:00Z">
        <w:r w:rsidDel="00B67ABB">
          <w:delText>;</w:delText>
        </w:r>
      </w:del>
      <w:r>
        <w:t xml:space="preserve"> p</w:t>
      </w:r>
      <w:ins w:id="376" w:author="Bret Payseur" w:date="2020-03-04T14:59:00Z">
        <w:r w:rsidR="00B67ABB">
          <w:t>&lt;</w:t>
        </w:r>
      </w:ins>
      <w:del w:id="377" w:author="Bret Payseur" w:date="2020-03-04T14:59:00Z">
        <w:r w:rsidDel="00B67ABB">
          <w:delText>=</w:delText>
        </w:r>
      </w:del>
      <w:ins w:id="378" w:author="Bret Payseur" w:date="2020-03-04T14:59:00Z">
        <w:r w:rsidR="00B67ABB">
          <w:t>someSmallNumber</w:t>
        </w:r>
      </w:ins>
      <w:del w:id="379" w:author="Bret Payseur" w:date="2020-03-04T14:59:00Z">
        <w:r w:rsidDel="00B67ABB">
          <w:delText>0</w:delText>
        </w:r>
      </w:del>
      <w:ins w:id="380" w:author="Bret Payseur" w:date="2020-03-04T14:59:00Z">
        <w:r w:rsidR="00B67ABB">
          <w:t xml:space="preserve">; </w:t>
        </w:r>
      </w:ins>
      <w:commentRangeStart w:id="381"/>
      <w:del w:id="382" w:author="Bret Payseur" w:date="2020-03-04T14:59:00Z">
        <w:r w:rsidDel="00B67ABB">
          <w:delText xml:space="preserve">, </w:delText>
        </w:r>
      </w:del>
      <w:r>
        <w:t>one-way</w:t>
      </w:r>
      <w:del w:id="383" w:author="Bret Payseur" w:date="2020-03-04T14:59:00Z">
        <w:r w:rsidDel="00B67ABB">
          <w:delText>-anova;</w:delText>
        </w:r>
      </w:del>
      <w:ins w:id="384" w:author="Bret Payseur" w:date="2020-03-04T14:59:00Z">
        <w:r w:rsidR="00B67ABB">
          <w:t xml:space="preserve"> ANOVA,</w:t>
        </w:r>
      </w:ins>
      <w:r>
        <w:t xml:space="preserve"> p</w:t>
      </w:r>
      <w:ins w:id="385" w:author="Bret Payseur" w:date="2020-03-04T14:59:00Z">
        <w:r w:rsidR="00B67ABB">
          <w:t xml:space="preserve"> </w:t>
        </w:r>
      </w:ins>
      <w:r>
        <w:t>=</w:t>
      </w:r>
      <w:ins w:id="386" w:author="Bret Payseur" w:date="2020-03-04T14:59:00Z">
        <w:r w:rsidR="00B67ABB">
          <w:t xml:space="preserve"> </w:t>
        </w:r>
      </w:ins>
      <w:r>
        <w:t>0.00027</w:t>
      </w:r>
      <w:commentRangeEnd w:id="381"/>
      <w:r w:rsidR="00E0645E">
        <w:rPr>
          <w:rStyle w:val="CommentReference"/>
        </w:rPr>
        <w:commentReference w:id="381"/>
      </w:r>
      <w:r>
        <w:t xml:space="preserve">). </w:t>
      </w:r>
      <w:commentRangeStart w:id="387"/>
      <w:del w:id="388" w:author="Bret Payseur" w:date="2020-03-04T15:00:00Z">
        <w:r w:rsidDel="00B67ABB">
          <w:delText xml:space="preserve">However </w:delText>
        </w:r>
      </w:del>
      <w:ins w:id="389" w:author="Bret Payseur" w:date="2020-03-04T15:00:00Z">
        <w:r w:rsidR="00B67ABB">
          <w:t xml:space="preserve">In contrast, </w:t>
        </w:r>
      </w:ins>
      <w:del w:id="390" w:author="Bret Payseur" w:date="2020-03-04T15:00:00Z">
        <w:r w:rsidDel="00B67ABB">
          <w:delText xml:space="preserve">the differences in </w:delText>
        </w:r>
      </w:del>
      <w:ins w:id="391" w:author="Bret Payseur" w:date="2020-03-04T15:00:00Z">
        <w:r w:rsidR="00B67ABB">
          <w:t xml:space="preserve">the two strain groups </w:t>
        </w:r>
      </w:ins>
      <w:ins w:id="392" w:author="Bret Payseur" w:date="2020-03-04T15:01:00Z">
        <w:r w:rsidR="00B67ABB">
          <w:t xml:space="preserve">do not differ in </w:t>
        </w:r>
      </w:ins>
      <w:r>
        <w:t xml:space="preserve">DMC1 foci </w:t>
      </w:r>
      <w:del w:id="393" w:author="Bret Payseur" w:date="2020-03-04T15:01:00Z">
        <w:r w:rsidDel="00B67ABB">
          <w:delText>were not significant for</w:delText>
        </w:r>
      </w:del>
      <w:ins w:id="394" w:author="Bret Payseur" w:date="2020-03-04T15:01:00Z">
        <w:r w:rsidR="00B67ABB">
          <w:t>counted in</w:t>
        </w:r>
      </w:ins>
      <w:r>
        <w:t xml:space="preserve"> zygotene cells (later prophase)</w:t>
      </w:r>
      <w:del w:id="395" w:author="Bret Payseur" w:date="2020-03-04T15:01:00Z">
        <w:r w:rsidDel="00B67ABB">
          <w:delText xml:space="preserve"> between the two groups </w:delText>
        </w:r>
      </w:del>
      <w:r>
        <w:t>(t</w:t>
      </w:r>
      <w:ins w:id="396" w:author="Bret Payseur" w:date="2020-03-04T15:01:00Z">
        <w:r w:rsidR="00B67ABB">
          <w:t>-</w:t>
        </w:r>
      </w:ins>
      <w:del w:id="397" w:author="Bret Payseur" w:date="2020-03-04T15:01:00Z">
        <w:r w:rsidDel="00B67ABB">
          <w:delText>.</w:delText>
        </w:r>
      </w:del>
      <w:r>
        <w:t>test</w:t>
      </w:r>
      <w:ins w:id="398" w:author="Bret Payseur" w:date="2020-03-04T15:00:00Z">
        <w:r w:rsidR="00B67ABB">
          <w:t xml:space="preserve">, </w:t>
        </w:r>
      </w:ins>
      <w:del w:id="399" w:author="Bret Payseur" w:date="2020-03-04T14:59:00Z">
        <w:r w:rsidDel="00B67ABB">
          <w:delText xml:space="preserve">; </w:delText>
        </w:r>
      </w:del>
      <w:r>
        <w:t>p</w:t>
      </w:r>
      <w:ins w:id="400" w:author="Bret Payseur" w:date="2020-03-04T15:00:00Z">
        <w:r w:rsidR="00B67ABB">
          <w:t xml:space="preserve"> </w:t>
        </w:r>
      </w:ins>
      <w:r>
        <w:t>=</w:t>
      </w:r>
      <w:ins w:id="401" w:author="Bret Payseur" w:date="2020-03-04T15:00:00Z">
        <w:r w:rsidR="00B67ABB">
          <w:t xml:space="preserve"> </w:t>
        </w:r>
      </w:ins>
      <w:r>
        <w:t>0.66</w:t>
      </w:r>
      <w:ins w:id="402" w:author="Bret Payseur" w:date="2020-03-04T15:00:00Z">
        <w:r w:rsidR="00B67ABB">
          <w:t>;</w:t>
        </w:r>
      </w:ins>
      <w:del w:id="403" w:author="Bret Payseur" w:date="2020-03-04T15:00:00Z">
        <w:r w:rsidDel="00B67ABB">
          <w:delText>,</w:delText>
        </w:r>
      </w:del>
      <w:r>
        <w:t xml:space="preserve"> </w:t>
      </w:r>
      <w:commentRangeStart w:id="404"/>
      <w:r>
        <w:t>one-way-anova</w:t>
      </w:r>
      <w:ins w:id="405" w:author="Bret Payseur" w:date="2020-03-04T15:00:00Z">
        <w:r w:rsidR="00B67ABB">
          <w:t xml:space="preserve">, </w:t>
        </w:r>
      </w:ins>
      <w:del w:id="406" w:author="Bret Payseur" w:date="2020-03-04T15:00:00Z">
        <w:r w:rsidDel="00B67ABB">
          <w:delText xml:space="preserve">; </w:delText>
        </w:r>
      </w:del>
      <w:r>
        <w:t>p</w:t>
      </w:r>
      <w:ins w:id="407" w:author="Bret Payseur" w:date="2020-03-04T15:00:00Z">
        <w:r w:rsidR="00B67ABB">
          <w:t xml:space="preserve"> </w:t>
        </w:r>
      </w:ins>
      <w:r>
        <w:t>=</w:t>
      </w:r>
      <w:ins w:id="408" w:author="Bret Payseur" w:date="2020-03-04T15:00:00Z">
        <w:r w:rsidR="00B67ABB">
          <w:t xml:space="preserve"> </w:t>
        </w:r>
      </w:ins>
      <w:r>
        <w:t>0.15</w:t>
      </w:r>
      <w:commentRangeEnd w:id="404"/>
      <w:r w:rsidR="00E0645E">
        <w:rPr>
          <w:rStyle w:val="CommentReference"/>
        </w:rPr>
        <w:commentReference w:id="404"/>
      </w:r>
      <w:r>
        <w:t>).</w:t>
      </w:r>
      <w:commentRangeEnd w:id="387"/>
      <w:r w:rsidR="00E0645E">
        <w:rPr>
          <w:rStyle w:val="CommentReference"/>
        </w:rPr>
        <w:commentReference w:id="387"/>
      </w:r>
      <w:del w:id="409" w:author="Bret Payseur" w:date="2020-03-04T15:02:00Z">
        <w:r w:rsidDel="00B67ABB">
          <w:delText xml:space="preserve"> Indicating that DMC1 counts at this stage is more predictive of the downstream crossover number differences.</w:delText>
        </w:r>
      </w:del>
    </w:p>
    <w:p w14:paraId="44BADF0C" w14:textId="242C535B" w:rsidR="0020703F" w:rsidRDefault="004E03A2">
      <w:pPr>
        <w:pStyle w:val="BodyText"/>
      </w:pPr>
      <w:r>
        <w:t>After DSB formation, DSBs are repaired as either non-crossover</w:t>
      </w:r>
      <w:ins w:id="410" w:author="Bret Payseur" w:date="2020-03-04T14:57:00Z">
        <w:r w:rsidR="00B67ABB">
          <w:t>s</w:t>
        </w:r>
      </w:ins>
      <w:r>
        <w:t xml:space="preserve"> (NCO) or </w:t>
      </w:r>
      <w:ins w:id="411" w:author="Bret Payseur" w:date="2020-03-04T14:57:00Z">
        <w:r w:rsidR="00B67ABB">
          <w:t xml:space="preserve">as </w:t>
        </w:r>
      </w:ins>
      <w:r>
        <w:t>crossovers (COs)</w:t>
      </w:r>
      <w:ins w:id="412" w:author="Bret Payseur" w:date="2020-03-04T14:58:00Z">
        <w:r w:rsidR="00B67ABB">
          <w:t>,</w:t>
        </w:r>
      </w:ins>
      <w:del w:id="413" w:author="Bret Payseur" w:date="2020-03-04T14:58:00Z">
        <w:r w:rsidDel="00B67ABB">
          <w:delText>.</w:delText>
        </w:r>
      </w:del>
      <w:r>
        <w:t xml:space="preserve"> with the vast majority being repaired as NCOs. Thus the ratio of CO:DSB is a partial indicator of the proportion of DSBs which are designated </w:t>
      </w:r>
      <w:del w:id="414" w:author="Bret Payseur" w:date="2020-03-04T15:02:00Z">
        <w:r w:rsidDel="00B67ABB">
          <w:delText xml:space="preserve">into </w:delText>
        </w:r>
      </w:del>
      <w:ins w:id="415" w:author="Bret Payseur" w:date="2020-03-04T15:02:00Z">
        <w:r w:rsidR="00B67ABB">
          <w:t xml:space="preserve">as </w:t>
        </w:r>
      </w:ins>
      <w:r>
        <w:t>COs</w:t>
      </w:r>
      <w:del w:id="416" w:author="Bret Payseur" w:date="2020-03-04T14:58:00Z">
        <w:r w:rsidDel="00B67ABB">
          <w:delText>, partially known as the NCO:CO decision.</w:delText>
        </w:r>
      </w:del>
      <w:ins w:id="417" w:author="Bret Payseur" w:date="2020-03-04T14:58:00Z">
        <w:r w:rsidR="00B67ABB">
          <w:t>.</w:t>
        </w:r>
      </w:ins>
      <w:r>
        <w:t xml:space="preserve"> The ratios, calculated for DMC1 means from both stages, are not significantly different between the high and low strain groups (t</w:t>
      </w:r>
      <w:ins w:id="418" w:author="Bret Payseur" w:date="2020-03-04T15:04:00Z">
        <w:r w:rsidR="00B67ABB">
          <w:t>-</w:t>
        </w:r>
      </w:ins>
      <w:del w:id="419" w:author="Bret Payseur" w:date="2020-03-04T15:04:00Z">
        <w:r w:rsidDel="00B67ABB">
          <w:delText>.</w:delText>
        </w:r>
      </w:del>
      <w:r>
        <w:t>test</w:t>
      </w:r>
      <w:ins w:id="420" w:author="Bret Payseur" w:date="2020-03-04T15:04:00Z">
        <w:r w:rsidR="00B67ABB">
          <w:t>,</w:t>
        </w:r>
      </w:ins>
      <w:del w:id="421" w:author="Bret Payseur" w:date="2020-03-04T15:04:00Z">
        <w:r w:rsidDel="00B67ABB">
          <w:delText>;</w:delText>
        </w:r>
      </w:del>
      <w:r>
        <w:t xml:space="preserve"> p = 0.94 and p</w:t>
      </w:r>
      <w:ins w:id="422" w:author="Bret Payseur" w:date="2020-03-04T15:04:00Z">
        <w:r w:rsidR="00B67ABB">
          <w:t xml:space="preserve"> </w:t>
        </w:r>
      </w:ins>
      <w:r>
        <w:t>=</w:t>
      </w:r>
      <w:ins w:id="423" w:author="Bret Payseur" w:date="2020-03-04T15:04:00Z">
        <w:r w:rsidR="00B67ABB">
          <w:t xml:space="preserve"> </w:t>
        </w:r>
      </w:ins>
      <w:r>
        <w:t>0.11 for leptotene and zygotene ratios</w:t>
      </w:r>
      <w:ins w:id="424" w:author="Bret Payseur" w:date="2020-03-04T15:04:00Z">
        <w:r w:rsidR="00B67ABB">
          <w:t>,</w:t>
        </w:r>
      </w:ins>
      <w:r>
        <w:t xml:space="preserve"> respectively).</w:t>
      </w:r>
      <w:ins w:id="425" w:author="Bret Payseur" w:date="2020-03-04T14:58:00Z">
        <w:r w:rsidR="00B67ABB">
          <w:t xml:space="preserve"> </w:t>
        </w:r>
      </w:ins>
      <w:ins w:id="426" w:author="Bret Payseur" w:date="2020-03-04T15:04:00Z">
        <w:r w:rsidR="00B67ABB">
          <w:t>This c</w:t>
        </w:r>
      </w:ins>
      <w:ins w:id="427" w:author="Bret Payseur" w:date="2020-03-04T15:05:00Z">
        <w:r w:rsidR="00717B8B">
          <w:t xml:space="preserve">omparison raises the possibility that the evolution of crossover number is </w:t>
        </w:r>
      </w:ins>
      <w:ins w:id="428" w:author="Bret Payseur" w:date="2020-03-04T15:06:00Z">
        <w:r w:rsidR="00717B8B">
          <w:t>primarily due to processes that precede the crossover/non-crossover decision.</w:t>
        </w:r>
      </w:ins>
      <w:ins w:id="429" w:author="Bret Payseur" w:date="2020-03-09T11:11:00Z">
        <w:r w:rsidR="00E0645E">
          <w:rPr>
            <w:rStyle w:val="CommentReference"/>
          </w:rPr>
          <w:commentReference w:id="430"/>
        </w:r>
      </w:ins>
      <w:commentRangeStart w:id="430"/>
      <w:commentRangeEnd w:id="430"/>
    </w:p>
    <w:p w14:paraId="57E19803" w14:textId="75EA100F" w:rsidR="005B14F4" w:rsidRDefault="005B14F4" w:rsidP="005B14F4">
      <w:pPr>
        <w:pStyle w:val="Heading1"/>
        <w:rPr>
          <w:moveTo w:id="431" w:author="Bret Payseur" w:date="2020-03-04T13:00:00Z"/>
        </w:rPr>
      </w:pPr>
      <w:bookmarkStart w:id="432" w:name="single-bivalent-level-results"/>
      <w:bookmarkStart w:id="433" w:name="_Toc33981141"/>
      <w:bookmarkEnd w:id="432"/>
      <w:moveToRangeStart w:id="434" w:author="Bret Payseur" w:date="2020-03-04T13:00:00Z" w:name="move34219251"/>
      <w:moveTo w:id="435" w:author="Bret Payseur" w:date="2020-03-04T13:00:00Z">
        <w:r>
          <w:t>Evolution of genome</w:t>
        </w:r>
      </w:moveTo>
      <w:ins w:id="436" w:author="Bret Payseur" w:date="2020-03-04T13:00:00Z">
        <w:r>
          <w:t>-</w:t>
        </w:r>
      </w:ins>
      <w:moveTo w:id="437" w:author="Bret Payseur" w:date="2020-03-04T13:00:00Z">
        <w:del w:id="438" w:author="Bret Payseur" w:date="2020-03-04T13:00:00Z">
          <w:r w:rsidDel="005B14F4">
            <w:delText xml:space="preserve"> </w:delText>
          </w:r>
        </w:del>
        <w:r>
          <w:t>wide recombination rate is reflected at the single chromosome level</w:t>
        </w:r>
      </w:moveTo>
    </w:p>
    <w:moveToRangeEnd w:id="434"/>
    <w:p w14:paraId="500BB436" w14:textId="7F554B77" w:rsidR="0020703F" w:rsidDel="0069636B" w:rsidRDefault="0069636B">
      <w:pPr>
        <w:pStyle w:val="FirstParagraph"/>
        <w:rPr>
          <w:del w:id="439" w:author="Bret Payseur" w:date="2020-03-04T13:00:00Z"/>
        </w:rPr>
      </w:pPr>
      <w:ins w:id="440" w:author="Bret Payseur" w:date="2020-03-09T11:14:00Z">
        <w:r>
          <w:t xml:space="preserve">To </w:t>
        </w:r>
      </w:ins>
      <w:ins w:id="441" w:author="Bret Payseur" w:date="2020-03-09T16:28:00Z">
        <w:r w:rsidR="000D4933">
          <w:t>examine</w:t>
        </w:r>
      </w:ins>
      <w:ins w:id="442" w:author="Bret Payseur" w:date="2020-03-09T11:14:00Z">
        <w:r>
          <w:t xml:space="preserve"> </w:t>
        </w:r>
      </w:ins>
      <w:ins w:id="443" w:author="Bret Payseur" w:date="2020-03-09T16:28:00Z">
        <w:r w:rsidR="000D4933">
          <w:t xml:space="preserve">the connection between evolution of the genome-wide recombination rate and </w:t>
        </w:r>
      </w:ins>
      <w:ins w:id="444" w:author="Bret Payseur" w:date="2020-03-09T16:29:00Z">
        <w:r w:rsidR="000D4933">
          <w:t xml:space="preserve">changes to </w:t>
        </w:r>
      </w:ins>
      <w:ins w:id="445" w:author="Bret Payseur" w:date="2020-03-09T11:14:00Z">
        <w:r>
          <w:t xml:space="preserve">the recombination landscape, we used an image analysis pipeline to </w:t>
        </w:r>
      </w:ins>
      <w:ins w:id="446" w:author="Bret Payseur" w:date="2020-03-09T11:15:00Z">
        <w:r>
          <w:t xml:space="preserve">measure </w:t>
        </w:r>
        <w:r>
          <w:lastRenderedPageBreak/>
          <w:t xml:space="preserve">properties of single bivalents (Peterson et al. 2019). </w:t>
        </w:r>
      </w:ins>
      <w:commentRangeStart w:id="447"/>
      <w:del w:id="448" w:author="Bret Payseur" w:date="2020-03-04T13:00:00Z">
        <w:r w:rsidR="004E03A2" w:rsidDel="005B14F4">
          <w:delText>Single Bivalent Level Results</w:delText>
        </w:r>
      </w:del>
      <w:bookmarkEnd w:id="433"/>
      <w:ins w:id="449" w:author="Bret Payseur" w:date="2020-03-09T11:17:00Z">
        <w:r>
          <w:t>This algorithm substantially speeds the accurate measurem</w:t>
        </w:r>
      </w:ins>
      <w:ins w:id="450" w:author="Bret Payseur" w:date="2020-03-09T11:18:00Z">
        <w:r>
          <w:t xml:space="preserve">ent of bivalents, but has </w:t>
        </w:r>
      </w:ins>
    </w:p>
    <w:p w14:paraId="6C0D6830" w14:textId="5C110A18" w:rsidR="0020703F" w:rsidDel="0069636B" w:rsidRDefault="004E03A2">
      <w:pPr>
        <w:pStyle w:val="FirstParagraph"/>
        <w:rPr>
          <w:del w:id="451" w:author="Bret Payseur" w:date="2020-03-09T11:15:00Z"/>
        </w:rPr>
      </w:pPr>
      <w:del w:id="452" w:author="Bret Payseur" w:date="2020-03-09T11:15:00Z">
        <w:r w:rsidDel="0069636B">
          <w:delText>For each strain, we deconstructed the estimates of genome wide recombination rate by isolating single bivalents and quantifying the recombination landscape at the single bivalent level using a</w:delText>
        </w:r>
      </w:del>
      <w:del w:id="453" w:author="Bret Payseur" w:date="2020-03-04T12:58:00Z">
        <w:r w:rsidDel="005B14F4">
          <w:delText>n</w:delText>
        </w:r>
      </w:del>
      <w:del w:id="454" w:author="Bret Payseur" w:date="2020-03-09T11:15:00Z">
        <w:r w:rsidDel="0069636B">
          <w:delText xml:space="preserve"> previously developed image analysis pipeline. The error of the image analysis algorithm is measuring chromosome features is low and highly similar to manual measures (Peterson 2019).</w:delText>
        </w:r>
      </w:del>
    </w:p>
    <w:p w14:paraId="5962DAD8" w14:textId="66042971" w:rsidR="0020703F" w:rsidRDefault="0069636B">
      <w:pPr>
        <w:pStyle w:val="BodyText"/>
      </w:pPr>
      <w:ins w:id="455" w:author="Bret Payseur" w:date="2020-03-09T11:18:00Z">
        <w:r>
          <w:t>the</w:t>
        </w:r>
      </w:ins>
      <w:del w:id="456" w:author="Bret Payseur" w:date="2020-03-09T11:18:00Z">
        <w:r w:rsidR="004E03A2" w:rsidDel="0069636B">
          <w:delText>A</w:delText>
        </w:r>
      </w:del>
      <w:r w:rsidR="004E03A2">
        <w:t xml:space="preserve"> limitation </w:t>
      </w:r>
      <w:del w:id="457" w:author="Bret Payseur" w:date="2020-03-09T11:18:00Z">
        <w:r w:rsidR="004E03A2" w:rsidDel="0069636B">
          <w:delText xml:space="preserve">of our image analysis algorithm is </w:delText>
        </w:r>
      </w:del>
      <w:r w:rsidR="004E03A2">
        <w:t xml:space="preserve">that not all bivalents per cell </w:t>
      </w:r>
      <w:del w:id="458" w:author="Bret Payseur" w:date="2020-03-09T11:18:00Z">
        <w:r w:rsidR="004E03A2" w:rsidDel="0069636B">
          <w:delText>a</w:delText>
        </w:r>
      </w:del>
      <w:ins w:id="459" w:author="Bret Payseur" w:date="2020-03-09T11:18:00Z">
        <w:r>
          <w:t>can be</w:t>
        </w:r>
      </w:ins>
      <w:del w:id="460" w:author="Bret Payseur" w:date="2020-03-09T11:18:00Z">
        <w:r w:rsidR="004E03A2" w:rsidDel="0069636B">
          <w:delText>re</w:delText>
        </w:r>
      </w:del>
      <w:r w:rsidR="004E03A2">
        <w:t xml:space="preserve"> isolated</w:t>
      </w:r>
      <w:del w:id="461" w:author="Bret Payseur" w:date="2020-03-09T11:18:00Z">
        <w:r w:rsidR="004E03A2" w:rsidDel="0069636B">
          <w:delText>,</w:delText>
        </w:r>
      </w:del>
      <w:r w:rsidR="004E03A2">
        <w:t xml:space="preserve"> due to overlapping </w:t>
      </w:r>
      <w:del w:id="462" w:author="Bret Payseur" w:date="2020-03-09T11:18:00Z">
        <w:r w:rsidR="004E03A2" w:rsidDel="0069636B">
          <w:delText>chromosomes</w:delText>
        </w:r>
      </w:del>
      <w:ins w:id="463" w:author="Bret Payseur" w:date="2020-03-09T11:18:00Z">
        <w:r>
          <w:t>bivalents</w:t>
        </w:r>
      </w:ins>
      <w:r w:rsidR="004E03A2">
        <w:t xml:space="preserve">. </w:t>
      </w:r>
      <w:ins w:id="464" w:author="Bret Payseur" w:date="2020-03-09T11:16:00Z">
        <w:r>
          <w:t xml:space="preserve">In this dataset, </w:t>
        </w:r>
      </w:ins>
      <w:del w:id="465" w:author="Bret Payseur" w:date="2020-03-09T11:16:00Z">
        <w:r w:rsidR="004E03A2" w:rsidDel="0069636B">
          <w:delText xml:space="preserve">The range </w:delText>
        </w:r>
      </w:del>
      <w:r w:rsidR="004E03A2">
        <w:t xml:space="preserve">isolation rates per cell </w:t>
      </w:r>
      <w:ins w:id="466" w:author="Bret Payseur" w:date="2020-03-09T11:16:00Z">
        <w:r>
          <w:t>range from</w:t>
        </w:r>
      </w:ins>
      <w:del w:id="467" w:author="Bret Payseur" w:date="2020-03-09T11:16:00Z">
        <w:r w:rsidR="004E03A2" w:rsidDel="0069636B">
          <w:delText>in this data set is</w:delText>
        </w:r>
      </w:del>
      <w:r w:rsidR="004E03A2">
        <w:t xml:space="preserve"> 0.51</w:t>
      </w:r>
      <w:del w:id="468" w:author="Bret Payseur" w:date="2020-03-09T11:16:00Z">
        <w:r w:rsidR="004E03A2" w:rsidDel="0069636B">
          <w:delText xml:space="preserve"> in</w:delText>
        </w:r>
      </w:del>
      <w:r w:rsidR="004E03A2">
        <w:t xml:space="preserve"> </w:t>
      </w:r>
      <w:ins w:id="469" w:author="Bret Payseur" w:date="2020-03-09T11:16:00Z">
        <w:r>
          <w:t>(</w:t>
        </w:r>
      </w:ins>
      <w:r w:rsidR="004E03A2">
        <w:rPr>
          <w:i/>
        </w:rPr>
        <w:t>molossinus</w:t>
      </w:r>
      <w:r w:rsidR="004E03A2">
        <w:rPr>
          <w:i/>
          <w:vertAlign w:val="superscript"/>
        </w:rPr>
        <w:t>MSM</w:t>
      </w:r>
      <w:del w:id="470" w:author="Bret Payseur" w:date="2020-03-09T11:17:00Z">
        <w:r w:rsidR="004E03A2" w:rsidDel="0069636B">
          <w:delText xml:space="preserve"> </w:delText>
        </w:r>
      </w:del>
      <w:ins w:id="471" w:author="Bret Payseur" w:date="2020-03-09T11:16:00Z">
        <w:r>
          <w:t xml:space="preserve"> </w:t>
        </w:r>
      </w:ins>
      <w:r w:rsidR="004E03A2">
        <w:t>male</w:t>
      </w:r>
      <w:ins w:id="472" w:author="Bret Payseur" w:date="2020-03-09T11:17:00Z">
        <w:r>
          <w:t>)</w:t>
        </w:r>
      </w:ins>
      <w:r w:rsidR="004E03A2">
        <w:t xml:space="preserve"> to 0.72 </w:t>
      </w:r>
      <w:ins w:id="473" w:author="Bret Payseur" w:date="2020-03-09T11:17:00Z">
        <w:r>
          <w:t>(</w:t>
        </w:r>
      </w:ins>
      <w:r w:rsidR="004E03A2">
        <w:rPr>
          <w:i/>
        </w:rPr>
        <w:t>musculus</w:t>
      </w:r>
      <w:r w:rsidR="004E03A2">
        <w:rPr>
          <w:i/>
          <w:vertAlign w:val="superscript"/>
        </w:rPr>
        <w:t>KAZ</w:t>
      </w:r>
      <w:del w:id="474" w:author="Bret Payseur" w:date="2020-03-09T11:17:00Z">
        <w:r w:rsidR="004E03A2" w:rsidDel="0069636B">
          <w:delText xml:space="preserve"> </w:delText>
        </w:r>
      </w:del>
      <w:ins w:id="475" w:author="Bret Payseur" w:date="2020-03-09T11:17:00Z">
        <w:r>
          <w:t xml:space="preserve"> </w:t>
        </w:r>
      </w:ins>
      <w:r w:rsidR="004E03A2">
        <w:t>female</w:t>
      </w:r>
      <w:ins w:id="476" w:author="Bret Payseur" w:date="2020-03-09T11:17:00Z">
        <w:r>
          <w:t>)</w:t>
        </w:r>
      </w:ins>
      <w:r w:rsidR="004E03A2">
        <w:t xml:space="preserve">. </w:t>
      </w:r>
      <w:commentRangeStart w:id="477"/>
      <w:del w:id="478" w:author="Bret Payseur" w:date="2020-03-09T11:20:00Z">
        <w:r w:rsidR="004E03A2" w:rsidDel="0069636B">
          <w:delText xml:space="preserve">However, we assume that the isolation of </w:delText>
        </w:r>
      </w:del>
      <w:del w:id="479" w:author="Bret Payseur" w:date="2020-03-09T11:19:00Z">
        <w:r w:rsidR="004E03A2" w:rsidDel="0069636B">
          <w:delText xml:space="preserve">chromsomes </w:delText>
        </w:r>
      </w:del>
      <w:del w:id="480" w:author="Bret Payseur" w:date="2020-03-09T11:20:00Z">
        <w:r w:rsidR="004E03A2" w:rsidDel="0069636B">
          <w:delText xml:space="preserve">within cell images is not biased. </w:delText>
        </w:r>
      </w:del>
      <w:r w:rsidR="004E03A2">
        <w:t xml:space="preserve">From </w:t>
      </w:r>
      <w:ins w:id="481" w:author="Bret Payseur" w:date="2020-03-09T11:21:00Z">
        <w:r>
          <w:t>the</w:t>
        </w:r>
      </w:ins>
      <w:del w:id="482" w:author="Bret Payseur" w:date="2020-03-09T11:21:00Z">
        <w:r w:rsidR="004E03A2" w:rsidDel="0069636B">
          <w:delText>our</w:delText>
        </w:r>
      </w:del>
      <w:r w:rsidR="004E03A2">
        <w:t xml:space="preserve"> total set of cell images</w:t>
      </w:r>
      <w:ins w:id="483" w:author="Bret Payseur" w:date="2020-03-09T11:20:00Z">
        <w:r>
          <w:t>,</w:t>
        </w:r>
      </w:ins>
      <w:r w:rsidR="004E03A2">
        <w:t xml:space="preserve"> 10</w:t>
      </w:r>
      <w:ins w:id="484" w:author="Bret Payseur" w:date="2020-03-09T11:19:00Z">
        <w:r>
          <w:t>,</w:t>
        </w:r>
      </w:ins>
      <w:r w:rsidR="004E03A2">
        <w:t xml:space="preserve">458 </w:t>
      </w:r>
      <w:del w:id="485" w:author="Bret Payseur" w:date="2020-03-09T11:19:00Z">
        <w:r w:rsidR="004E03A2" w:rsidDel="0069636B">
          <w:delText xml:space="preserve">chromosome </w:delText>
        </w:r>
      </w:del>
      <w:ins w:id="486" w:author="Bret Payseur" w:date="2020-03-09T11:19:00Z">
        <w:r>
          <w:t xml:space="preserve">bivalent </w:t>
        </w:r>
      </w:ins>
      <w:r w:rsidR="004E03A2">
        <w:t xml:space="preserve">objects were isolated by the image analysis software. After </w:t>
      </w:r>
      <w:del w:id="487" w:author="Bret Payseur" w:date="2020-03-09T11:20:00Z">
        <w:r w:rsidR="004E03A2" w:rsidDel="0069636B">
          <w:delText xml:space="preserve">the </w:delText>
        </w:r>
      </w:del>
      <w:ins w:id="488" w:author="Bret Payseur" w:date="2020-03-09T11:20:00Z">
        <w:r>
          <w:t xml:space="preserve">a </w:t>
        </w:r>
      </w:ins>
      <w:r w:rsidR="004E03A2">
        <w:t>human curation step</w:t>
      </w:r>
      <w:ins w:id="489" w:author="Bret Payseur" w:date="2020-03-09T11:20:00Z">
        <w:r>
          <w:t xml:space="preserve"> (Peterson et al. 2019)</w:t>
        </w:r>
      </w:ins>
      <w:r w:rsidR="004E03A2">
        <w:t>, 9</w:t>
      </w:r>
      <w:ins w:id="490" w:author="Bret Payseur" w:date="2020-03-09T11:19:00Z">
        <w:r>
          <w:t>,</w:t>
        </w:r>
      </w:ins>
      <w:r w:rsidR="004E03A2">
        <w:t>829 single</w:t>
      </w:r>
      <w:ins w:id="491" w:author="Bret Payseur" w:date="2020-03-09T11:21:00Z">
        <w:r>
          <w:t>-</w:t>
        </w:r>
      </w:ins>
      <w:del w:id="492" w:author="Bret Payseur" w:date="2020-03-09T11:21:00Z">
        <w:r w:rsidR="004E03A2" w:rsidDel="0069636B">
          <w:delText xml:space="preserve"> </w:delText>
        </w:r>
      </w:del>
      <w:r w:rsidR="004E03A2">
        <w:t xml:space="preserve">bivalent observations remained. </w:t>
      </w:r>
      <w:commentRangeEnd w:id="477"/>
      <w:r w:rsidR="000D4933">
        <w:rPr>
          <w:rStyle w:val="CommentReference"/>
        </w:rPr>
        <w:commentReference w:id="477"/>
      </w:r>
      <w:ins w:id="493" w:author="Bret Payseur" w:date="2020-03-09T11:22:00Z">
        <w:r>
          <w:t xml:space="preserve">We assume that the isolation of bivalents within cells is unbiased. </w:t>
        </w:r>
      </w:ins>
      <w:r w:rsidR="004E03A2">
        <w:t>Given th</w:t>
      </w:r>
      <w:ins w:id="494" w:author="Bret Payseur" w:date="2020-03-09T11:22:00Z">
        <w:r>
          <w:t>e</w:t>
        </w:r>
      </w:ins>
      <w:del w:id="495" w:author="Bret Payseur" w:date="2020-03-09T11:20:00Z">
        <w:r w:rsidR="004E03A2" w:rsidDel="0069636B">
          <w:delText>e</w:delText>
        </w:r>
      </w:del>
      <w:r w:rsidR="004E03A2">
        <w:t xml:space="preserve"> large number of single</w:t>
      </w:r>
      <w:ins w:id="496" w:author="Bret Payseur" w:date="2020-03-09T11:21:00Z">
        <w:r>
          <w:t>-</w:t>
        </w:r>
      </w:ins>
      <w:del w:id="497" w:author="Bret Payseur" w:date="2020-03-09T11:21:00Z">
        <w:r w:rsidR="004E03A2" w:rsidDel="0069636B">
          <w:delText xml:space="preserve"> </w:delText>
        </w:r>
      </w:del>
      <w:del w:id="498" w:author="Bret Payseur" w:date="2020-03-09T11:19:00Z">
        <w:r w:rsidR="004E03A2" w:rsidDel="0069636B">
          <w:delText xml:space="preserve">chromosome </w:delText>
        </w:r>
      </w:del>
      <w:ins w:id="499" w:author="Bret Payseur" w:date="2020-03-09T11:19:00Z">
        <w:r>
          <w:t xml:space="preserve">bivalent </w:t>
        </w:r>
      </w:ins>
      <w:r w:rsidR="004E03A2">
        <w:t xml:space="preserve">observations, </w:t>
      </w:r>
      <w:commentRangeStart w:id="500"/>
      <w:r w:rsidR="004E03A2">
        <w:t>we assume that each of the data</w:t>
      </w:r>
      <w:del w:id="501" w:author="Bret" w:date="2020-03-18T15:53:00Z">
        <w:r w:rsidR="004E03A2" w:rsidDel="005A4E21">
          <w:delText xml:space="preserve"> </w:delText>
        </w:r>
      </w:del>
      <w:r w:rsidR="004E03A2">
        <w:t>sets are equally representative of general patterns.</w:t>
      </w:r>
      <w:commentRangeEnd w:id="500"/>
      <w:r>
        <w:rPr>
          <w:rStyle w:val="CommentReference"/>
        </w:rPr>
        <w:commentReference w:id="500"/>
      </w:r>
      <w:commentRangeEnd w:id="447"/>
      <w:r w:rsidR="00474B25">
        <w:rPr>
          <w:rStyle w:val="CommentReference"/>
        </w:rPr>
        <w:commentReference w:id="447"/>
      </w:r>
    </w:p>
    <w:p w14:paraId="25CC17E3" w14:textId="646AC567" w:rsidR="00474B25" w:rsidRDefault="00474B25">
      <w:pPr>
        <w:pStyle w:val="BodyText"/>
        <w:rPr>
          <w:ins w:id="502" w:author="Bret Payseur" w:date="2020-03-09T11:23:00Z"/>
        </w:rPr>
      </w:pPr>
      <w:ins w:id="503" w:author="Bret Payseur" w:date="2020-03-09T11:23:00Z">
        <w:r>
          <w:t>An additional challenge of th</w:t>
        </w:r>
      </w:ins>
      <w:ins w:id="504" w:author="Bret Payseur" w:date="2020-03-09T11:24:00Z">
        <w:r>
          <w:t xml:space="preserve">e MLH1 framework is that the identities of individual autosomes </w:t>
        </w:r>
      </w:ins>
      <w:ins w:id="505" w:author="Bret Payseur" w:date="2020-03-09T11:25:00Z">
        <w:r>
          <w:t xml:space="preserve">and the XX in females </w:t>
        </w:r>
      </w:ins>
      <w:ins w:id="506" w:author="Bret Payseur" w:date="2020-03-09T11:24:00Z">
        <w:r>
          <w:t>cannot be easily obtained</w:t>
        </w:r>
      </w:ins>
      <w:ins w:id="507" w:author="Bret Payseur" w:date="2020-03-09T11:25:00Z">
        <w:r>
          <w:t xml:space="preserve"> (the</w:t>
        </w:r>
      </w:ins>
      <w:ins w:id="508" w:author="Bret Payseur" w:date="2020-03-09T11:26:00Z">
        <w:r>
          <w:t xml:space="preserve"> male XY is distinct).</w:t>
        </w:r>
        <w:r>
          <w:rPr>
            <w:rStyle w:val="CommentReference"/>
          </w:rPr>
          <w:commentReference w:id="509"/>
        </w:r>
      </w:ins>
    </w:p>
    <w:p w14:paraId="40726F67" w14:textId="0E47F628" w:rsidR="0020703F" w:rsidDel="00474B25" w:rsidRDefault="004E03A2">
      <w:pPr>
        <w:pStyle w:val="BodyText"/>
        <w:rPr>
          <w:del w:id="510" w:author="Bret Payseur" w:date="2020-03-09T11:26:00Z"/>
        </w:rPr>
      </w:pPr>
      <w:del w:id="511" w:author="Bret Payseur" w:date="2020-03-09T11:26:00Z">
        <w:r w:rsidDel="00474B25">
          <w:delText>A limitation of these data from cytological stains are the only chromosome which can be accurately identified is the XY in males. The unpaired XY chromosomes have SYCP3 signal along the chromosome axis, but it forms a structure distinct from the synapsed autosomes, which can be excluded in the curation step. Since it has homologous pair in oocytes, the XX bivalent is indistinguishable from the rest of the autosomes. By physical length in Mb, the X is predicted to be the 3rd longest bivalent.</w:delText>
        </w:r>
      </w:del>
    </w:p>
    <w:p w14:paraId="0128A195" w14:textId="0A4AE1BD" w:rsidR="0020703F" w:rsidDel="005B14F4" w:rsidRDefault="004E03A2">
      <w:pPr>
        <w:pStyle w:val="Heading1"/>
        <w:rPr>
          <w:moveFrom w:id="512" w:author="Bret Payseur" w:date="2020-03-04T13:00:00Z"/>
        </w:rPr>
      </w:pPr>
      <w:bookmarkStart w:id="513" w:name="evolution-of-genome-wide-recombination-r"/>
      <w:bookmarkStart w:id="514" w:name="_Toc33981142"/>
      <w:bookmarkEnd w:id="513"/>
      <w:moveFromRangeStart w:id="515" w:author="Bret Payseur" w:date="2020-03-04T13:00:00Z" w:name="move34219251"/>
      <w:moveFrom w:id="516" w:author="Bret Payseur" w:date="2020-03-04T13:00:00Z">
        <w:r w:rsidDel="005B14F4">
          <w:t>Evolution of genome wide recombination rate is reflected at the single chromosome level</w:t>
        </w:r>
        <w:bookmarkEnd w:id="514"/>
      </w:moveFrom>
    </w:p>
    <w:moveFromRangeEnd w:id="515"/>
    <w:p w14:paraId="0ECB7878" w14:textId="79477E82" w:rsidR="0020703F" w:rsidRDefault="004E03A2">
      <w:pPr>
        <w:pStyle w:val="FirstParagraph"/>
      </w:pPr>
      <w:r>
        <w:rPr>
          <w:noProof/>
        </w:rPr>
        <w:drawing>
          <wp:inline distT="0" distB="0" distL="0" distR="0" wp14:anchorId="60B14FF4" wp14:editId="0D55241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Chrm.props.plot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ED954EF" w14:textId="77777777" w:rsidR="0020703F" w:rsidRDefault="0020703F">
      <w:pPr>
        <w:pStyle w:val="BodyText"/>
      </w:pPr>
    </w:p>
    <w:p w14:paraId="629C22C9" w14:textId="30091177" w:rsidR="0020703F" w:rsidDel="001317DF" w:rsidRDefault="004E03A2">
      <w:pPr>
        <w:pStyle w:val="BodyText"/>
        <w:rPr>
          <w:del w:id="517" w:author="Bret" w:date="2020-03-16T16:16:00Z"/>
        </w:rPr>
      </w:pPr>
      <w:del w:id="518" w:author="Bret" w:date="2020-03-16T16:16:00Z">
        <w:r w:rsidDel="001317DF">
          <w:delText>We distill the variance observed in the mean MLH1 foci counts per cell to number of MLH1 foci per bivalent. Because our observations of MLH1 foci are made of pachytene cells, our chromosome observations are fully synapsed paired homologous chromosomes (4n copies of each chromosomes). Additionally</w:delText>
        </w:r>
      </w:del>
      <w:ins w:id="519" w:author="Bret Payseur" w:date="2020-03-04T12:59:00Z">
        <w:del w:id="520" w:author="Bret" w:date="2020-03-16T16:16:00Z">
          <w:r w:rsidR="005B14F4" w:rsidDel="001317DF">
            <w:delText>,</w:delText>
          </w:r>
        </w:del>
      </w:ins>
      <w:del w:id="521" w:author="Bret" w:date="2020-03-16T16:16:00Z">
        <w:r w:rsidDel="001317DF">
          <w:delText xml:space="preserve"> we can not fully distinguish the identity of chromosomes (e.g. Chromosome 1 or Chromosome 2), for these reasons we use the term ‘bivalent’ instead of chromosome.</w:delText>
        </w:r>
      </w:del>
    </w:p>
    <w:p w14:paraId="1AEF65EE" w14:textId="5088E06D" w:rsidR="0020703F" w:rsidDel="001317DF" w:rsidRDefault="004E03A2">
      <w:pPr>
        <w:pStyle w:val="BodyText"/>
        <w:rPr>
          <w:del w:id="522" w:author="Bret" w:date="2020-03-16T16:22:00Z"/>
        </w:rPr>
      </w:pPr>
      <w:r>
        <w:t>Ninety</w:t>
      </w:r>
      <w:ins w:id="523" w:author="Bret" w:date="2020-03-16T16:27:00Z">
        <w:r w:rsidR="007F115C">
          <w:t>-</w:t>
        </w:r>
      </w:ins>
      <w:del w:id="524" w:author="Bret" w:date="2020-03-16T16:27:00Z">
        <w:r w:rsidDel="007F115C">
          <w:delText xml:space="preserve"> </w:delText>
        </w:r>
      </w:del>
      <w:r>
        <w:t xml:space="preserve">six percent of </w:t>
      </w:r>
      <w:del w:id="525" w:author="Bret" w:date="2020-03-16T16:16:00Z">
        <w:r w:rsidDel="001317DF">
          <w:delText xml:space="preserve">the pooled dataset of </w:delText>
        </w:r>
      </w:del>
      <w:r>
        <w:t>single bivalents</w:t>
      </w:r>
      <w:ins w:id="526" w:author="Bret" w:date="2020-03-16T16:16:00Z">
        <w:r w:rsidR="001317DF">
          <w:t xml:space="preserve"> in our pooled dataset</w:t>
        </w:r>
      </w:ins>
      <w:r>
        <w:t xml:space="preserve"> (n</w:t>
      </w:r>
      <w:ins w:id="527" w:author="Bret" w:date="2020-03-16T16:16:00Z">
        <w:r w:rsidR="001317DF">
          <w:t xml:space="preserve"> </w:t>
        </w:r>
      </w:ins>
      <w:r>
        <w:t>=</w:t>
      </w:r>
      <w:ins w:id="528" w:author="Bret" w:date="2020-03-16T16:16:00Z">
        <w:r w:rsidR="001317DF">
          <w:t xml:space="preserve"> </w:t>
        </w:r>
      </w:ins>
      <w:r>
        <w:t>34</w:t>
      </w:r>
      <w:ins w:id="529" w:author="Bret" w:date="2020-03-18T15:53:00Z">
        <w:r w:rsidR="005A4E21">
          <w:t>,</w:t>
        </w:r>
      </w:ins>
      <w:r>
        <w:t xml:space="preserve">982) have either one or two crossovers (Figure X). The proportion of </w:t>
      </w:r>
      <w:ins w:id="530" w:author="Bret" w:date="2020-03-16T16:17:00Z">
        <w:r w:rsidR="001317DF">
          <w:t>one-crossover (</w:t>
        </w:r>
      </w:ins>
      <w:r>
        <w:t>1CO</w:t>
      </w:r>
      <w:ins w:id="531" w:author="Bret" w:date="2020-03-16T16:17:00Z">
        <w:r w:rsidR="001317DF">
          <w:t>) to two-crossover</w:t>
        </w:r>
      </w:ins>
      <w:ins w:id="532" w:author="Bret" w:date="2020-03-16T16:29:00Z">
        <w:r w:rsidR="007F115C">
          <w:t xml:space="preserve"> </w:t>
        </w:r>
      </w:ins>
      <w:del w:id="533" w:author="Bret" w:date="2020-03-16T16:17:00Z">
        <w:r w:rsidDel="001317DF">
          <w:delText>:</w:delText>
        </w:r>
      </w:del>
      <w:ins w:id="534" w:author="Bret" w:date="2020-03-16T16:18:00Z">
        <w:r w:rsidR="001317DF">
          <w:t>(</w:t>
        </w:r>
      </w:ins>
      <w:r>
        <w:t>2CO</w:t>
      </w:r>
      <w:ins w:id="535" w:author="Bret" w:date="2020-03-16T16:18:00Z">
        <w:r w:rsidR="001317DF">
          <w:t>) bivalent</w:t>
        </w:r>
      </w:ins>
      <w:ins w:id="536" w:author="Bret" w:date="2020-03-16T16:29:00Z">
        <w:r w:rsidR="007F115C">
          <w:t>s</w:t>
        </w:r>
      </w:ins>
      <w:r>
        <w:t xml:space="preserve"> distinguishes the high </w:t>
      </w:r>
      <w:ins w:id="537" w:author="Bret" w:date="2020-03-16T16:18:00Z">
        <w:r w:rsidR="001317DF">
          <w:t>vs.</w:t>
        </w:r>
      </w:ins>
      <w:del w:id="538" w:author="Bret" w:date="2020-03-16T16:18:00Z">
        <w:r w:rsidDel="001317DF">
          <w:delText>and</w:delText>
        </w:r>
      </w:del>
      <w:r>
        <w:t xml:space="preserve"> low recombining strains (Figure X). </w:t>
      </w:r>
      <w:del w:id="539" w:author="Bret" w:date="2020-03-16T16:18:00Z">
        <w:r w:rsidDel="001317DF">
          <w:delText xml:space="preserve">This confirms the intuitive interpretation that </w:delText>
        </w:r>
      </w:del>
      <w:del w:id="540" w:author="Bret" w:date="2020-03-16T16:20:00Z">
        <w:r w:rsidDel="001317DF">
          <w:delText>h</w:delText>
        </w:r>
      </w:del>
      <w:ins w:id="541" w:author="Bret" w:date="2020-03-16T16:20:00Z">
        <w:r w:rsidR="001317DF">
          <w:t>H</w:t>
        </w:r>
      </w:ins>
      <w:r>
        <w:t>igh</w:t>
      </w:r>
      <w:ins w:id="542" w:author="Bret" w:date="2020-03-16T16:18:00Z">
        <w:r w:rsidR="001317DF">
          <w:t>-</w:t>
        </w:r>
      </w:ins>
      <w:del w:id="543" w:author="Bret" w:date="2020-03-16T16:18:00Z">
        <w:r w:rsidDel="001317DF">
          <w:delText xml:space="preserve"> </w:delText>
        </w:r>
      </w:del>
      <w:r>
        <w:t>recombination strains are enriched for 2CO bivalents at the expense of 1CO bivalents</w:t>
      </w:r>
      <w:ins w:id="544" w:author="Bret" w:date="2020-03-16T16:20:00Z">
        <w:r w:rsidR="001317DF">
          <w:t>:</w:t>
        </w:r>
      </w:ins>
      <w:del w:id="545" w:author="Bret" w:date="2020-03-16T16:20:00Z">
        <w:r w:rsidDel="001317DF">
          <w:delText>.</w:delText>
        </w:r>
      </w:del>
      <w:r>
        <w:t xml:space="preserve"> </w:t>
      </w:r>
      <w:del w:id="546" w:author="Bret" w:date="2020-03-16T16:19:00Z">
        <w:r w:rsidDel="001317DF">
          <w:delText xml:space="preserve">In the high recombining strains the </w:delText>
        </w:r>
      </w:del>
      <w:ins w:id="547" w:author="Bret" w:date="2020-03-16T16:20:00Z">
        <w:r w:rsidR="001317DF">
          <w:t xml:space="preserve">proportions of </w:t>
        </w:r>
      </w:ins>
      <w:ins w:id="548" w:author="Bret" w:date="2020-03-16T16:21:00Z">
        <w:r w:rsidR="001317DF">
          <w:t xml:space="preserve">2CO bivalents </w:t>
        </w:r>
      </w:ins>
      <w:del w:id="549" w:author="Bret" w:date="2020-03-16T16:21:00Z">
        <w:r w:rsidDel="001317DF">
          <w:delText>2CO proportions</w:delText>
        </w:r>
      </w:del>
      <w:r>
        <w:t xml:space="preserve"> are 0.33 </w:t>
      </w:r>
      <w:ins w:id="550" w:author="Bret" w:date="2020-03-16T16:21:00Z">
        <w:r w:rsidR="001317DF">
          <w:t>in</w:t>
        </w:r>
      </w:ins>
      <w:del w:id="551" w:author="Bret" w:date="2020-03-16T16:21:00Z">
        <w:r w:rsidDel="001317DF">
          <w:delText>(</w:delText>
        </w:r>
      </w:del>
      <w:r>
        <w:t xml:space="preserve"> </w:t>
      </w:r>
      <w:r>
        <w:rPr>
          <w:i/>
        </w:rPr>
        <w:t>musculus</w:t>
      </w:r>
      <w:r>
        <w:rPr>
          <w:i/>
          <w:vertAlign w:val="superscript"/>
        </w:rPr>
        <w:t>SKIVE</w:t>
      </w:r>
      <w:r>
        <w:t xml:space="preserve"> </w:t>
      </w:r>
      <w:del w:id="552" w:author="Bret" w:date="2020-03-16T16:21:00Z">
        <w:r w:rsidDel="001317DF">
          <w:delText>)</w:delText>
        </w:r>
      </w:del>
      <w:r>
        <w:t xml:space="preserve">, 0.44 </w:t>
      </w:r>
      <w:ins w:id="553" w:author="Bret" w:date="2020-03-16T16:21:00Z">
        <w:r w:rsidR="001317DF">
          <w:t xml:space="preserve">in </w:t>
        </w:r>
      </w:ins>
      <w:del w:id="554" w:author="Bret" w:date="2020-03-16T16:21:00Z">
        <w:r w:rsidDel="001317DF">
          <w:delText xml:space="preserve">( </w:delText>
        </w:r>
      </w:del>
      <w:r>
        <w:rPr>
          <w:i/>
        </w:rPr>
        <w:t>musculus</w:t>
      </w:r>
      <w:r>
        <w:rPr>
          <w:i/>
          <w:vertAlign w:val="superscript"/>
        </w:rPr>
        <w:t>PWD</w:t>
      </w:r>
      <w:r>
        <w:t xml:space="preserve"> </w:t>
      </w:r>
      <w:del w:id="555" w:author="Bret" w:date="2020-03-16T16:21:00Z">
        <w:r w:rsidDel="001317DF">
          <w:delText>)</w:delText>
        </w:r>
      </w:del>
      <w:r>
        <w:t xml:space="preserve">, and 0.53 </w:t>
      </w:r>
      <w:ins w:id="556" w:author="Bret" w:date="2020-03-16T16:21:00Z">
        <w:r w:rsidR="001317DF">
          <w:t>in</w:t>
        </w:r>
      </w:ins>
      <w:ins w:id="557" w:author="Bret" w:date="2020-03-16T16:23:00Z">
        <w:r w:rsidR="001317DF">
          <w:t xml:space="preserve"> </w:t>
        </w:r>
      </w:ins>
      <w:del w:id="558" w:author="Bret" w:date="2020-03-16T16:21:00Z">
        <w:r w:rsidDel="001317DF">
          <w:delText>(</w:delText>
        </w:r>
      </w:del>
      <w:r>
        <w:rPr>
          <w:i/>
        </w:rPr>
        <w:t>molossinus</w:t>
      </w:r>
      <w:r>
        <w:rPr>
          <w:i/>
          <w:vertAlign w:val="superscript"/>
        </w:rPr>
        <w:t>MSM</w:t>
      </w:r>
      <w:r>
        <w:t xml:space="preserve"> </w:t>
      </w:r>
      <w:del w:id="559" w:author="Bret" w:date="2020-03-16T16:21:00Z">
        <w:r w:rsidDel="001317DF">
          <w:delText>)</w:delText>
        </w:r>
      </w:del>
      <w:r>
        <w:t>.</w:t>
      </w:r>
      <w:ins w:id="560" w:author="Bret" w:date="2020-03-16T16:22:00Z">
        <w:r w:rsidR="001317DF">
          <w:t xml:space="preserve"> Following patterns in the genome-wide recombination rate, </w:t>
        </w:r>
      </w:ins>
    </w:p>
    <w:p w14:paraId="5594CE2F" w14:textId="14B6F907" w:rsidR="007F115C" w:rsidRDefault="004E03A2">
      <w:pPr>
        <w:pStyle w:val="BodyText"/>
        <w:rPr>
          <w:ins w:id="561" w:author="Bret" w:date="2020-03-16T16:29:00Z"/>
        </w:rPr>
      </w:pPr>
      <w:del w:id="562" w:author="Bret" w:date="2020-03-16T16:22:00Z">
        <w:r w:rsidDel="001317DF">
          <w:delText xml:space="preserve">While the proportions are significantly different (chi-square-test; p = 0.06), </w:delText>
        </w:r>
      </w:del>
      <w:r>
        <w:t>male</w:t>
      </w:r>
      <w:del w:id="563" w:author="Bret" w:date="2020-03-16T16:22:00Z">
        <w:r w:rsidDel="001317DF">
          <w:delText>s</w:delText>
        </w:r>
      </w:del>
      <w:r>
        <w:t xml:space="preserve"> </w:t>
      </w:r>
      <w:r>
        <w:rPr>
          <w:i/>
        </w:rPr>
        <w:t>musculus</w:t>
      </w:r>
      <w:r>
        <w:rPr>
          <w:i/>
          <w:vertAlign w:val="superscript"/>
        </w:rPr>
        <w:t>PWD</w:t>
      </w:r>
      <w:r>
        <w:t xml:space="preserve"> and </w:t>
      </w:r>
      <w:ins w:id="564" w:author="Bret" w:date="2020-03-16T16:22:00Z">
        <w:r w:rsidR="001317DF">
          <w:t xml:space="preserve">male </w:t>
        </w:r>
      </w:ins>
      <w:r>
        <w:rPr>
          <w:i/>
        </w:rPr>
        <w:t>molossinus</w:t>
      </w:r>
      <w:r>
        <w:rPr>
          <w:i/>
          <w:vertAlign w:val="superscript"/>
        </w:rPr>
        <w:t>MSM</w:t>
      </w:r>
      <w:r>
        <w:t xml:space="preserve"> have 2CO proportions </w:t>
      </w:r>
      <w:ins w:id="565" w:author="Bret" w:date="2020-03-16T16:30:00Z">
        <w:r w:rsidR="007F115C">
          <w:t xml:space="preserve">that are </w:t>
        </w:r>
      </w:ins>
      <w:r>
        <w:t xml:space="preserve">more similar to each other than </w:t>
      </w:r>
      <w:ins w:id="566" w:author="Bret Payseur" w:date="2020-03-30T08:33:00Z">
        <w:r w:rsidR="005E6747">
          <w:t xml:space="preserve">to </w:t>
        </w:r>
      </w:ins>
      <w:r>
        <w:t>strains from the</w:t>
      </w:r>
      <w:ins w:id="567" w:author="Bret" w:date="2020-03-16T16:23:00Z">
        <w:r w:rsidR="001317DF">
          <w:t>ir own</w:t>
        </w:r>
      </w:ins>
      <w:del w:id="568" w:author="Bret" w:date="2020-03-16T16:23:00Z">
        <w:r w:rsidDel="001317DF">
          <w:delText xml:space="preserve"> same</w:delText>
        </w:r>
      </w:del>
      <w:r>
        <w:t xml:space="preserve"> subspecies (</w:t>
      </w:r>
      <w:ins w:id="569" w:author="Bret" w:date="2020-03-16T16:26:00Z">
        <w:r w:rsidR="001317DF">
          <w:t xml:space="preserve">chi-square tests; </w:t>
        </w:r>
      </w:ins>
      <w:del w:id="570" w:author="Bret" w:date="2020-03-16T16:23:00Z">
        <w:r w:rsidDel="001317DF">
          <w:delText xml:space="preserve"> </w:delText>
        </w:r>
      </w:del>
      <w:r>
        <w:rPr>
          <w:i/>
        </w:rPr>
        <w:t>musculus</w:t>
      </w:r>
      <w:r>
        <w:rPr>
          <w:i/>
          <w:vertAlign w:val="superscript"/>
        </w:rPr>
        <w:t>PWD</w:t>
      </w:r>
      <w:r>
        <w:t xml:space="preserve"> </w:t>
      </w:r>
      <w:ins w:id="571" w:author="Bret" w:date="2020-03-16T16:23:00Z">
        <w:r w:rsidR="001317DF">
          <w:t>vs.</w:t>
        </w:r>
      </w:ins>
      <w:del w:id="572" w:author="Bret" w:date="2020-03-16T16:23:00Z">
        <w:r w:rsidDel="001317DF">
          <w:delText>and</w:delText>
        </w:r>
      </w:del>
      <w:r>
        <w:t xml:space="preserve"> </w:t>
      </w:r>
      <w:r>
        <w:rPr>
          <w:i/>
        </w:rPr>
        <w:t>musculus</w:t>
      </w:r>
      <w:r>
        <w:rPr>
          <w:i/>
          <w:vertAlign w:val="superscript"/>
        </w:rPr>
        <w:t>KAZ</w:t>
      </w:r>
      <w:r>
        <w:t xml:space="preserve"> </w:t>
      </w:r>
      <w:del w:id="573" w:author="Bret" w:date="2020-03-16T16:26:00Z">
        <w:r w:rsidDel="001317DF">
          <w:delText xml:space="preserve">chi-square test; </w:delText>
        </w:r>
      </w:del>
      <w:del w:id="574" w:author="Bret" w:date="2020-03-16T16:25:00Z">
        <w:r w:rsidDel="001317DF">
          <w:delText xml:space="preserve">2CO </w:delText>
        </w:r>
      </w:del>
      <w:r>
        <w:t>p</w:t>
      </w:r>
      <w:ins w:id="575" w:author="Bret" w:date="2020-03-16T16:25:00Z">
        <w:r w:rsidR="001317DF">
          <w:t xml:space="preserve"> </w:t>
        </w:r>
      </w:ins>
      <w:r>
        <w:t>=</w:t>
      </w:r>
      <w:ins w:id="576" w:author="Bret" w:date="2020-03-16T16:26:00Z">
        <w:r w:rsidR="001317DF">
          <w:t xml:space="preserve"> </w:t>
        </w:r>
      </w:ins>
      <w:r>
        <w:t>3.1510^{-33}</w:t>
      </w:r>
      <w:ins w:id="577" w:author="Bret" w:date="2020-03-16T16:26:00Z">
        <w:r w:rsidR="007F115C">
          <w:t>;</w:t>
        </w:r>
      </w:ins>
      <w:ins w:id="578" w:author="Bret" w:date="2020-03-16T16:27:00Z">
        <w:r w:rsidR="007F115C">
          <w:t xml:space="preserve"> </w:t>
        </w:r>
      </w:ins>
      <w:del w:id="579" w:author="Bret" w:date="2020-03-16T16:26:00Z">
        <w:r w:rsidDel="007F115C">
          <w:delText xml:space="preserve">) and </w:delText>
        </w:r>
      </w:del>
      <w:r>
        <w:rPr>
          <w:i/>
        </w:rPr>
        <w:t>molossinus</w:t>
      </w:r>
      <w:r>
        <w:rPr>
          <w:i/>
          <w:vertAlign w:val="superscript"/>
        </w:rPr>
        <w:t>MSM</w:t>
      </w:r>
      <w:r>
        <w:t xml:space="preserve"> </w:t>
      </w:r>
      <w:ins w:id="580" w:author="Bret" w:date="2020-03-16T16:26:00Z">
        <w:r w:rsidR="007F115C">
          <w:t>vs.</w:t>
        </w:r>
      </w:ins>
      <w:del w:id="581" w:author="Bret" w:date="2020-03-16T16:26:00Z">
        <w:r w:rsidDel="007F115C">
          <w:delText>and</w:delText>
        </w:r>
      </w:del>
      <w:r>
        <w:t xml:space="preserve"> </w:t>
      </w:r>
      <w:r>
        <w:rPr>
          <w:i/>
        </w:rPr>
        <w:t>molossinus</w:t>
      </w:r>
      <w:r>
        <w:rPr>
          <w:i/>
          <w:vertAlign w:val="superscript"/>
        </w:rPr>
        <w:t>MOLF</w:t>
      </w:r>
      <w:r>
        <w:t xml:space="preserve"> </w:t>
      </w:r>
      <w:del w:id="582" w:author="Bret" w:date="2020-03-16T16:26:00Z">
        <w:r w:rsidDel="007F115C">
          <w:delText xml:space="preserve">chi-square test; 2CO </w:delText>
        </w:r>
      </w:del>
      <w:r>
        <w:t>p</w:t>
      </w:r>
      <w:ins w:id="583" w:author="Bret" w:date="2020-03-16T16:26:00Z">
        <w:r w:rsidR="007F115C">
          <w:t xml:space="preserve"> </w:t>
        </w:r>
      </w:ins>
      <w:r>
        <w:t>=</w:t>
      </w:r>
      <w:ins w:id="584" w:author="Bret" w:date="2020-03-16T16:26:00Z">
        <w:r w:rsidR="007F115C">
          <w:t xml:space="preserve"> </w:t>
        </w:r>
      </w:ins>
      <w:r>
        <w:t xml:space="preserve">4.7210^{-13}). </w:t>
      </w:r>
    </w:p>
    <w:p w14:paraId="44CDEC19" w14:textId="729BCBBC" w:rsidR="007F115C" w:rsidRDefault="004E03A2">
      <w:pPr>
        <w:pStyle w:val="BodyText"/>
        <w:rPr>
          <w:ins w:id="585" w:author="Bret" w:date="2020-03-16T16:31:00Z"/>
        </w:rPr>
      </w:pPr>
      <w:del w:id="586" w:author="Bret" w:date="2020-03-16T16:30:00Z">
        <w:r w:rsidDel="007F115C">
          <w:lastRenderedPageBreak/>
          <w:delText>Using this data set of single bivalents,</w:delText>
        </w:r>
      </w:del>
      <w:ins w:id="587" w:author="Bret" w:date="2020-03-16T16:33:00Z">
        <w:r w:rsidR="007F115C">
          <w:t>Next, we</w:t>
        </w:r>
      </w:ins>
      <w:ins w:id="588" w:author="Bret" w:date="2020-03-16T16:30:00Z">
        <w:r w:rsidR="007F115C">
          <w:t xml:space="preserve"> use this single-bivalent dataset to</w:t>
        </w:r>
      </w:ins>
      <w:r>
        <w:t xml:space="preserve"> </w:t>
      </w:r>
      <w:del w:id="589" w:author="Bret" w:date="2020-03-16T16:30:00Z">
        <w:r w:rsidDel="007F115C">
          <w:delText xml:space="preserve">we </w:delText>
        </w:r>
      </w:del>
      <w:r>
        <w:t>focus on aspects of the recombination landscape</w:t>
      </w:r>
      <w:ins w:id="590" w:author="Bret" w:date="2020-03-16T16:31:00Z">
        <w:r w:rsidR="007F115C">
          <w:t xml:space="preserve"> along chromosomes.</w:t>
        </w:r>
      </w:ins>
      <w:r>
        <w:t xml:space="preserve"> </w:t>
      </w:r>
      <w:ins w:id="591" w:author="Bret" w:date="2020-03-16T16:31:00Z">
        <w:r w:rsidR="007F115C">
          <w:t>We</w:t>
        </w:r>
      </w:ins>
      <w:del w:id="592" w:author="Bret" w:date="2020-03-16T16:31:00Z">
        <w:r w:rsidDel="007F115C">
          <w:delText>to</w:delText>
        </w:r>
      </w:del>
      <w:r>
        <w:t xml:space="preserve"> address two main questions</w:t>
      </w:r>
      <w:ins w:id="593" w:author="Bret" w:date="2020-03-16T16:31:00Z">
        <w:r w:rsidR="007F115C">
          <w:t>. First,</w:t>
        </w:r>
      </w:ins>
      <w:r>
        <w:t xml:space="preserve"> </w:t>
      </w:r>
      <w:ins w:id="594" w:author="Bret" w:date="2020-03-16T16:31:00Z">
        <w:r w:rsidR="007F115C">
          <w:t>w</w:t>
        </w:r>
      </w:ins>
      <w:del w:id="595" w:author="Bret" w:date="2020-03-16T16:31:00Z">
        <w:r w:rsidDel="007F115C">
          <w:delText>1) W</w:delText>
        </w:r>
      </w:del>
      <w:r>
        <w:t xml:space="preserve">hich traits are sexually dimorphic? </w:t>
      </w:r>
      <w:ins w:id="596" w:author="Bret" w:date="2020-03-16T16:31:00Z">
        <w:r w:rsidR="007F115C">
          <w:t xml:space="preserve">Second, </w:t>
        </w:r>
      </w:ins>
      <w:del w:id="597" w:author="Bret" w:date="2020-03-16T16:31:00Z">
        <w:r w:rsidDel="007F115C">
          <w:delText xml:space="preserve">and 2) </w:delText>
        </w:r>
      </w:del>
      <w:ins w:id="598" w:author="Bret" w:date="2020-03-16T16:31:00Z">
        <w:r w:rsidR="007F115C">
          <w:t>w</w:t>
        </w:r>
      </w:ins>
      <w:del w:id="599" w:author="Bret" w:date="2020-03-16T16:31:00Z">
        <w:r w:rsidDel="007F115C">
          <w:delText>W</w:delText>
        </w:r>
      </w:del>
      <w:r>
        <w:t xml:space="preserve">hich traits </w:t>
      </w:r>
      <w:ins w:id="600" w:author="Bret" w:date="2020-03-16T16:31:00Z">
        <w:r w:rsidR="007F115C">
          <w:t>differ between males from high-recombination vs. low-recombination strains?</w:t>
        </w:r>
      </w:ins>
    </w:p>
    <w:p w14:paraId="6D2622A4" w14:textId="165105E5" w:rsidR="0020703F" w:rsidDel="007F115C" w:rsidRDefault="004E03A2">
      <w:pPr>
        <w:pStyle w:val="BodyText"/>
        <w:rPr>
          <w:del w:id="601" w:author="Bret" w:date="2020-03-16T16:32:00Z"/>
        </w:rPr>
      </w:pPr>
      <w:del w:id="602" w:author="Bret" w:date="2020-03-16T16:31:00Z">
        <w:r w:rsidDel="007F115C">
          <w:delText xml:space="preserve">fit </w:delText>
        </w:r>
      </w:del>
      <w:del w:id="603" w:author="Bret" w:date="2020-03-16T16:32:00Z">
        <w:r w:rsidDel="007F115C">
          <w:delText>distinguish the high and low recombining strains for males?</w:delText>
        </w:r>
      </w:del>
    </w:p>
    <w:p w14:paraId="6B0BDCD8" w14:textId="4CD2D2B8" w:rsidR="0020703F" w:rsidDel="007F115C" w:rsidRDefault="004E03A2">
      <w:pPr>
        <w:pStyle w:val="BodyText"/>
        <w:rPr>
          <w:del w:id="604" w:author="Bret" w:date="2020-03-16T16:33:00Z"/>
        </w:rPr>
      </w:pPr>
      <w:del w:id="605" w:author="Bret" w:date="2020-03-16T16:33:00Z">
        <w:r w:rsidDel="007F115C">
          <w:delText>In our analysis our first step is to test for measurable differences, between sexes or recombination groups in males and if the differences are significant, our second step is to apply the same sets of models applied to the mean MLH1 foci counts to test for effects due to subspecies or strains.</w:delText>
        </w:r>
      </w:del>
    </w:p>
    <w:p w14:paraId="412440A2" w14:textId="696D16EA" w:rsidR="0020703F" w:rsidRDefault="00890D18">
      <w:pPr>
        <w:pStyle w:val="Heading1"/>
      </w:pPr>
      <w:bookmarkStart w:id="606" w:name="q1-sex-differences-in-sc-ae-lengths"/>
      <w:bookmarkStart w:id="607" w:name="_Toc33981143"/>
      <w:bookmarkEnd w:id="606"/>
      <w:r>
        <w:t xml:space="preserve">Q1 Sex Differences in </w:t>
      </w:r>
      <w:ins w:id="608" w:author="Bret" w:date="2020-03-16T16:33:00Z">
        <w:r w:rsidR="007F115C">
          <w:t>the Length of the Synaptonemal Complex</w:t>
        </w:r>
      </w:ins>
      <w:del w:id="609" w:author="Bret" w:date="2020-03-16T16:33:00Z">
        <w:r w:rsidDel="007F115C">
          <w:delText>SC</w:delText>
        </w:r>
        <w:r w:rsidR="004E03A2" w:rsidDel="007F115C">
          <w:delText xml:space="preserve"> Lengths</w:delText>
        </w:r>
      </w:del>
      <w:bookmarkEnd w:id="607"/>
    </w:p>
    <w:p w14:paraId="70A243AA" w14:textId="14AF1B8C" w:rsidR="00EA68CC" w:rsidRDefault="004E03A2">
      <w:pPr>
        <w:pStyle w:val="BodyText"/>
        <w:rPr>
          <w:ins w:id="610" w:author="Bret" w:date="2020-03-16T16:40:00Z"/>
        </w:rPr>
      </w:pPr>
      <w:r>
        <w:t>In many mammalian species</w:t>
      </w:r>
      <w:ins w:id="611" w:author="Bret" w:date="2020-03-16T16:34:00Z">
        <w:r w:rsidR="007F115C">
          <w:t>,</w:t>
        </w:r>
      </w:ins>
      <w:r>
        <w:t xml:space="preserve"> the </w:t>
      </w:r>
      <w:ins w:id="612" w:author="Bret" w:date="2020-03-16T16:34:00Z">
        <w:r w:rsidR="007F115C">
          <w:t>synaptonemal complex</w:t>
        </w:r>
      </w:ins>
      <w:ins w:id="613" w:author="Bret Payseur" w:date="2020-03-30T08:35:00Z">
        <w:r w:rsidR="005E6747">
          <w:t xml:space="preserve"> (SC)</w:t>
        </w:r>
      </w:ins>
      <w:del w:id="614" w:author="Bret" w:date="2020-03-16T16:34:00Z">
        <w:r w:rsidDel="007F115C">
          <w:delText>SC lengths</w:delText>
        </w:r>
      </w:del>
      <w:ins w:id="615" w:author="Bret" w:date="2020-03-16T16:34:00Z">
        <w:r w:rsidR="007F115C">
          <w:t xml:space="preserve"> is</w:t>
        </w:r>
      </w:ins>
      <w:del w:id="616" w:author="Bret" w:date="2020-03-16T16:34:00Z">
        <w:r w:rsidDel="007F115C">
          <w:delText xml:space="preserve"> are</w:delText>
        </w:r>
      </w:del>
      <w:r>
        <w:t xml:space="preserve"> longer in females</w:t>
      </w:r>
      <w:ins w:id="617" w:author="Bret" w:date="2020-03-16T16:34:00Z">
        <w:r w:rsidR="007F115C">
          <w:t xml:space="preserve">. </w:t>
        </w:r>
      </w:ins>
      <w:del w:id="618" w:author="Bret" w:date="2020-03-16T16:34:00Z">
        <w:r w:rsidDel="007F115C">
          <w:delText xml:space="preserve">, </w:delText>
        </w:r>
      </w:del>
      <w:ins w:id="619" w:author="Bret" w:date="2020-03-16T16:34:00Z">
        <w:r w:rsidR="007F115C">
          <w:t>Y</w:t>
        </w:r>
      </w:ins>
      <w:del w:id="620" w:author="Bret" w:date="2020-03-16T16:34:00Z">
        <w:r w:rsidDel="007F115C">
          <w:delText>y</w:delText>
        </w:r>
      </w:del>
      <w:r>
        <w:t>et</w:t>
      </w:r>
      <w:ins w:id="621" w:author="Bret" w:date="2020-03-16T16:36:00Z">
        <w:r w:rsidR="007F115C">
          <w:t>,</w:t>
        </w:r>
      </w:ins>
      <w:r>
        <w:t xml:space="preserve"> the majority of these observations come from species with female</w:t>
      </w:r>
      <w:ins w:id="622" w:author="Bret" w:date="2020-03-16T16:34:00Z">
        <w:r w:rsidR="007F115C">
          <w:t>-</w:t>
        </w:r>
      </w:ins>
      <w:del w:id="623" w:author="Bret" w:date="2020-03-16T16:34:00Z">
        <w:r w:rsidDel="007F115C">
          <w:delText xml:space="preserve"> </w:delText>
        </w:r>
      </w:del>
      <w:r>
        <w:t xml:space="preserve">biased heterochiasmy. Our </w:t>
      </w:r>
      <w:ins w:id="624" w:author="Bret Payseur" w:date="2020-03-30T08:34:00Z">
        <w:r w:rsidR="005E6747">
          <w:t xml:space="preserve">wider </w:t>
        </w:r>
      </w:ins>
      <w:r>
        <w:t>s</w:t>
      </w:r>
      <w:ins w:id="625" w:author="Bret" w:date="2020-03-16T16:36:00Z">
        <w:r w:rsidR="006D2939">
          <w:t>urvey</w:t>
        </w:r>
      </w:ins>
      <w:del w:id="626" w:author="Bret" w:date="2020-03-16T16:36:00Z">
        <w:r w:rsidDel="006D2939">
          <w:delText>ample</w:delText>
        </w:r>
      </w:del>
      <w:r>
        <w:t xml:space="preserve"> of </w:t>
      </w:r>
      <w:ins w:id="627" w:author="Bret" w:date="2020-03-16T16:36:00Z">
        <w:r w:rsidR="006D2939">
          <w:t xml:space="preserve">recombination in </w:t>
        </w:r>
      </w:ins>
      <w:r>
        <w:t xml:space="preserve">house mice provides an opportunity to </w:t>
      </w:r>
      <w:ins w:id="628" w:author="Bret" w:date="2020-03-16T16:35:00Z">
        <w:r w:rsidR="007F115C">
          <w:t>determine whether</w:t>
        </w:r>
      </w:ins>
      <w:del w:id="629" w:author="Bret" w:date="2020-03-16T16:35:00Z">
        <w:r w:rsidDel="007F115C">
          <w:delText>test if</w:delText>
        </w:r>
      </w:del>
      <w:r>
        <w:t xml:space="preserve"> </w:t>
      </w:r>
      <w:del w:id="630" w:author="Bret" w:date="2020-03-16T16:35:00Z">
        <w:r w:rsidDel="007F115C">
          <w:delText xml:space="preserve">the </w:delText>
        </w:r>
      </w:del>
      <w:r>
        <w:t>sex differences in chromatin compaction (SC length) are reversed</w:t>
      </w:r>
      <w:ins w:id="631" w:author="Bret" w:date="2020-03-16T16:35:00Z">
        <w:r w:rsidR="007F115C">
          <w:t xml:space="preserve"> when heterochiasmy is male-biased.</w:t>
        </w:r>
      </w:ins>
      <w:ins w:id="632" w:author="Bret" w:date="2020-03-16T16:36:00Z">
        <w:r w:rsidR="006D2939">
          <w:t xml:space="preserve"> </w:t>
        </w:r>
      </w:ins>
      <w:del w:id="633" w:author="Bret" w:date="2020-03-16T16:36:00Z">
        <w:r w:rsidDel="007F115C">
          <w:delText xml:space="preserve"> in the high recombining strains with male-biased heterochiasmy; </w:delText>
        </w:r>
        <w:r w:rsidDel="007F115C">
          <w:rPr>
            <w:i/>
          </w:rPr>
          <w:delText>musculus</w:delText>
        </w:r>
        <w:r w:rsidDel="007F115C">
          <w:rPr>
            <w:i/>
            <w:vertAlign w:val="superscript"/>
          </w:rPr>
          <w:delText>PWD</w:delText>
        </w:r>
        <w:r w:rsidDel="007F115C">
          <w:delText xml:space="preserve"> and </w:delText>
        </w:r>
        <w:r w:rsidDel="007F115C">
          <w:rPr>
            <w:i/>
          </w:rPr>
          <w:delText>molossinus</w:delText>
        </w:r>
        <w:r w:rsidDel="007F115C">
          <w:rPr>
            <w:i/>
            <w:vertAlign w:val="superscript"/>
          </w:rPr>
          <w:delText>MSM</w:delText>
        </w:r>
        <w:r w:rsidDel="007F115C">
          <w:delText xml:space="preserve">). </w:delText>
        </w:r>
      </w:del>
      <w:r>
        <w:t>I</w:t>
      </w:r>
      <w:ins w:id="634" w:author="Bret" w:date="2020-03-16T16:40:00Z">
        <w:r w:rsidR="00EA68CC">
          <w:t>n addition, i</w:t>
        </w:r>
      </w:ins>
      <w:r>
        <w:t xml:space="preserve">f SC length is </w:t>
      </w:r>
      <w:ins w:id="635" w:author="Bret" w:date="2020-03-16T16:37:00Z">
        <w:r w:rsidR="006D2939">
          <w:t xml:space="preserve">a strong </w:t>
        </w:r>
      </w:ins>
      <w:del w:id="636" w:author="Bret" w:date="2020-03-16T16:37:00Z">
        <w:r w:rsidDel="006D2939">
          <w:delText xml:space="preserve">the strongest </w:delText>
        </w:r>
      </w:del>
      <w:ins w:id="637" w:author="Bret" w:date="2020-03-16T16:37:00Z">
        <w:r w:rsidR="006D2939">
          <w:t>determinant</w:t>
        </w:r>
      </w:ins>
      <w:del w:id="638" w:author="Bret" w:date="2020-03-16T16:37:00Z">
        <w:r w:rsidDel="006D2939">
          <w:delText>predictor</w:delText>
        </w:r>
      </w:del>
      <w:ins w:id="639" w:author="Bret" w:date="2020-03-16T16:37:00Z">
        <w:r w:rsidR="006D2939">
          <w:t xml:space="preserve"> of the genome-wide recombination rate,</w:t>
        </w:r>
      </w:ins>
      <w:r>
        <w:t xml:space="preserve"> </w:t>
      </w:r>
      <w:del w:id="640" w:author="Bret" w:date="2020-03-16T16:37:00Z">
        <w:r w:rsidDel="006D2939">
          <w:delText xml:space="preserve">for number of MLH1 foci per cell, </w:delText>
        </w:r>
      </w:del>
      <w:del w:id="641" w:author="Bret" w:date="2020-03-16T16:39:00Z">
        <w:r w:rsidDel="006D2939">
          <w:delText xml:space="preserve">males </w:delText>
        </w:r>
      </w:del>
      <w:del w:id="642" w:author="Bret" w:date="2020-03-16T16:38:00Z">
        <w:r w:rsidDel="006D2939">
          <w:delText>of</w:delText>
        </w:r>
      </w:del>
      <w:ins w:id="643" w:author="Bret" w:date="2020-03-16T16:39:00Z">
        <w:r w:rsidR="006D2939">
          <w:t xml:space="preserve"> male </w:t>
        </w:r>
        <w:r w:rsidR="006D2939">
          <w:rPr>
            <w:i/>
          </w:rPr>
          <w:t>musculus</w:t>
        </w:r>
        <w:r w:rsidR="006D2939">
          <w:rPr>
            <w:i/>
            <w:vertAlign w:val="superscript"/>
          </w:rPr>
          <w:t>PWD</w:t>
        </w:r>
        <w:r w:rsidR="006D2939">
          <w:t xml:space="preserve"> and male </w:t>
        </w:r>
        <w:r w:rsidR="006D2939">
          <w:rPr>
            <w:i/>
          </w:rPr>
          <w:t>molossinus</w:t>
        </w:r>
        <w:r w:rsidR="006D2939">
          <w:rPr>
            <w:i/>
            <w:vertAlign w:val="superscript"/>
          </w:rPr>
          <w:t>MSM</w:t>
        </w:r>
        <w:r w:rsidR="006D2939">
          <w:t xml:space="preserve"> should have longer SC lengths than the other strains.</w:t>
        </w:r>
        <w:r w:rsidR="00EA68CC">
          <w:t xml:space="preserve"> </w:t>
        </w:r>
      </w:ins>
    </w:p>
    <w:p w14:paraId="26D04B90" w14:textId="1C0AB863" w:rsidR="0020703F" w:rsidDel="006D2939" w:rsidRDefault="004E03A2">
      <w:pPr>
        <w:pStyle w:val="FirstParagraph"/>
        <w:rPr>
          <w:del w:id="644" w:author="Bret" w:date="2020-03-16T16:39:00Z"/>
        </w:rPr>
      </w:pPr>
      <w:commentRangeStart w:id="645"/>
      <w:del w:id="646" w:author="Bret" w:date="2020-03-16T16:39:00Z">
        <w:r w:rsidDel="006D2939">
          <w:delText xml:space="preserve"> </w:delText>
        </w:r>
      </w:del>
      <w:del w:id="647" w:author="Bret" w:date="2020-03-16T16:38:00Z">
        <w:r w:rsidDel="006D2939">
          <w:delText xml:space="preserve">the </w:delText>
        </w:r>
      </w:del>
      <w:del w:id="648" w:author="Bret" w:date="2020-03-16T16:39:00Z">
        <w:r w:rsidDel="006D2939">
          <w:delText>high recombining strains would have longer SC length leading to the difference in total MLH1 foci per cell.</w:delText>
        </w:r>
      </w:del>
    </w:p>
    <w:p w14:paraId="1FEF9C72" w14:textId="2FC177CD" w:rsidR="0020703F" w:rsidRDefault="004E03A2">
      <w:pPr>
        <w:pStyle w:val="BodyText"/>
      </w:pPr>
      <w:r>
        <w:t xml:space="preserve">To account for confounding effects of sex chromosomes from pooled samples of bivalents, we </w:t>
      </w:r>
      <w:ins w:id="649" w:author="Bret" w:date="2020-03-16T16:47:00Z">
        <w:r w:rsidR="002E7B79">
          <w:t>considered</w:t>
        </w:r>
      </w:ins>
      <w:del w:id="650" w:author="Bret" w:date="2020-03-16T16:47:00Z">
        <w:r w:rsidDel="002E7B79">
          <w:delText>use</w:delText>
        </w:r>
      </w:del>
      <w:r>
        <w:t xml:space="preserve"> a reduced </w:t>
      </w:r>
      <w:del w:id="651" w:author="Bret" w:date="2020-03-16T16:44:00Z">
        <w:r w:rsidDel="002C2577">
          <w:delText xml:space="preserve">bivalent </w:delText>
        </w:r>
      </w:del>
      <w:r>
        <w:t>data</w:t>
      </w:r>
      <w:del w:id="652" w:author="Bret" w:date="2020-03-18T15:47:00Z">
        <w:r w:rsidDel="005A4E21">
          <w:delText xml:space="preserve"> </w:delText>
        </w:r>
      </w:del>
      <w:r>
        <w:t xml:space="preserve">set </w:t>
      </w:r>
      <w:ins w:id="653" w:author="Bret" w:date="2020-03-16T16:42:00Z">
        <w:r w:rsidR="00EA68CC">
          <w:t xml:space="preserve">including only </w:t>
        </w:r>
      </w:ins>
      <w:del w:id="654" w:author="Bret" w:date="2020-03-16T16:41:00Z">
        <w:r w:rsidDel="00EA68CC">
          <w:delText xml:space="preserve">made up of </w:delText>
        </w:r>
      </w:del>
      <w:r>
        <w:t xml:space="preserve">bivalents with SC lengths below the 2nd quartile </w:t>
      </w:r>
      <w:ins w:id="655" w:author="Bret" w:date="2020-03-16T16:44:00Z">
        <w:r w:rsidR="002C2577">
          <w:t>(</w:t>
        </w:r>
      </w:ins>
      <w:r>
        <w:t>for SC length</w:t>
      </w:r>
      <w:ins w:id="656" w:author="Bret" w:date="2020-03-16T16:44:00Z">
        <w:r w:rsidR="002C2577">
          <w:t>)</w:t>
        </w:r>
      </w:ins>
      <w:r>
        <w:t xml:space="preserve"> </w:t>
      </w:r>
      <w:ins w:id="657" w:author="Bret" w:date="2020-03-18T15:47:00Z">
        <w:r w:rsidR="005A4E21">
          <w:t>in</w:t>
        </w:r>
      </w:ins>
      <w:del w:id="658" w:author="Bret" w:date="2020-03-18T15:47:00Z">
        <w:r w:rsidDel="005A4E21">
          <w:delText>from</w:delText>
        </w:r>
      </w:del>
      <w:r>
        <w:t xml:space="preserve"> </w:t>
      </w:r>
      <w:ins w:id="659" w:author="Bret" w:date="2020-03-18T15:47:00Z">
        <w:r w:rsidR="005A4E21">
          <w:t>each</w:t>
        </w:r>
      </w:ins>
      <w:del w:id="660" w:author="Bret" w:date="2020-03-18T15:47:00Z">
        <w:r w:rsidDel="005A4E21">
          <w:delText>a single</w:delText>
        </w:r>
      </w:del>
      <w:r>
        <w:t xml:space="preserve"> cell</w:t>
      </w:r>
      <w:ins w:id="661" w:author="Bret" w:date="2020-03-16T16:45:00Z">
        <w:r w:rsidR="002C2577">
          <w:t xml:space="preserve">. </w:t>
        </w:r>
      </w:ins>
      <w:del w:id="662" w:author="Bret" w:date="2020-03-16T16:44:00Z">
        <w:r w:rsidDel="002C2577">
          <w:delText xml:space="preserve"> to compare across sexes. </w:delText>
        </w:r>
      </w:del>
      <w:r>
        <w:t xml:space="preserve">This </w:t>
      </w:r>
      <w:del w:id="663" w:author="Bret" w:date="2020-03-16T16:45:00Z">
        <w:r w:rsidDel="002C2577">
          <w:delText xml:space="preserve">results in a </w:delText>
        </w:r>
      </w:del>
      <w:r>
        <w:t xml:space="preserve">dataset </w:t>
      </w:r>
      <w:ins w:id="664" w:author="Bret" w:date="2020-03-16T16:46:00Z">
        <w:r w:rsidR="002E7B79">
          <w:t>include</w:t>
        </w:r>
      </w:ins>
      <w:ins w:id="665" w:author="Bret" w:date="2020-03-16T16:47:00Z">
        <w:r w:rsidR="002E7B79">
          <w:t>d</w:t>
        </w:r>
      </w:ins>
      <w:ins w:id="666" w:author="Bret" w:date="2020-03-16T16:46:00Z">
        <w:r w:rsidR="002E7B79">
          <w:t xml:space="preserve"> the four </w:t>
        </w:r>
      </w:ins>
      <w:ins w:id="667" w:author="Bret" w:date="2020-03-16T16:48:00Z">
        <w:r w:rsidR="002E7B79">
          <w:t>or</w:t>
        </w:r>
      </w:ins>
      <w:ins w:id="668" w:author="Bret" w:date="2020-03-16T16:46:00Z">
        <w:r w:rsidR="002C2577">
          <w:t xml:space="preserve"> five </w:t>
        </w:r>
        <w:r w:rsidR="002E7B79">
          <w:t xml:space="preserve">shortest </w:t>
        </w:r>
      </w:ins>
      <w:del w:id="669" w:author="Bret" w:date="2020-03-16T16:46:00Z">
        <w:r w:rsidDel="002C2577">
          <w:delText xml:space="preserve">of the shortest 4 to 5 </w:delText>
        </w:r>
      </w:del>
      <w:ins w:id="670" w:author="Bret" w:date="2020-03-16T16:46:00Z">
        <w:r w:rsidR="002C2577">
          <w:t xml:space="preserve">bivalents </w:t>
        </w:r>
      </w:ins>
      <w:del w:id="671" w:author="Bret" w:date="2020-03-16T16:46:00Z">
        <w:r w:rsidDel="002C2577">
          <w:delText>chromosomes</w:delText>
        </w:r>
      </w:del>
      <w:r>
        <w:t xml:space="preserve"> and exclude</w:t>
      </w:r>
      <w:ins w:id="672" w:author="Bret" w:date="2020-03-16T16:48:00Z">
        <w:r w:rsidR="002E7B79">
          <w:t>d</w:t>
        </w:r>
      </w:ins>
      <w:del w:id="673" w:author="Bret" w:date="2020-03-16T16:48:00Z">
        <w:r w:rsidDel="002E7B79">
          <w:delText>s</w:delText>
        </w:r>
      </w:del>
      <w:r>
        <w:t xml:space="preserve"> the X bivalent in </w:t>
      </w:r>
      <w:del w:id="674" w:author="Bret" w:date="2020-03-16T16:47:00Z">
        <w:r w:rsidDel="002E7B79">
          <w:delText xml:space="preserve">the </w:delText>
        </w:r>
      </w:del>
      <w:r>
        <w:t xml:space="preserve">oocytes. A total of 678 ‘short’ bivalents were isolated from 103 oocytes and 37 spermatocytes. </w:t>
      </w:r>
      <w:del w:id="675" w:author="Bret Payseur" w:date="2020-03-30T08:36:00Z">
        <w:r w:rsidDel="005E6747">
          <w:delText>Even though</w:delText>
        </w:r>
      </w:del>
      <w:ins w:id="676" w:author="Bret Payseur" w:date="2020-03-30T08:36:00Z">
        <w:r w:rsidR="005E6747">
          <w:t>Although</w:t>
        </w:r>
      </w:ins>
      <w:r>
        <w:t xml:space="preserve"> this smaller data</w:t>
      </w:r>
      <w:del w:id="677" w:author="Bret" w:date="2020-03-18T15:47:00Z">
        <w:r w:rsidDel="005A4E21">
          <w:delText xml:space="preserve"> </w:delText>
        </w:r>
      </w:del>
      <w:r>
        <w:t xml:space="preserve">set has decreased power, it offers a more comparable set of single bivalents to compare between </w:t>
      </w:r>
      <w:ins w:id="678" w:author="Bret Payseur" w:date="2020-03-30T08:36:00Z">
        <w:r w:rsidR="005E6747">
          <w:t xml:space="preserve">the </w:t>
        </w:r>
      </w:ins>
      <w:r>
        <w:t>sexes.</w:t>
      </w:r>
      <w:commentRangeEnd w:id="645"/>
      <w:r w:rsidR="00D37BF6">
        <w:rPr>
          <w:rStyle w:val="CommentReference"/>
        </w:rPr>
        <w:commentReference w:id="645"/>
      </w:r>
    </w:p>
    <w:p w14:paraId="46517FAE" w14:textId="394C4C39" w:rsidR="0020703F" w:rsidRDefault="004E03A2">
      <w:pPr>
        <w:pStyle w:val="BodyText"/>
      </w:pPr>
      <w:r>
        <w:rPr>
          <w:noProof/>
        </w:rPr>
        <w:drawing>
          <wp:inline distT="0" distB="0" distL="0" distR="0" wp14:anchorId="1655BDFA" wp14:editId="7265E7D3">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SC.show.short.biv-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F9C0DE1" w14:textId="5A173F40" w:rsidR="0020703F" w:rsidRDefault="002E7B79">
      <w:pPr>
        <w:pStyle w:val="BodyText"/>
      </w:pPr>
      <w:ins w:id="679" w:author="Bret" w:date="2020-03-16T16:48:00Z">
        <w:r>
          <w:lastRenderedPageBreak/>
          <w:t>Short bivalents are significantly longer in females t</w:t>
        </w:r>
      </w:ins>
      <w:ins w:id="680" w:author="Bret" w:date="2020-03-16T16:49:00Z">
        <w:r>
          <w:t>han males in all strains</w:t>
        </w:r>
      </w:ins>
      <w:ins w:id="681" w:author="Bret" w:date="2020-03-16T16:50:00Z">
        <w:r>
          <w:t xml:space="preserve"> (t-test; p &lt; 0.05)</w:t>
        </w:r>
      </w:ins>
      <w:ins w:id="682" w:author="Bret" w:date="2020-03-16T16:49:00Z">
        <w:r>
          <w:t xml:space="preserve"> except </w:t>
        </w:r>
        <w:r>
          <w:rPr>
            <w:i/>
          </w:rPr>
          <w:t>musculus</w:t>
        </w:r>
        <w:r>
          <w:rPr>
            <w:i/>
            <w:vertAlign w:val="superscript"/>
          </w:rPr>
          <w:t>SKIVE</w:t>
        </w:r>
      </w:ins>
      <w:ins w:id="683" w:author="Bret" w:date="2020-03-16T16:50:00Z">
        <w:r>
          <w:t>.</w:t>
        </w:r>
      </w:ins>
      <w:ins w:id="684" w:author="Bret" w:date="2020-03-16T16:48:00Z">
        <w:r>
          <w:t xml:space="preserve"> </w:t>
        </w:r>
      </w:ins>
      <w:ins w:id="685" w:author="Bret" w:date="2020-03-16T16:50:00Z">
        <w:r>
          <w:t xml:space="preserve"> The female:male ratio ranges across strains</w:t>
        </w:r>
      </w:ins>
      <w:ins w:id="686" w:author="Bret" w:date="2020-03-16T16:51:00Z">
        <w:r>
          <w:t xml:space="preserve"> </w:t>
        </w:r>
      </w:ins>
      <w:del w:id="687" w:author="Bret" w:date="2020-03-16T16:50:00Z">
        <w:r w:rsidR="004E03A2" w:rsidDel="002E7B79">
          <w:delText>All but one strains have significantly longer mouse mean for short bivalents in females (t.test; p &lt;0.05). The differences, (F:M), across strains ranges</w:delText>
        </w:r>
      </w:del>
      <w:del w:id="688" w:author="Bret" w:date="2020-03-16T16:51:00Z">
        <w:r w:rsidR="004E03A2" w:rsidDel="002E7B79">
          <w:delText xml:space="preserve"> </w:delText>
        </w:r>
      </w:del>
      <w:r w:rsidR="004E03A2">
        <w:t xml:space="preserve">from 1.15 </w:t>
      </w:r>
      <w:ins w:id="689" w:author="Bret" w:date="2020-03-16T16:51:00Z">
        <w:r>
          <w:t>(</w:t>
        </w:r>
      </w:ins>
      <w:del w:id="690" w:author="Bret" w:date="2020-03-16T16:51:00Z">
        <w:r w:rsidR="004E03A2" w:rsidDel="002E7B79">
          <w:delText xml:space="preserve">in </w:delText>
        </w:r>
      </w:del>
      <w:r w:rsidR="004E03A2">
        <w:rPr>
          <w:i/>
        </w:rPr>
        <w:t>musculus</w:t>
      </w:r>
      <w:r w:rsidR="004E03A2">
        <w:rPr>
          <w:i/>
          <w:vertAlign w:val="superscript"/>
        </w:rPr>
        <w:t>MSM</w:t>
      </w:r>
      <w:del w:id="691" w:author="Bret" w:date="2020-03-16T16:51:00Z">
        <w:r w:rsidR="004E03A2" w:rsidDel="002E7B79">
          <w:delText xml:space="preserve"> </w:delText>
        </w:r>
      </w:del>
      <w:ins w:id="692" w:author="Bret" w:date="2020-03-16T16:51:00Z">
        <w:r>
          <w:t xml:space="preserve">) </w:t>
        </w:r>
      </w:ins>
      <w:r w:rsidR="004E03A2">
        <w:t xml:space="preserve">to 1.49 </w:t>
      </w:r>
      <w:ins w:id="693" w:author="Bret" w:date="2020-03-18T15:48:00Z">
        <w:r w:rsidR="005A4E21">
          <w:t>(</w:t>
        </w:r>
      </w:ins>
      <w:del w:id="694" w:author="Bret" w:date="2020-03-18T15:48:00Z">
        <w:r w:rsidR="004E03A2" w:rsidDel="005A4E21">
          <w:delText xml:space="preserve">in </w:delText>
        </w:r>
      </w:del>
      <w:r w:rsidR="004E03A2">
        <w:rPr>
          <w:i/>
        </w:rPr>
        <w:t>domesticus</w:t>
      </w:r>
      <w:r w:rsidR="004E03A2">
        <w:rPr>
          <w:i/>
          <w:vertAlign w:val="superscript"/>
        </w:rPr>
        <w:t>WSB</w:t>
      </w:r>
      <w:ins w:id="695" w:author="Bret" w:date="2020-03-16T16:51:00Z">
        <w:r>
          <w:t>)</w:t>
        </w:r>
      </w:ins>
      <w:r w:rsidR="004E03A2">
        <w:t xml:space="preserve">. </w:t>
      </w:r>
      <w:del w:id="696" w:author="Bret" w:date="2020-03-16T16:52:00Z">
        <w:r w:rsidR="004E03A2" w:rsidDel="002E7B79">
          <w:delText xml:space="preserve">While the female value is longer, it is not significantly different from males in </w:delText>
        </w:r>
        <w:r w:rsidR="004E03A2" w:rsidDel="002E7B79">
          <w:rPr>
            <w:i/>
          </w:rPr>
          <w:delText>musculus</w:delText>
        </w:r>
        <w:r w:rsidR="004E03A2" w:rsidDel="002E7B79">
          <w:rPr>
            <w:i/>
            <w:vertAlign w:val="superscript"/>
          </w:rPr>
          <w:delText>SKIVE</w:delText>
        </w:r>
        <w:r w:rsidR="004E03A2" w:rsidDel="002E7B79">
          <w:delText xml:space="preserve"> (t.test; p = 0.11).</w:delText>
        </w:r>
      </w:del>
    </w:p>
    <w:p w14:paraId="06A668E7" w14:textId="13737CD6" w:rsidR="005A4E21" w:rsidRDefault="004E03A2" w:rsidP="005A4E21">
      <w:pPr>
        <w:pStyle w:val="BodyText"/>
        <w:rPr>
          <w:ins w:id="697" w:author="Bret" w:date="2020-03-18T15:50:00Z"/>
        </w:rPr>
      </w:pPr>
      <w:commentRangeStart w:id="698"/>
      <w:del w:id="699" w:author="Bret" w:date="2020-03-16T16:52:00Z">
        <w:r w:rsidDel="002E7B79">
          <w:delText>For an</w:delText>
        </w:r>
      </w:del>
      <w:ins w:id="700" w:author="Bret" w:date="2020-03-16T16:52:00Z">
        <w:r w:rsidR="002E7B79">
          <w:t>As an</w:t>
        </w:r>
      </w:ins>
      <w:r>
        <w:t xml:space="preserve"> additional metric of chromatin compaction, we </w:t>
      </w:r>
      <w:ins w:id="701" w:author="Bret" w:date="2020-03-16T16:53:00Z">
        <w:r w:rsidR="002E7B79">
          <w:t xml:space="preserve">computed the </w:t>
        </w:r>
      </w:ins>
      <w:ins w:id="702" w:author="Bret" w:date="2020-03-16T16:59:00Z">
        <w:r w:rsidR="00D37BF6">
          <w:t>total (</w:t>
        </w:r>
      </w:ins>
      <w:ins w:id="703" w:author="Bret" w:date="2020-03-16T16:53:00Z">
        <w:r w:rsidR="002E7B79">
          <w:t>summed</w:t>
        </w:r>
      </w:ins>
      <w:ins w:id="704" w:author="Bret" w:date="2020-03-16T16:59:00Z">
        <w:r w:rsidR="00D37BF6">
          <w:t>)</w:t>
        </w:r>
      </w:ins>
      <w:ins w:id="705" w:author="Bret" w:date="2020-03-16T16:53:00Z">
        <w:r w:rsidR="002E7B79">
          <w:t xml:space="preserve"> SC length of all bivalents for single cells, using the image analysis</w:t>
        </w:r>
      </w:ins>
      <w:ins w:id="706" w:author="Bret" w:date="2020-03-16T16:54:00Z">
        <w:r w:rsidR="002E7B79">
          <w:t xml:space="preserve"> </w:t>
        </w:r>
      </w:ins>
      <w:ins w:id="707" w:author="Bret" w:date="2020-03-16T16:53:00Z">
        <w:r w:rsidR="002E7B79">
          <w:t>algorithm of Wang et al. (2019)</w:t>
        </w:r>
      </w:ins>
      <w:ins w:id="708" w:author="Bret" w:date="2020-03-16T16:55:00Z">
        <w:r w:rsidR="002E7B79">
          <w:t xml:space="preserve">. </w:t>
        </w:r>
      </w:ins>
      <w:del w:id="709" w:author="Bret" w:date="2020-03-16T16:55:00Z">
        <w:r w:rsidDel="002E7B79">
          <w:delText xml:space="preserve">tested a whole cell measure of SC length using a second image analysis algorithm which converts the SC signal into single pixel wide trace of the SC shapes and provides accurate estimates of the summed SC length of bivalents for single cells (ref Wang). We apply the skeletonizing algorithm to all MLH1 meiocyte images. </w:delText>
        </w:r>
      </w:del>
      <w:r>
        <w:t xml:space="preserve">Mouse means were calculated from </w:t>
      </w:r>
      <w:del w:id="710" w:author="Bret" w:date="2020-03-16T16:56:00Z">
        <w:r w:rsidDel="002E7B79">
          <w:delText xml:space="preserve">2984 </w:delText>
        </w:r>
      </w:del>
      <w:r>
        <w:t>cell</w:t>
      </w:r>
      <w:ins w:id="711" w:author="Bret" w:date="2020-03-16T16:56:00Z">
        <w:r w:rsidR="002E7B79">
          <w:t>-</w:t>
        </w:r>
      </w:ins>
      <w:del w:id="712" w:author="Bret" w:date="2020-03-16T16:56:00Z">
        <w:r w:rsidDel="002E7B79">
          <w:delText xml:space="preserve"> </w:delText>
        </w:r>
      </w:del>
      <w:r>
        <w:t xml:space="preserve">wide </w:t>
      </w:r>
      <w:ins w:id="713" w:author="Bret" w:date="2020-03-16T16:56:00Z">
        <w:r w:rsidR="002E7B79">
          <w:t>total SC length</w:t>
        </w:r>
      </w:ins>
      <w:ins w:id="714" w:author="Bret" w:date="2020-03-16T16:57:00Z">
        <w:r w:rsidR="00D37BF6">
          <w:t>s</w:t>
        </w:r>
      </w:ins>
      <w:del w:id="715" w:author="Bret" w:date="2020-03-16T16:56:00Z">
        <w:r w:rsidDel="002E7B79">
          <w:delText>total SC measure</w:delText>
        </w:r>
      </w:del>
      <w:ins w:id="716" w:author="Bret" w:date="2020-03-16T16:57:00Z">
        <w:r w:rsidR="00D37BF6">
          <w:t xml:space="preserve"> </w:t>
        </w:r>
      </w:ins>
      <w:del w:id="717" w:author="Bret" w:date="2020-03-16T16:56:00Z">
        <w:r w:rsidDel="002E7B79">
          <w:delText>s</w:delText>
        </w:r>
      </w:del>
      <w:del w:id="718" w:author="Bret" w:date="2020-03-16T16:57:00Z">
        <w:r w:rsidDel="002E7B79">
          <w:delText xml:space="preserve"> </w:delText>
        </w:r>
      </w:del>
      <w:ins w:id="719" w:author="Bret" w:date="2020-03-16T16:57:00Z">
        <w:r w:rsidR="00D37BF6">
          <w:t xml:space="preserve">in 2,984 </w:t>
        </w:r>
      </w:ins>
      <w:ins w:id="720" w:author="Bret" w:date="2020-03-16T16:58:00Z">
        <w:r w:rsidR="00D37BF6">
          <w:t xml:space="preserve">out of </w:t>
        </w:r>
      </w:ins>
      <w:ins w:id="721" w:author="Bret" w:date="2020-03-16T16:57:00Z">
        <w:r w:rsidR="00D37BF6">
          <w:t xml:space="preserve">3,680 cells </w:t>
        </w:r>
      </w:ins>
      <w:ins w:id="722" w:author="Bret" w:date="2020-03-16T16:58:00Z">
        <w:r w:rsidR="00D37BF6">
          <w:t xml:space="preserve">with MLH1 counts </w:t>
        </w:r>
      </w:ins>
      <w:r>
        <w:t>(</w:t>
      </w:r>
      <w:del w:id="723" w:author="Bret" w:date="2020-03-16T16:58:00Z">
        <w:r w:rsidDel="00D37BF6">
          <w:delText>f</w:delText>
        </w:r>
      </w:del>
      <w:ins w:id="724" w:author="Bret" w:date="2020-03-16T16:58:00Z">
        <w:r w:rsidR="00D37BF6">
          <w:t>F</w:t>
        </w:r>
      </w:ins>
      <w:r>
        <w:t>igure X).</w:t>
      </w:r>
      <w:ins w:id="725" w:author="Bret" w:date="2020-03-16T17:01:00Z">
        <w:r w:rsidR="00D37BF6">
          <w:t xml:space="preserve"> </w:t>
        </w:r>
      </w:ins>
      <w:commentRangeEnd w:id="698"/>
      <w:ins w:id="726" w:author="Bret" w:date="2020-03-16T17:03:00Z">
        <w:r w:rsidR="00D37BF6">
          <w:rPr>
            <w:rStyle w:val="CommentReference"/>
          </w:rPr>
          <w:commentReference w:id="698"/>
        </w:r>
      </w:ins>
      <w:ins w:id="727" w:author="Bret" w:date="2020-03-18T15:49:00Z">
        <w:r w:rsidR="005A4E21">
          <w:t>F</w:t>
        </w:r>
      </w:ins>
      <w:ins w:id="728" w:author="Bret" w:date="2020-03-16T17:01:00Z">
        <w:r w:rsidR="00D37BF6">
          <w:t>emales have significantly longer to</w:t>
        </w:r>
        <w:r w:rsidR="005A4E21">
          <w:t xml:space="preserve">tal SC than males in </w:t>
        </w:r>
      </w:ins>
      <w:ins w:id="729" w:author="Bret" w:date="2020-03-18T15:50:00Z">
        <w:r w:rsidR="005A4E21">
          <w:t>each</w:t>
        </w:r>
      </w:ins>
      <w:ins w:id="730" w:author="Bret" w:date="2020-03-16T17:01:00Z">
        <w:r w:rsidR="005A4E21">
          <w:t xml:space="preserve"> strain</w:t>
        </w:r>
        <w:r w:rsidR="00D37BF6">
          <w:t xml:space="preserve"> </w:t>
        </w:r>
      </w:ins>
      <w:ins w:id="731" w:author="Bret" w:date="2020-03-18T15:49:00Z">
        <w:r w:rsidR="005A4E21">
          <w:t xml:space="preserve">tested separately </w:t>
        </w:r>
      </w:ins>
      <w:ins w:id="732" w:author="Bret" w:date="2020-03-16T17:01:00Z">
        <w:r w:rsidR="00D37BF6">
          <w:t>(t-test; p &lt; 0.05).</w:t>
        </w:r>
      </w:ins>
      <w:ins w:id="733" w:author="Bret" w:date="2020-03-18T15:50:00Z">
        <w:r w:rsidR="005A4E21">
          <w:t xml:space="preserve"> Th</w:t>
        </w:r>
      </w:ins>
      <w:ins w:id="734" w:author="Bret" w:date="2020-03-18T15:51:00Z">
        <w:r w:rsidR="005A4E21">
          <w:t>at</w:t>
        </w:r>
      </w:ins>
      <w:ins w:id="735" w:author="Bret" w:date="2020-03-18T15:50:00Z">
        <w:r w:rsidR="005A4E21">
          <w:t xml:space="preserve"> females </w:t>
        </w:r>
      </w:ins>
      <w:ins w:id="736" w:author="Bret" w:date="2020-03-18T15:51:00Z">
        <w:r w:rsidR="005A4E21">
          <w:t>have longer SCs is</w:t>
        </w:r>
      </w:ins>
      <w:ins w:id="737" w:author="Bret" w:date="2020-03-18T15:50:00Z">
        <w:r w:rsidR="005A4E21">
          <w:t xml:space="preserve"> also supported by mixed models and general linear models</w:t>
        </w:r>
      </w:ins>
      <w:ins w:id="738" w:author="Bret" w:date="2020-03-18T15:51:00Z">
        <w:r w:rsidR="005A4E21">
          <w:t xml:space="preserve"> with covariates</w:t>
        </w:r>
      </w:ins>
      <w:ins w:id="739" w:author="Bret" w:date="2020-03-18T15:50:00Z">
        <w:r w:rsidR="005A4E21">
          <w:t>, w</w:t>
        </w:r>
      </w:ins>
      <w:ins w:id="740" w:author="Bret" w:date="2020-03-18T15:51:00Z">
        <w:r w:rsidR="005A4E21">
          <w:t>hich identify</w:t>
        </w:r>
      </w:ins>
      <w:ins w:id="741" w:author="Bret" w:date="2020-03-18T15:50:00Z">
        <w:r w:rsidR="005A4E21">
          <w:t xml:space="preserve"> sex </w:t>
        </w:r>
      </w:ins>
      <w:ins w:id="742" w:author="Bret" w:date="2020-03-18T15:51:00Z">
        <w:r w:rsidR="005A4E21">
          <w:t>as</w:t>
        </w:r>
      </w:ins>
      <w:ins w:id="743" w:author="Bret" w:date="2020-03-18T15:50:00Z">
        <w:r w:rsidR="005A4E21">
          <w:t xml:space="preserve"> the most consistently significant effect (p &lt; 0.05). Additionally, there are some significant subspecies and strain effects (p &lt; 0.05), indicating that SC length has evolved among strains and subspecies.</w:t>
        </w:r>
      </w:ins>
    </w:p>
    <w:p w14:paraId="29452163" w14:textId="34A3B012" w:rsidR="00D37BF6" w:rsidRDefault="00D37BF6" w:rsidP="00D37BF6">
      <w:pPr>
        <w:pStyle w:val="BodyText"/>
        <w:rPr>
          <w:ins w:id="744" w:author="Bret" w:date="2020-03-16T17:01:00Z"/>
        </w:rPr>
      </w:pPr>
    </w:p>
    <w:p w14:paraId="60CD3825" w14:textId="21188022" w:rsidR="0020703F" w:rsidRDefault="004E03A2">
      <w:pPr>
        <w:pStyle w:val="BodyText"/>
      </w:pPr>
      <w:del w:id="745" w:author="Bret" w:date="2020-03-16T16:58:00Z">
        <w:r w:rsidDel="00D37BF6">
          <w:delText xml:space="preserve"> (where as 3680 number of cells had MLH1 measures ).</w:delText>
        </w:r>
      </w:del>
    </w:p>
    <w:p w14:paraId="3BEFC141" w14:textId="77777777" w:rsidR="0020703F" w:rsidRDefault="0020703F">
      <w:pPr>
        <w:pStyle w:val="BodyText"/>
      </w:pPr>
    </w:p>
    <w:p w14:paraId="77D59DF9" w14:textId="1343878C" w:rsidR="0020703F" w:rsidRDefault="004E03A2">
      <w:pPr>
        <w:pStyle w:val="BodyText"/>
      </w:pPr>
      <w:r>
        <w:rPr>
          <w:noProof/>
        </w:rPr>
        <w:drawing>
          <wp:inline distT="0" distB="0" distL="0" distR="0" wp14:anchorId="4A7B78D8" wp14:editId="7DD7E595">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1.tot.SC_show-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91A3E9C" w14:textId="789F872A" w:rsidR="0020703F" w:rsidDel="00D37BF6" w:rsidRDefault="0020703F">
      <w:pPr>
        <w:pStyle w:val="BodyText"/>
        <w:rPr>
          <w:del w:id="746" w:author="Bret" w:date="2020-03-16T17:01:00Z"/>
        </w:rPr>
      </w:pPr>
    </w:p>
    <w:p w14:paraId="4D6C43D5" w14:textId="2A7CBC34" w:rsidR="00D37BF6" w:rsidRDefault="004E03A2">
      <w:pPr>
        <w:pStyle w:val="BodyText"/>
        <w:rPr>
          <w:ins w:id="747" w:author="Bret" w:date="2020-03-16T17:01:00Z"/>
        </w:rPr>
      </w:pPr>
      <w:del w:id="748" w:author="Bret" w:date="2020-03-16T17:01:00Z">
        <w:r w:rsidDel="00D37BF6">
          <w:delText xml:space="preserve">In all of the strains the means of total SC per cell was significantly greater in females than males (ttest; p &lt; 0.05). </w:delText>
        </w:r>
      </w:del>
    </w:p>
    <w:p w14:paraId="5EE0C8E7" w14:textId="379122AB" w:rsidR="0020703F" w:rsidDel="003C2058" w:rsidRDefault="004E03A2">
      <w:pPr>
        <w:pStyle w:val="BodyText"/>
        <w:rPr>
          <w:del w:id="749" w:author="Bret" w:date="2020-03-16T17:06:00Z"/>
        </w:rPr>
      </w:pPr>
      <w:del w:id="750" w:author="Bret" w:date="2020-03-16T17:06:00Z">
        <w:r w:rsidDel="003C2058">
          <w:delText>To test for strain and subspecies specific effects on the sex difference in SC lengths we apply the model framework.</w:delText>
        </w:r>
      </w:del>
    </w:p>
    <w:p w14:paraId="708824C6" w14:textId="77777777" w:rsidR="0020703F" w:rsidDel="00D37BF6" w:rsidRDefault="0020703F">
      <w:pPr>
        <w:pStyle w:val="BodyText"/>
        <w:rPr>
          <w:del w:id="751" w:author="Bret" w:date="2020-03-16T17:04:00Z"/>
        </w:rPr>
      </w:pPr>
    </w:p>
    <w:p w14:paraId="31F7BE7C" w14:textId="6169D881" w:rsidR="0020703F" w:rsidDel="008F484D" w:rsidRDefault="004E03A2">
      <w:pPr>
        <w:pStyle w:val="BodyText"/>
        <w:rPr>
          <w:del w:id="752" w:author="Bret" w:date="2020-03-16T17:09:00Z"/>
        </w:rPr>
      </w:pPr>
      <w:del w:id="753" w:author="Bret" w:date="2020-03-18T15:50:00Z">
        <w:r w:rsidDel="005A4E21">
          <w:delText>Longer S</w:delText>
        </w:r>
      </w:del>
      <w:del w:id="754" w:author="Bret" w:date="2020-03-16T17:06:00Z">
        <w:r w:rsidDel="003C2058">
          <w:delText xml:space="preserve">c compaction </w:delText>
        </w:r>
      </w:del>
      <w:del w:id="755" w:author="Bret" w:date="2020-03-18T15:50:00Z">
        <w:r w:rsidDel="005A4E21">
          <w:delText xml:space="preserve">in females </w:delText>
        </w:r>
      </w:del>
      <w:del w:id="756" w:author="Bret" w:date="2020-03-16T17:07:00Z">
        <w:r w:rsidDel="003C2058">
          <w:delText>is</w:delText>
        </w:r>
      </w:del>
      <w:del w:id="757" w:author="Bret" w:date="2020-03-18T15:50:00Z">
        <w:r w:rsidDel="005A4E21">
          <w:delText xml:space="preserve"> supporte by </w:delText>
        </w:r>
      </w:del>
      <w:del w:id="758" w:author="Bret" w:date="2020-03-16T17:06:00Z">
        <w:r w:rsidDel="003C2058">
          <w:delText>the model framework</w:delText>
        </w:r>
      </w:del>
      <w:del w:id="759" w:author="Bret" w:date="2020-03-18T15:50:00Z">
        <w:r w:rsidDel="005A4E21">
          <w:delText>, with sex being the most consist</w:delText>
        </w:r>
      </w:del>
      <w:del w:id="760" w:author="Bret" w:date="2020-03-16T17:07:00Z">
        <w:r w:rsidDel="008F484D">
          <w:delText>a</w:delText>
        </w:r>
      </w:del>
      <w:del w:id="761" w:author="Bret" w:date="2020-03-18T15:50:00Z">
        <w:r w:rsidDel="005A4E21">
          <w:delText>nt significant effect (</w:delText>
        </w:r>
      </w:del>
      <w:del w:id="762" w:author="Bret" w:date="2020-03-16T17:07:00Z">
        <w:r w:rsidDel="008F484D">
          <w:delText xml:space="preserve">LTR and glm; </w:delText>
        </w:r>
      </w:del>
      <w:del w:id="763" w:author="Bret" w:date="2020-03-18T15:50:00Z">
        <w:r w:rsidDel="005A4E21">
          <w:delText xml:space="preserve">p &lt; 0.05). Additionally there are some significant subspecies and strain effects indicating that </w:delText>
        </w:r>
      </w:del>
      <w:del w:id="764" w:author="Bret" w:date="2020-03-16T17:07:00Z">
        <w:r w:rsidDel="008F484D">
          <w:delText>the SC lengths can evolve</w:delText>
        </w:r>
      </w:del>
      <w:del w:id="765" w:author="Bret" w:date="2020-03-18T15:50:00Z">
        <w:r w:rsidDel="005A4E21">
          <w:delText xml:space="preserve"> </w:delText>
        </w:r>
      </w:del>
      <w:del w:id="766" w:author="Bret" w:date="2020-03-16T17:08:00Z">
        <w:r w:rsidDel="008F484D">
          <w:delText>within</w:delText>
        </w:r>
      </w:del>
      <w:del w:id="767" w:author="Bret" w:date="2020-03-18T15:50:00Z">
        <w:r w:rsidDel="005A4E21">
          <w:delText xml:space="preserve"> strains and subspecies</w:delText>
        </w:r>
      </w:del>
      <w:del w:id="768" w:author="Bret" w:date="2020-03-16T17:08:00Z">
        <w:r w:rsidDel="008F484D">
          <w:delText xml:space="preserve"> (LTR and glm; p &lt; 0.05)</w:delText>
        </w:r>
      </w:del>
      <w:del w:id="769" w:author="Bret" w:date="2020-03-18T15:50:00Z">
        <w:r w:rsidDel="005A4E21">
          <w:delText>.</w:delText>
        </w:r>
      </w:del>
    </w:p>
    <w:p w14:paraId="77790210" w14:textId="2B6F545B" w:rsidR="008F484D" w:rsidRDefault="008F484D">
      <w:pPr>
        <w:pStyle w:val="BodyText"/>
        <w:rPr>
          <w:ins w:id="770" w:author="Bret" w:date="2020-03-16T17:11:00Z"/>
        </w:rPr>
      </w:pPr>
      <w:ins w:id="771" w:author="Bret" w:date="2020-03-16T17:09:00Z">
        <w:r>
          <w:t xml:space="preserve">In summary, </w:t>
        </w:r>
        <w:del w:id="772" w:author="Bret Payseur" w:date="2020-03-30T08:38:00Z">
          <w:r w:rsidDel="005E6747">
            <w:delText>multiple</w:delText>
          </w:r>
        </w:del>
      </w:ins>
      <w:ins w:id="773" w:author="Bret Payseur" w:date="2020-03-30T08:38:00Z">
        <w:r w:rsidR="005E6747">
          <w:t>two</w:t>
        </w:r>
      </w:ins>
      <w:ins w:id="774" w:author="Bret" w:date="2020-03-16T17:09:00Z">
        <w:r>
          <w:t xml:space="preserve"> approaches for measuring and analyzing SC lengt</w:t>
        </w:r>
      </w:ins>
      <w:ins w:id="775" w:author="Bret" w:date="2020-03-16T17:10:00Z">
        <w:r>
          <w:t xml:space="preserve">h </w:t>
        </w:r>
      </w:ins>
      <w:del w:id="776" w:author="Bret" w:date="2020-03-16T17:10:00Z">
        <w:r w:rsidR="004E03A2" w:rsidDel="008F484D">
          <w:delText>The</w:delText>
        </w:r>
      </w:del>
      <w:del w:id="777" w:author="Bret" w:date="2020-03-16T17:08:00Z">
        <w:r w:rsidR="004E03A2" w:rsidDel="008F484D">
          <w:delText>se</w:delText>
        </w:r>
      </w:del>
      <w:del w:id="778" w:author="Bret" w:date="2020-03-16T17:10:00Z">
        <w:r w:rsidR="004E03A2" w:rsidDel="008F484D">
          <w:delText xml:space="preserve"> combined results of total SC per cell and reduced single bivalent SC metrics</w:delText>
        </w:r>
      </w:del>
      <w:del w:id="779" w:author="Bret" w:date="2020-03-16T17:09:00Z">
        <w:r w:rsidR="004E03A2" w:rsidDel="008F484D">
          <w:delText>,</w:delText>
        </w:r>
      </w:del>
      <w:del w:id="780" w:author="Bret" w:date="2020-03-16T17:10:00Z">
        <w:r w:rsidR="004E03A2" w:rsidDel="008F484D">
          <w:delText xml:space="preserve"> </w:delText>
        </w:r>
      </w:del>
      <w:r w:rsidR="004E03A2">
        <w:t>indicate that females have longer SC</w:t>
      </w:r>
      <w:ins w:id="781" w:author="Bret" w:date="2020-03-16T17:10:00Z">
        <w:r>
          <w:t>s</w:t>
        </w:r>
      </w:ins>
      <w:del w:id="782" w:author="Bret" w:date="2020-03-16T17:10:00Z">
        <w:r w:rsidR="004E03A2" w:rsidDel="008F484D">
          <w:delText xml:space="preserve"> lengths</w:delText>
        </w:r>
      </w:del>
      <w:r w:rsidR="004E03A2">
        <w:t xml:space="preserve"> (chromosome ax</w:t>
      </w:r>
      <w:ins w:id="783" w:author="Bret" w:date="2020-03-16T17:10:00Z">
        <w:r>
          <w:t>e</w:t>
        </w:r>
      </w:ins>
      <w:del w:id="784" w:author="Bret" w:date="2020-03-16T17:10:00Z">
        <w:r w:rsidR="004E03A2" w:rsidDel="008F484D">
          <w:delText>i</w:delText>
        </w:r>
      </w:del>
      <w:r w:rsidR="004E03A2">
        <w:t xml:space="preserve">s), even in strains where males have more MLH1 foci per cell. </w:t>
      </w:r>
      <w:ins w:id="785" w:author="Bret" w:date="2020-03-16T17:11:00Z">
        <w:r>
          <w:t xml:space="preserve">Furthermore, joint consideration of MLH1 foci and total SC length suggests that males </w:t>
        </w:r>
        <w:r>
          <w:lastRenderedPageBreak/>
          <w:t xml:space="preserve">from high-recombination </w:t>
        </w:r>
      </w:ins>
      <w:ins w:id="786" w:author="Bret" w:date="2020-03-16T17:12:00Z">
        <w:r>
          <w:t>strains</w:t>
        </w:r>
      </w:ins>
      <w:ins w:id="787" w:author="Bret" w:date="2020-03-16T17:11:00Z">
        <w:r>
          <w:t xml:space="preserve"> </w:t>
        </w:r>
      </w:ins>
      <w:ins w:id="788" w:author="Bret" w:date="2020-03-16T17:12:00Z">
        <w:r>
          <w:t>have less “space</w:t>
        </w:r>
      </w:ins>
      <w:ins w:id="789" w:author="Bret" w:date="2020-03-16T17:13:00Z">
        <w:r>
          <w:t>” in which to place their additional crossovers.</w:t>
        </w:r>
      </w:ins>
    </w:p>
    <w:p w14:paraId="08536CF2" w14:textId="0792CBF1" w:rsidR="0020703F" w:rsidDel="008F484D" w:rsidRDefault="004E03A2">
      <w:pPr>
        <w:pStyle w:val="BodyText"/>
        <w:rPr>
          <w:del w:id="790" w:author="Bret" w:date="2020-03-16T17:13:00Z"/>
        </w:rPr>
      </w:pPr>
      <w:del w:id="791" w:author="Bret" w:date="2020-03-16T17:13:00Z">
        <w:r w:rsidDel="008F484D">
          <w:delText>I the means MLH1 foci per cell and SC area per cell, are considered seperatly, it is as if the males in these strains have more crossovers (more 2CO), but generally less ‘space’ to place them.</w:delText>
        </w:r>
      </w:del>
    </w:p>
    <w:p w14:paraId="038747D9" w14:textId="1C87F287" w:rsidR="0020703F" w:rsidDel="008F484D" w:rsidRDefault="004E03A2">
      <w:pPr>
        <w:pStyle w:val="BodyText"/>
        <w:rPr>
          <w:del w:id="792" w:author="Bret" w:date="2020-03-16T17:14:00Z"/>
        </w:rPr>
      </w:pPr>
      <w:del w:id="793" w:author="Bret" w:date="2020-03-16T17:14:00Z">
        <w:r w:rsidDel="008F484D">
          <w:delText>This leads us to focus on aspects of the recombination landscape for the two major classes of bivalents; i) the placement of single foci along a single crossover bivalent and ii) the spacing of two foci on the same bivalent, or the interfocal distance (IFD).</w:delText>
        </w:r>
      </w:del>
    </w:p>
    <w:p w14:paraId="77DC11B1" w14:textId="517ADD1E" w:rsidR="0020703F" w:rsidRDefault="004E03A2">
      <w:pPr>
        <w:pStyle w:val="Heading1"/>
      </w:pPr>
      <w:bookmarkStart w:id="794" w:name="q1.-1co-position-sex-differences"/>
      <w:bookmarkStart w:id="795" w:name="_Toc33981144"/>
      <w:bookmarkEnd w:id="794"/>
      <w:r>
        <w:t xml:space="preserve">Q1. </w:t>
      </w:r>
      <w:del w:id="796" w:author="Bret Payseur" w:date="2020-03-30T08:40:00Z">
        <w:r w:rsidDel="005E6747">
          <w:delText xml:space="preserve">1CO Position </w:delText>
        </w:r>
      </w:del>
      <w:r>
        <w:t>Sex Differences</w:t>
      </w:r>
      <w:bookmarkEnd w:id="795"/>
      <w:ins w:id="797" w:author="Bret Payseur" w:date="2020-03-30T08:41:00Z">
        <w:r w:rsidR="005E6747">
          <w:t xml:space="preserve"> in the Positions of Single Crossovers</w:t>
        </w:r>
      </w:ins>
    </w:p>
    <w:p w14:paraId="509FA68A" w14:textId="0B72C607" w:rsidR="0020703F" w:rsidDel="00640B9A" w:rsidRDefault="005A4E21" w:rsidP="00E76804">
      <w:pPr>
        <w:pStyle w:val="FirstParagraph"/>
        <w:rPr>
          <w:del w:id="798" w:author="Bret" w:date="2020-03-18T16:02:00Z"/>
        </w:rPr>
      </w:pPr>
      <w:ins w:id="799" w:author="Bret" w:date="2020-03-18T15:55:00Z">
        <w:r>
          <w:t>In</w:t>
        </w:r>
      </w:ins>
      <w:del w:id="800" w:author="Bret" w:date="2020-03-18T15:55:00Z">
        <w:r w:rsidR="004E03A2" w:rsidDel="005A4E21">
          <w:delText>For</w:delText>
        </w:r>
      </w:del>
      <w:r w:rsidR="004E03A2">
        <w:t xml:space="preserve"> most of th</w:t>
      </w:r>
      <w:ins w:id="801" w:author="Bret" w:date="2020-03-18T15:54:00Z">
        <w:r>
          <w:t xml:space="preserve">e </w:t>
        </w:r>
      </w:ins>
      <w:del w:id="802" w:author="Bret" w:date="2020-03-18T15:54:00Z">
        <w:r w:rsidR="004E03A2" w:rsidDel="005A4E21">
          <w:delText xml:space="preserve">e house mouse </w:delText>
        </w:r>
      </w:del>
      <w:r w:rsidR="004E03A2">
        <w:t>strains</w:t>
      </w:r>
      <w:ins w:id="803" w:author="Bret" w:date="2020-03-18T15:54:00Z">
        <w:r>
          <w:t xml:space="preserve"> we surveyed</w:t>
        </w:r>
      </w:ins>
      <w:r w:rsidR="004E03A2">
        <w:t xml:space="preserve">, </w:t>
      </w:r>
      <w:ins w:id="804" w:author="Bret" w:date="2020-03-18T16:01:00Z">
        <w:r w:rsidR="00640B9A">
          <w:t>the majority of bivalents are observed to contain one crossover</w:t>
        </w:r>
      </w:ins>
      <w:ins w:id="805" w:author="Bret" w:date="2020-03-18T16:08:00Z">
        <w:r w:rsidR="00640B9A">
          <w:t xml:space="preserve"> (focus)</w:t>
        </w:r>
      </w:ins>
      <w:ins w:id="806" w:author="Bret" w:date="2020-03-18T16:01:00Z">
        <w:r w:rsidR="00640B9A">
          <w:t>.</w:t>
        </w:r>
      </w:ins>
      <w:ins w:id="807" w:author="Bret" w:date="2020-03-18T16:09:00Z">
        <w:r w:rsidR="00640B9A">
          <w:t xml:space="preserve"> </w:t>
        </w:r>
      </w:ins>
      <w:del w:id="808" w:author="Bret" w:date="2020-03-18T16:02:00Z">
        <w:r w:rsidR="004E03A2" w:rsidDel="00640B9A">
          <w:delText>1COs are the major class of chromosomes observed across cells. There are known sex differences in the relative placement along chromsomes this section tests if there has been evolution in this aspect of the recombination landscape.</w:delText>
        </w:r>
      </w:del>
    </w:p>
    <w:p w14:paraId="17C4E410" w14:textId="7C49311C" w:rsidR="0020703F" w:rsidDel="00640B9A" w:rsidRDefault="004E03A2">
      <w:pPr>
        <w:pStyle w:val="FirstParagraph"/>
        <w:rPr>
          <w:del w:id="809" w:author="Bret" w:date="2020-03-18T16:02:00Z"/>
        </w:rPr>
        <w:pPrChange w:id="810" w:author="Bret" w:date="2020-03-18T16:09:00Z">
          <w:pPr>
            <w:pStyle w:val="BodyText"/>
          </w:pPr>
        </w:pPrChange>
      </w:pPr>
      <w:commentRangeStart w:id="811"/>
      <w:del w:id="812" w:author="Bret" w:date="2020-03-18T16:02:00Z">
        <w:r w:rsidDel="00640B9A">
          <w:delText>The mean normalized foci positions per mouse from 6829 single crossover bivalents. The CO positions are normalized by the SC length and anchored at the centromere with the normalized position values ranging from 0 to 1, (refered here as terminal or telomeric position).</w:delText>
        </w:r>
        <w:commentRangeEnd w:id="811"/>
        <w:r w:rsidR="005A4E21" w:rsidDel="00640B9A">
          <w:rPr>
            <w:rStyle w:val="CommentReference"/>
          </w:rPr>
          <w:commentReference w:id="811"/>
        </w:r>
      </w:del>
    </w:p>
    <w:p w14:paraId="776DEAD0" w14:textId="123EB39F" w:rsidR="0020703F" w:rsidDel="00E76804" w:rsidRDefault="004E03A2">
      <w:pPr>
        <w:pStyle w:val="FirstParagraph"/>
        <w:rPr>
          <w:del w:id="813" w:author="Bret" w:date="2020-03-18T16:14:00Z"/>
        </w:rPr>
        <w:pPrChange w:id="814" w:author="Bret" w:date="2020-03-18T16:09:00Z">
          <w:pPr>
            <w:pStyle w:val="BodyText"/>
          </w:pPr>
        </w:pPrChange>
      </w:pPr>
      <w:r>
        <w:t xml:space="preserve">In all strains, the </w:t>
      </w:r>
      <w:del w:id="815" w:author="Bret" w:date="2020-03-18T16:02:00Z">
        <w:r w:rsidDel="00640B9A">
          <w:delText xml:space="preserve">1CO </w:delText>
        </w:r>
      </w:del>
      <w:r>
        <w:t>landscape</w:t>
      </w:r>
      <w:ins w:id="816" w:author="Bret" w:date="2020-03-18T16:03:00Z">
        <w:r w:rsidR="00640B9A">
          <w:t xml:space="preserve"> across 1CO bivalents </w:t>
        </w:r>
      </w:ins>
      <w:del w:id="817" w:author="Bret" w:date="2020-03-18T16:13:00Z">
        <w:r w:rsidDel="00E76804">
          <w:delText xml:space="preserve"> </w:delText>
        </w:r>
      </w:del>
      <w:del w:id="818" w:author="Bret" w:date="2020-03-18T16:03:00Z">
        <w:r w:rsidDel="00640B9A">
          <w:delText>had significant differences</w:delText>
        </w:r>
      </w:del>
      <w:ins w:id="819" w:author="Bret" w:date="2020-03-18T16:03:00Z">
        <w:r w:rsidR="00640B9A">
          <w:t>is significantly different</w:t>
        </w:r>
      </w:ins>
      <w:r>
        <w:t xml:space="preserve"> </w:t>
      </w:r>
      <w:ins w:id="820" w:author="Bret" w:date="2020-03-18T16:04:00Z">
        <w:r w:rsidR="00640B9A">
          <w:t xml:space="preserve">in females and </w:t>
        </w:r>
      </w:ins>
      <w:del w:id="821" w:author="Bret" w:date="2020-03-18T16:04:00Z">
        <w:r w:rsidDel="00640B9A">
          <w:delText>bet</w:delText>
        </w:r>
      </w:del>
      <w:del w:id="822" w:author="Bret" w:date="2020-03-18T16:03:00Z">
        <w:r w:rsidDel="00640B9A">
          <w:delText>ween</w:delText>
        </w:r>
      </w:del>
      <w:del w:id="823" w:author="Bret Payseur" w:date="2020-03-30T08:39:00Z">
        <w:r w:rsidDel="005E6747">
          <w:delText xml:space="preserve"> </w:delText>
        </w:r>
      </w:del>
      <w:r>
        <w:t>males</w:t>
      </w:r>
      <w:ins w:id="824" w:author="Bret" w:date="2020-03-18T16:04:00Z">
        <w:r w:rsidR="00640B9A">
          <w:t>.</w:t>
        </w:r>
      </w:ins>
      <w:r>
        <w:t xml:space="preserve"> </w:t>
      </w:r>
      <w:del w:id="825" w:author="Bret" w:date="2020-03-18T16:04:00Z">
        <w:r w:rsidDel="00640B9A">
          <w:delText xml:space="preserve">and female which </w:delText>
        </w:r>
      </w:del>
      <w:moveFromRangeStart w:id="826" w:author="Bret" w:date="2020-03-18T16:09:00Z" w:name="move35440176"/>
      <w:moveFrom w:id="827" w:author="Bret" w:date="2020-03-18T16:09:00Z">
        <w:r w:rsidDel="00640B9A">
          <w:t xml:space="preserve">followed the “typical landscape” of sex difference observed in many other species (Sardell Kirkpatrick). </w:t>
        </w:r>
      </w:moveFrom>
      <w:moveFromRangeEnd w:id="826"/>
      <w:ins w:id="828" w:author="Bret" w:date="2020-03-18T16:05:00Z">
        <w:r w:rsidR="00640B9A">
          <w:t xml:space="preserve">Normalized foci positions tend to be </w:t>
        </w:r>
      </w:ins>
      <w:del w:id="829" w:author="Bret" w:date="2020-03-18T16:04:00Z">
        <w:r w:rsidDel="00640B9A">
          <w:delText xml:space="preserve">The foci position was </w:delText>
        </w:r>
      </w:del>
      <w:r>
        <w:t xml:space="preserve">more </w:t>
      </w:r>
      <w:ins w:id="830" w:author="Bret" w:date="2020-03-18T16:05:00Z">
        <w:r w:rsidR="00640B9A">
          <w:t>central</w:t>
        </w:r>
      </w:ins>
      <w:del w:id="831" w:author="Bret" w:date="2020-03-18T16:05:00Z">
        <w:r w:rsidDel="00640B9A">
          <w:delText>medially</w:delText>
        </w:r>
      </w:del>
      <w:r>
        <w:t xml:space="preserve"> </w:t>
      </w:r>
      <w:del w:id="832" w:author="Bret" w:date="2020-03-18T16:05:00Z">
        <w:r w:rsidDel="00640B9A">
          <w:delText>p</w:delText>
        </w:r>
      </w:del>
      <w:del w:id="833" w:author="Bret" w:date="2020-03-18T16:04:00Z">
        <w:r w:rsidDel="00640B9A">
          <w:delText xml:space="preserve">laces </w:delText>
        </w:r>
      </w:del>
      <w:r>
        <w:t>in females</w:t>
      </w:r>
      <w:ins w:id="834" w:author="Bret" w:date="2020-03-18T16:06:00Z">
        <w:r w:rsidR="00640B9A">
          <w:t xml:space="preserve"> (mean focus position = X)</w:t>
        </w:r>
      </w:ins>
      <w:ins w:id="835" w:author="Bret" w:date="2020-03-18T16:07:00Z">
        <w:r w:rsidR="00640B9A">
          <w:t xml:space="preserve"> and closer to the telomere in males</w:t>
        </w:r>
      </w:ins>
      <w:ins w:id="836" w:author="Bret" w:date="2020-03-18T16:05:00Z">
        <w:r w:rsidR="00640B9A">
          <w:t xml:space="preserve"> </w:t>
        </w:r>
      </w:ins>
      <w:ins w:id="837" w:author="Bret" w:date="2020-03-18T16:07:00Z">
        <w:r w:rsidR="00640B9A">
          <w:t xml:space="preserve">(mean focus position = Y) </w:t>
        </w:r>
      </w:ins>
      <w:del w:id="838" w:author="Bret" w:date="2020-03-18T16:05:00Z">
        <w:r w:rsidDel="00640B9A">
          <w:delText xml:space="preserve"> while</w:delText>
        </w:r>
      </w:del>
      <w:del w:id="839" w:author="Bret" w:date="2020-03-18T16:08:00Z">
        <w:r w:rsidDel="00640B9A">
          <w:delText xml:space="preserve"> males have more terminal normalized foci positions </w:delText>
        </w:r>
      </w:del>
      <w:r>
        <w:t>(t</w:t>
      </w:r>
      <w:ins w:id="840" w:author="Bret" w:date="2020-03-18T16:08:00Z">
        <w:r w:rsidR="00640B9A">
          <w:t>-</w:t>
        </w:r>
      </w:ins>
      <w:r>
        <w:t>test; p = 2.9210^{-22}).</w:t>
      </w:r>
      <w:ins w:id="841" w:author="Bret" w:date="2020-03-18T16:09:00Z">
        <w:r w:rsidR="00640B9A">
          <w:t xml:space="preserve"> Sex is also the most significant effect on focus position in a mixed model </w:t>
        </w:r>
      </w:ins>
      <w:ins w:id="842" w:author="Bret" w:date="2020-03-18T16:10:00Z">
        <w:r w:rsidR="00E76804">
          <w:t>(M1</w:t>
        </w:r>
      </w:ins>
      <w:ins w:id="843" w:author="Bret" w:date="2020-03-18T16:11:00Z">
        <w:r w:rsidR="00E76804">
          <w:t>:</w:t>
        </w:r>
      </w:ins>
      <w:ins w:id="844" w:author="Bret" w:date="2020-03-18T16:10:00Z">
        <w:r w:rsidR="00640B9A">
          <w:t xml:space="preserve"> p =1.2610^{-25}) </w:t>
        </w:r>
      </w:ins>
      <w:ins w:id="845" w:author="Bret" w:date="2020-03-18T16:09:00Z">
        <w:r w:rsidR="00640B9A">
          <w:t xml:space="preserve">and </w:t>
        </w:r>
      </w:ins>
      <w:ins w:id="846" w:author="Bret Payseur" w:date="2020-03-30T08:39:00Z">
        <w:r w:rsidR="005E6747">
          <w:t xml:space="preserve">in </w:t>
        </w:r>
      </w:ins>
      <w:ins w:id="847" w:author="Bret" w:date="2020-03-18T16:09:00Z">
        <w:r w:rsidR="00640B9A">
          <w:t>general linear models (</w:t>
        </w:r>
      </w:ins>
      <w:ins w:id="848" w:author="Bret" w:date="2020-03-18T16:11:00Z">
        <w:r w:rsidR="00E76804">
          <w:t xml:space="preserve">M2: p =1.3310^{-7}; M3: p = 1.3310^{-7}). </w:t>
        </w:r>
      </w:ins>
      <w:ins w:id="849" w:author="Bret" w:date="2020-03-18T16:12:00Z">
        <w:r w:rsidR="00E76804">
          <w:t xml:space="preserve">These sex differences in the placement of foci on </w:t>
        </w:r>
      </w:ins>
      <w:ins w:id="850" w:author="Bret" w:date="2020-03-18T16:13:00Z">
        <w:r w:rsidR="00E76804">
          <w:t>1CO bivalents follow a pattern observed across a variety of mammalian species</w:t>
        </w:r>
      </w:ins>
      <w:ins w:id="851" w:author="Bret" w:date="2020-03-18T16:14:00Z">
        <w:r w:rsidR="00E76804">
          <w:t xml:space="preserve"> </w:t>
        </w:r>
      </w:ins>
    </w:p>
    <w:p w14:paraId="46392B2C" w14:textId="45A356A4" w:rsidR="00640B9A" w:rsidRDefault="004E03A2">
      <w:pPr>
        <w:pStyle w:val="FirstParagraph"/>
        <w:pPrChange w:id="852" w:author="Bret" w:date="2020-03-18T16:14:00Z">
          <w:pPr>
            <w:pStyle w:val="BodyText"/>
          </w:pPr>
        </w:pPrChange>
      </w:pPr>
      <w:del w:id="853" w:author="Bret" w:date="2020-03-18T16:11:00Z">
        <w:r w:rsidDel="00E76804">
          <w:delText xml:space="preserve">The differences in 1CO landscapes due to sexes is confirmed by the model framework, with sex is the most significant effect in the mixed model </w:delText>
        </w:r>
      </w:del>
      <w:del w:id="854" w:author="Bret" w:date="2020-03-18T16:10:00Z">
        <w:r w:rsidDel="00640B9A">
          <w:delText>(M1) (LTR; p =1.2610^{-25})</w:delText>
        </w:r>
      </w:del>
      <w:del w:id="855" w:author="Bret" w:date="2020-03-18T16:11:00Z">
        <w:r w:rsidDel="00E76804">
          <w:delText xml:space="preserve"> and the two linear models</w:delText>
        </w:r>
        <w:r w:rsidDel="00640B9A">
          <w:delText xml:space="preserve"> (glm M2; p =1.3310^{-7}, glm M3; p = 1.3310^{-7})</w:delText>
        </w:r>
        <w:r w:rsidDel="00E76804">
          <w:delText>.</w:delText>
        </w:r>
      </w:del>
      <w:moveToRangeStart w:id="856" w:author="Bret" w:date="2020-03-18T16:09:00Z" w:name="move35440176"/>
      <w:moveTo w:id="857" w:author="Bret" w:date="2020-03-18T16:09:00Z">
        <w:del w:id="858" w:author="Bret" w:date="2020-03-18T16:14:00Z">
          <w:r w:rsidR="00640B9A" w:rsidDel="00E76804">
            <w:delText xml:space="preserve">followed the “typical landscape” of sex difference observed in many other species </w:delText>
          </w:r>
        </w:del>
        <w:r w:rsidR="00640B9A">
          <w:t>(Sardell Kirkpatrick).</w:t>
        </w:r>
      </w:moveTo>
      <w:moveToRangeEnd w:id="856"/>
    </w:p>
    <w:p w14:paraId="0875D7AA" w14:textId="0457C7F6" w:rsidR="0020703F" w:rsidRDefault="004E03A2">
      <w:pPr>
        <w:pStyle w:val="Heading1"/>
      </w:pPr>
      <w:bookmarkStart w:id="859" w:name="q1.-sex-differences-in-co-interference-i"/>
      <w:bookmarkStart w:id="860" w:name="_Toc33981145"/>
      <w:bookmarkEnd w:id="859"/>
      <w:r>
        <w:t>Q1. Sex Differences in CO Interference</w:t>
      </w:r>
      <w:del w:id="861" w:author="Bret" w:date="2020-03-18T16:14:00Z">
        <w:r w:rsidDel="00E76804">
          <w:delText xml:space="preserve"> (IFD)</w:delText>
        </w:r>
      </w:del>
      <w:bookmarkEnd w:id="860"/>
    </w:p>
    <w:p w14:paraId="2BDF373A" w14:textId="79930FB6" w:rsidR="0020703F" w:rsidDel="00E76804" w:rsidRDefault="004E03A2">
      <w:pPr>
        <w:pStyle w:val="FirstParagraph"/>
        <w:rPr>
          <w:del w:id="862" w:author="Bret" w:date="2020-03-18T16:16:00Z"/>
        </w:rPr>
      </w:pPr>
      <w:commentRangeStart w:id="863"/>
      <w:del w:id="864" w:author="Bret" w:date="2020-03-18T16:16:00Z">
        <w:r w:rsidDel="00E76804">
          <w:delText>Crossover interference is one of the major determinates of the recombination landscape. It generates a distribution of evenly spaced crossover along chromosomes instead of a random and more uniform distribution. To quantifiy how crossover interference differs between the typical recombination landscapes of males and females, we isolated 1360 and 1272 2CO bivalents in females and males respectively. Mean interfocal distances (IFD) were calculated from 42 female and 45 male mice. We examined both raw IFD</w:delText>
        </w:r>
        <w:r w:rsidDel="00E76804">
          <w:rPr>
            <w:vertAlign w:val="superscript"/>
          </w:rPr>
          <w:delText>raw</w:delText>
        </w:r>
        <w:r w:rsidDel="00E76804">
          <w:delText xml:space="preserve"> and normalized by SC length (IFD</w:delText>
        </w:r>
        <w:r w:rsidDel="00E76804">
          <w:rPr>
            <w:vertAlign w:val="superscript"/>
          </w:rPr>
          <w:delText>norm</w:delText>
        </w:r>
        <w:r w:rsidDel="00E76804">
          <w:delText>). The mean IFD</w:delText>
        </w:r>
        <w:r w:rsidDel="00E76804">
          <w:rPr>
            <w:vertAlign w:val="superscript"/>
          </w:rPr>
          <w:delText>raw</w:delText>
        </w:r>
        <w:r w:rsidDel="00E76804">
          <w:delText xml:space="preserve"> measures of crossover interference as a mechanical force mediated through the SC. We compared the IFD</w:delText>
        </w:r>
        <w:r w:rsidDel="00E76804">
          <w:rPr>
            <w:vertAlign w:val="superscript"/>
          </w:rPr>
          <w:delText>raw</w:delText>
        </w:r>
        <w:r w:rsidDel="00E76804">
          <w:delText xml:space="preserve"> to test the hypothesis of interference acting as a mechanical force transmitted through the SC. Previous measures found no sex difference in measures of IFD</w:delText>
        </w:r>
        <w:r w:rsidDel="00E76804">
          <w:rPr>
            <w:vertAlign w:val="superscript"/>
          </w:rPr>
          <w:delText>raw</w:delText>
        </w:r>
        <w:r w:rsidDel="00E76804">
          <w:delText xml:space="preserve"> in mice (de Boer et al 2004).</w:delText>
        </w:r>
        <w:commentRangeEnd w:id="863"/>
        <w:r w:rsidR="00E76804" w:rsidDel="00E76804">
          <w:rPr>
            <w:rStyle w:val="CommentReference"/>
          </w:rPr>
          <w:commentReference w:id="863"/>
        </w:r>
      </w:del>
    </w:p>
    <w:p w14:paraId="2D5674D4" w14:textId="4AD5C393" w:rsidR="0020703F" w:rsidDel="00CD57F6" w:rsidRDefault="00005753">
      <w:pPr>
        <w:pStyle w:val="BodyText"/>
        <w:rPr>
          <w:del w:id="865" w:author="Bret Payseur" w:date="2020-03-30T08:43:00Z"/>
        </w:rPr>
      </w:pPr>
      <w:ins w:id="866" w:author="Bret" w:date="2020-03-23T12:53:00Z">
        <w:r>
          <w:t>There is no strong signal of sex differences in</w:t>
        </w:r>
      </w:ins>
      <w:ins w:id="867" w:author="Bret Payseur" w:date="2020-03-30T08:41:00Z">
        <w:r w:rsidR="005E6747">
          <w:t xml:space="preserve"> </w:t>
        </w:r>
      </w:ins>
      <w:ins w:id="868" w:author="Bret Payseur" w:date="2020-03-30T08:42:00Z">
        <w:r w:rsidR="005E6747">
          <w:t>raw mean inter</w:t>
        </w:r>
      </w:ins>
      <w:ins w:id="869" w:author="Bret Payseur" w:date="2020-03-30T09:00:00Z">
        <w:r w:rsidR="0046290D">
          <w:t>-</w:t>
        </w:r>
      </w:ins>
      <w:ins w:id="870" w:author="Bret Payseur" w:date="2020-03-30T08:42:00Z">
        <w:r w:rsidR="005E6747">
          <w:t>focal distances</w:t>
        </w:r>
      </w:ins>
      <w:ins w:id="871" w:author="Bret" w:date="2020-03-23T12:54:00Z">
        <w:r>
          <w:t xml:space="preserve"> </w:t>
        </w:r>
      </w:ins>
      <w:ins w:id="872" w:author="Bret Payseur" w:date="2020-03-30T08:42:00Z">
        <w:r w:rsidR="005E6747">
          <w:t>(</w:t>
        </w:r>
      </w:ins>
      <w:ins w:id="873" w:author="Bret" w:date="2020-03-23T12:54:00Z">
        <w:r>
          <w:t>IFD</w:t>
        </w:r>
        <w:r>
          <w:rPr>
            <w:vertAlign w:val="superscript"/>
          </w:rPr>
          <w:t>raw</w:t>
        </w:r>
      </w:ins>
      <w:ins w:id="874" w:author="Bret Payseur" w:date="2020-03-30T08:42:00Z">
        <w:r w:rsidR="005E6747">
          <w:t>)</w:t>
        </w:r>
      </w:ins>
      <w:ins w:id="875" w:author="Bret" w:date="2020-03-23T12:54:00Z">
        <w:r>
          <w:rPr>
            <w:vertAlign w:val="superscript"/>
          </w:rPr>
          <w:t xml:space="preserve"> </w:t>
        </w:r>
        <w:r>
          <w:t>across the full set of strains.</w:t>
        </w:r>
      </w:ins>
      <w:ins w:id="876" w:author="Bret" w:date="2020-03-23T12:53:00Z">
        <w:r>
          <w:t xml:space="preserve"> </w:t>
        </w:r>
      </w:ins>
      <w:ins w:id="877" w:author="Bret" w:date="2020-03-23T12:55:00Z">
        <w:r>
          <w:t>A marginally significant difference between the sexes</w:t>
        </w:r>
      </w:ins>
      <w:ins w:id="878" w:author="Bret" w:date="2020-03-23T12:54:00Z">
        <w:r>
          <w:t xml:space="preserve"> (t-test; p = 0.07)</w:t>
        </w:r>
      </w:ins>
      <w:ins w:id="879" w:author="Bret" w:date="2020-03-23T12:56:00Z">
        <w:r>
          <w:t xml:space="preserve"> is driven by one strain (t-test without </w:t>
        </w:r>
      </w:ins>
      <w:ins w:id="880" w:author="Bret" w:date="2020-03-23T12:57:00Z">
        <w:r>
          <w:rPr>
            <w:i/>
          </w:rPr>
          <w:t>domesticus</w:t>
        </w:r>
        <w:r>
          <w:rPr>
            <w:i/>
            <w:vertAlign w:val="superscript"/>
          </w:rPr>
          <w:t>G</w:t>
        </w:r>
        <w:r>
          <w:t xml:space="preserve">; p = 0.27). </w:t>
        </w:r>
      </w:ins>
      <w:del w:id="881" w:author="Bret" w:date="2020-03-23T12:57:00Z">
        <w:r w:rsidR="004E03A2" w:rsidDel="00005753">
          <w:delText>The difference in mean IFD</w:delText>
        </w:r>
        <w:r w:rsidR="004E03A2" w:rsidDel="00005753">
          <w:rPr>
            <w:vertAlign w:val="superscript"/>
          </w:rPr>
          <w:delText>raw</w:delText>
        </w:r>
        <w:r w:rsidR="004E03A2" w:rsidDel="00005753">
          <w:delText xml:space="preserve"> are slightly significant sexes from the full data set (t.test; p = 0.07). However </w:delText>
        </w:r>
        <w:r w:rsidR="004E03A2" w:rsidDel="00005753">
          <w:rPr>
            <w:i/>
          </w:rPr>
          <w:delText>domesticus</w:delText>
        </w:r>
        <w:r w:rsidR="004E03A2" w:rsidDel="00005753">
          <w:rPr>
            <w:i/>
            <w:vertAlign w:val="superscript"/>
          </w:rPr>
          <w:delText>G</w:delText>
        </w:r>
        <w:r w:rsidR="004E03A2" w:rsidDel="00005753">
          <w:delText xml:space="preserve"> might be an outlier (by having a larger than average degree of sexual dimorphism). When the </w:delText>
        </w:r>
        <w:r w:rsidR="004E03A2" w:rsidDel="00005753">
          <w:rPr>
            <w:i/>
          </w:rPr>
          <w:delText>domesticus</w:delText>
        </w:r>
        <w:r w:rsidR="004E03A2" w:rsidDel="00005753">
          <w:rPr>
            <w:i/>
            <w:vertAlign w:val="superscript"/>
          </w:rPr>
          <w:delText>G</w:delText>
        </w:r>
        <w:r w:rsidR="004E03A2" w:rsidDel="00005753">
          <w:delText xml:space="preserve"> observations are removed, the difference is not longer significant (t.test; p = 0.27). </w:delText>
        </w:r>
      </w:del>
      <w:r w:rsidR="004E03A2">
        <w:t xml:space="preserve">This </w:t>
      </w:r>
      <w:ins w:id="882" w:author="Bret" w:date="2020-03-23T12:57:00Z">
        <w:r>
          <w:t xml:space="preserve">result </w:t>
        </w:r>
      </w:ins>
      <w:r w:rsidR="004E03A2">
        <w:t xml:space="preserve">indicates </w:t>
      </w:r>
      <w:del w:id="883" w:author="Bret Payseur" w:date="2020-03-30T08:58:00Z">
        <w:r w:rsidR="004E03A2" w:rsidDel="0046290D">
          <w:delText>there is no general pattern of sex differences in crossover interference</w:delText>
        </w:r>
      </w:del>
      <w:ins w:id="884" w:author="Bret Payseur" w:date="2020-03-30T08:58:00Z">
        <w:r w:rsidR="0046290D">
          <w:t xml:space="preserve">that </w:t>
        </w:r>
      </w:ins>
      <w:ins w:id="885" w:author="Bret Payseur" w:date="2020-03-30T08:59:00Z">
        <w:r w:rsidR="0046290D">
          <w:t>females and males exhibit a similar level of interference</w:t>
        </w:r>
      </w:ins>
      <w:r w:rsidR="004E03A2">
        <w:t xml:space="preserve"> </w:t>
      </w:r>
      <w:ins w:id="886" w:author="Bret" w:date="2020-03-23T12:58:00Z">
        <w:r>
          <w:t xml:space="preserve">when it is </w:t>
        </w:r>
      </w:ins>
      <w:r w:rsidR="004E03A2">
        <w:t>measured in physical (SC) units.</w:t>
      </w:r>
      <w:ins w:id="887" w:author="Bret Payseur" w:date="2020-03-30T08:43:00Z">
        <w:r w:rsidR="00CD57F6">
          <w:t xml:space="preserve"> In contrast, </w:t>
        </w:r>
      </w:ins>
      <w:ins w:id="888" w:author="Bret Payseur" w:date="2020-03-30T08:44:00Z">
        <w:r w:rsidR="00CD57F6">
          <w:t>males have significantly longer normalized mean inter</w:t>
        </w:r>
      </w:ins>
      <w:ins w:id="889" w:author="Bret Payseur" w:date="2020-03-30T09:00:00Z">
        <w:r w:rsidR="0046290D">
          <w:t>-</w:t>
        </w:r>
      </w:ins>
      <w:ins w:id="890" w:author="Bret Payseur" w:date="2020-03-30T08:44:00Z">
        <w:r w:rsidR="00CD57F6">
          <w:t xml:space="preserve">focal distances </w:t>
        </w:r>
      </w:ins>
      <w:ins w:id="891" w:author="Bret Payseur" w:date="2020-03-30T08:45:00Z">
        <w:r w:rsidR="00CD57F6">
          <w:t>(IFD</w:t>
        </w:r>
        <w:r w:rsidR="00CD57F6">
          <w:rPr>
            <w:vertAlign w:val="superscript"/>
          </w:rPr>
          <w:t>norm</w:t>
        </w:r>
        <w:r w:rsidR="00CD57F6">
          <w:t>) than females in s</w:t>
        </w:r>
      </w:ins>
      <w:ins w:id="892" w:author="Bret Payseur" w:date="2020-03-30T08:46:00Z">
        <w:r w:rsidR="00CD57F6">
          <w:t>even</w:t>
        </w:r>
      </w:ins>
      <w:ins w:id="893" w:author="Bret Payseur" w:date="2020-03-30T08:45:00Z">
        <w:r w:rsidR="00CD57F6">
          <w:t xml:space="preserve"> out of </w:t>
        </w:r>
      </w:ins>
      <w:ins w:id="894" w:author="Bret Payseur" w:date="2020-03-30T08:46:00Z">
        <w:r w:rsidR="00CD57F6">
          <w:t>eight</w:t>
        </w:r>
      </w:ins>
      <w:ins w:id="895" w:author="Bret Payseur" w:date="2020-03-30T08:45:00Z">
        <w:r w:rsidR="00CD57F6">
          <w:t xml:space="preserve"> strains</w:t>
        </w:r>
      </w:ins>
      <w:ins w:id="896" w:author="Bret Payseur" w:date="2020-03-30T08:46:00Z">
        <w:r w:rsidR="00CD57F6">
          <w:t xml:space="preserve"> (t-tests; p &lt; 0</w:t>
        </w:r>
      </w:ins>
      <w:ins w:id="897" w:author="Bret Payseur" w:date="2020-03-30T08:47:00Z">
        <w:r w:rsidR="00CD57F6">
          <w:t>.02)</w:t>
        </w:r>
      </w:ins>
      <w:ins w:id="898" w:author="Bret Payseur" w:date="2020-03-30T08:48:00Z">
        <w:r w:rsidR="00CD57F6">
          <w:t xml:space="preserve">, with only </w:t>
        </w:r>
        <w:r w:rsidR="00CD57F6">
          <w:rPr>
            <w:i/>
          </w:rPr>
          <w:t>musculus</w:t>
        </w:r>
        <w:r w:rsidR="00CD57F6">
          <w:rPr>
            <w:i/>
            <w:vertAlign w:val="superscript"/>
          </w:rPr>
          <w:t>KAZ</w:t>
        </w:r>
        <w:r w:rsidR="00CD57F6">
          <w:t xml:space="preserve"> showing no difference (t-test; p = 0.33)</w:t>
        </w:r>
      </w:ins>
      <w:ins w:id="899" w:author="Bret Payseur" w:date="2020-03-30T08:52:00Z">
        <w:r w:rsidR="00CD57F6">
          <w:t xml:space="preserve">. </w:t>
        </w:r>
      </w:ins>
    </w:p>
    <w:p w14:paraId="68CCAACD" w14:textId="1F74FE2D" w:rsidR="0020703F" w:rsidDel="00CD57F6" w:rsidRDefault="004E03A2">
      <w:pPr>
        <w:pStyle w:val="BodyText"/>
        <w:rPr>
          <w:del w:id="900" w:author="Bret Payseur" w:date="2020-03-30T08:43:00Z"/>
          <w:moveFrom w:id="901" w:author="Bret Payseur" w:date="2020-03-30T08:43:00Z"/>
        </w:rPr>
      </w:pPr>
      <w:moveFromRangeStart w:id="902" w:author="Bret Payseur" w:date="2020-03-30T08:43:00Z" w:name="move36450229"/>
      <w:moveFrom w:id="903" w:author="Bret Payseur" w:date="2020-03-30T08:43:00Z">
        <w:r w:rsidDel="005E6747">
          <w:t>While the comparisons of the IFD</w:t>
        </w:r>
        <w:r w:rsidDel="005E6747">
          <w:rPr>
            <w:vertAlign w:val="superscript"/>
          </w:rPr>
          <w:t>norm</w:t>
        </w:r>
        <w:r w:rsidDel="005E6747">
          <w:t xml:space="preserve"> metrics can reveal more general recombination landscape patterns while controlling for the underlying differences in chromatin compaction and SC length. 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del w:id="904" w:author="Bret Payseur" w:date="2020-03-30T08:43:00Z">
          <w:r w:rsidDel="00CD57F6">
            <w:delText>).</w:delText>
          </w:r>
        </w:del>
      </w:moveFrom>
    </w:p>
    <w:moveFromRangeEnd w:id="902"/>
    <w:p w14:paraId="0EC166BF" w14:textId="20873D30" w:rsidR="0020703F" w:rsidDel="00CD57F6" w:rsidRDefault="004E03A2">
      <w:pPr>
        <w:pStyle w:val="BodyText"/>
        <w:rPr>
          <w:del w:id="905" w:author="Bret Payseur" w:date="2020-03-30T08:48:00Z"/>
        </w:rPr>
      </w:pPr>
      <w:del w:id="906" w:author="Bret Payseur" w:date="2020-03-30T08:43:00Z">
        <w:r w:rsidDel="00CD57F6">
          <w:delText>T</w:delText>
        </w:r>
      </w:del>
      <w:del w:id="907" w:author="Bret Payseur" w:date="2020-03-30T08:44:00Z">
        <w:r w:rsidDel="00CD57F6">
          <w:delText xml:space="preserve">he difference in mean </w:delText>
        </w:r>
      </w:del>
      <w:del w:id="908" w:author="Bret Payseur" w:date="2020-03-30T08:48:00Z">
        <w:r w:rsidDel="00CD57F6">
          <w:delText>IFD</w:delText>
        </w:r>
        <w:r w:rsidDel="00CD57F6">
          <w:rPr>
            <w:vertAlign w:val="superscript"/>
          </w:rPr>
          <w:delText>norm</w:delText>
        </w:r>
        <w:r w:rsidDel="00CD57F6">
          <w:delText xml:space="preserve"> are highly significant between sexes. The mean IFD</w:delText>
        </w:r>
        <w:r w:rsidDel="00CD57F6">
          <w:rPr>
            <w:vertAlign w:val="superscript"/>
          </w:rPr>
          <w:delText>norm</w:delText>
        </w:r>
        <w:r w:rsidDel="00CD57F6">
          <w:delText xml:space="preserve"> are significantly long in six of seven strains (MSM t.test; p-value = 0.01), </w:delText>
        </w:r>
        <w:r w:rsidDel="00CD57F6">
          <w:rPr>
            <w:i/>
          </w:rPr>
          <w:delText>musculus</w:delText>
        </w:r>
        <w:r w:rsidDel="00CD57F6">
          <w:rPr>
            <w:i/>
            <w:vertAlign w:val="superscript"/>
          </w:rPr>
          <w:delText>SKIVE</w:delText>
        </w:r>
        <w:r w:rsidDel="00CD57F6">
          <w:delText xml:space="preserve"> p-value = 4.310^{-5}), </w:delText>
        </w:r>
        <w:r w:rsidDel="00CD57F6">
          <w:rPr>
            <w:i/>
          </w:rPr>
          <w:delText>musculus</w:delText>
        </w:r>
        <w:r w:rsidDel="00CD57F6">
          <w:rPr>
            <w:i/>
            <w:vertAlign w:val="superscript"/>
          </w:rPr>
          <w:delText>PWD</w:delText>
        </w:r>
        <w:r w:rsidDel="00CD57F6">
          <w:delText xml:space="preserve"> p-value = 2.2810^{-4}), </w:delText>
        </w:r>
        <w:r w:rsidDel="00CD57F6">
          <w:rPr>
            <w:i/>
          </w:rPr>
          <w:delText>molossinus</w:delText>
        </w:r>
        <w:r w:rsidDel="00CD57F6">
          <w:rPr>
            <w:i/>
            <w:vertAlign w:val="superscript"/>
          </w:rPr>
          <w:delText>MSM</w:delText>
        </w:r>
        <w:r w:rsidDel="00CD57F6">
          <w:delText xml:space="preserve"> p-value =0.01), </w:delText>
        </w:r>
        <w:r w:rsidDel="00CD57F6">
          <w:rPr>
            <w:i/>
          </w:rPr>
          <w:delText>domesticus</w:delText>
        </w:r>
        <w:r w:rsidDel="00CD57F6">
          <w:rPr>
            <w:i/>
            <w:vertAlign w:val="superscript"/>
          </w:rPr>
          <w:delText>LEW</w:delText>
        </w:r>
        <w:r w:rsidDel="00CD57F6">
          <w:delText xml:space="preserve"> p-value = 3.5710^{-5}), </w:delText>
        </w:r>
        <w:r w:rsidDel="00CD57F6">
          <w:rPr>
            <w:i/>
          </w:rPr>
          <w:delText>domesticus</w:delText>
        </w:r>
        <w:r w:rsidDel="00CD57F6">
          <w:rPr>
            <w:i/>
            <w:vertAlign w:val="superscript"/>
          </w:rPr>
          <w:delText>G</w:delText>
        </w:r>
        <w:r w:rsidDel="00CD57F6">
          <w:delText xml:space="preserve"> p-value = 0.05), and </w:delText>
        </w:r>
        <w:r w:rsidDel="00CD57F6">
          <w:rPr>
            <w:i/>
          </w:rPr>
          <w:delText>domesticus</w:delText>
        </w:r>
        <w:r w:rsidDel="00CD57F6">
          <w:rPr>
            <w:i/>
            <w:vertAlign w:val="superscript"/>
          </w:rPr>
          <w:delText>WSB</w:delText>
        </w:r>
        <w:r w:rsidDel="00CD57F6">
          <w:delText xml:space="preserve"> (t.test; p-value =0.03) ). Only </w:delText>
        </w:r>
        <w:r w:rsidDel="00CD57F6">
          <w:rPr>
            <w:i/>
          </w:rPr>
          <w:delText>musculus</w:delText>
        </w:r>
        <w:r w:rsidDel="00CD57F6">
          <w:rPr>
            <w:i/>
            <w:vertAlign w:val="superscript"/>
          </w:rPr>
          <w:delText>KAZ</w:delText>
        </w:r>
        <w:r w:rsidDel="00CD57F6">
          <w:delText xml:space="preserve"> did not have a difference in mean IFD</w:delText>
        </w:r>
        <w:r w:rsidDel="00CD57F6">
          <w:rPr>
            <w:vertAlign w:val="superscript"/>
          </w:rPr>
          <w:delText>norm</w:delText>
        </w:r>
        <w:r w:rsidDel="00CD57F6">
          <w:delText xml:space="preserve"> (t.test; p-value = 0.33).</w:delText>
        </w:r>
      </w:del>
    </w:p>
    <w:p w14:paraId="2C8F72EC" w14:textId="49193AAC" w:rsidR="0020703F" w:rsidRDefault="004E03A2">
      <w:pPr>
        <w:pStyle w:val="BodyText"/>
      </w:pPr>
      <w:del w:id="909" w:author="Bret Payseur" w:date="2020-03-30T08:49:00Z">
        <w:r w:rsidDel="00CD57F6">
          <w:delText>In examining the</w:delText>
        </w:r>
      </w:del>
      <w:ins w:id="910" w:author="Bret Payseur" w:date="2020-03-30T08:49:00Z">
        <w:r w:rsidR="00CD57F6">
          <w:t>Examination of</w:t>
        </w:r>
      </w:ins>
      <w:r>
        <w:t xml:space="preserve"> IFD</w:t>
      </w:r>
      <w:r>
        <w:rPr>
          <w:vertAlign w:val="superscript"/>
        </w:rPr>
        <w:t>norm</w:t>
      </w:r>
      <w:r>
        <w:t xml:space="preserve"> distributions</w:t>
      </w:r>
      <w:del w:id="911" w:author="Bret Payseur" w:date="2020-03-30T08:49:00Z">
        <w:r w:rsidDel="00CD57F6">
          <w:delText>, we note</w:delText>
        </w:r>
      </w:del>
      <w:ins w:id="912" w:author="Bret Payseur" w:date="2020-03-30T08:49:00Z">
        <w:r w:rsidR="00CD57F6">
          <w:t xml:space="preserve"> indicates</w:t>
        </w:r>
      </w:ins>
      <w:r>
        <w:t xml:space="preserve"> that</w:t>
      </w:r>
      <w:ins w:id="913" w:author="Bret Payseur" w:date="2020-03-30T08:51:00Z">
        <w:r w:rsidR="00CD57F6">
          <w:t xml:space="preserve"> </w:t>
        </w:r>
      </w:ins>
      <w:del w:id="914" w:author="Bret Payseur" w:date="2020-03-30T08:51:00Z">
        <w:r w:rsidDel="00CD57F6">
          <w:delText xml:space="preserve"> </w:delText>
        </w:r>
      </w:del>
      <w:del w:id="915" w:author="Bret Payseur" w:date="2020-03-30T08:49:00Z">
        <w:r w:rsidDel="00CD57F6">
          <w:delText xml:space="preserve">the </w:delText>
        </w:r>
      </w:del>
      <w:r>
        <w:t>female IFD</w:t>
      </w:r>
      <w:r>
        <w:rPr>
          <w:vertAlign w:val="superscript"/>
        </w:rPr>
        <w:t>norm</w:t>
      </w:r>
      <w:r>
        <w:t xml:space="preserve"> </w:t>
      </w:r>
      <w:del w:id="916" w:author="Bret Payseur" w:date="2020-03-30T08:49:00Z">
        <w:r w:rsidDel="00CD57F6">
          <w:delText xml:space="preserve">observations </w:delText>
        </w:r>
      </w:del>
      <w:ins w:id="917" w:author="Bret Payseur" w:date="2020-03-30T08:49:00Z">
        <w:r w:rsidR="00CD57F6">
          <w:t xml:space="preserve">values </w:t>
        </w:r>
      </w:ins>
      <w:r>
        <w:t xml:space="preserve">are centered at approximately 50% and </w:t>
      </w:r>
      <w:del w:id="918" w:author="Bret Payseur" w:date="2020-03-30T08:50:00Z">
        <w:r w:rsidDel="00CD57F6">
          <w:delText xml:space="preserve">have </w:delText>
        </w:r>
      </w:del>
      <w:ins w:id="919" w:author="Bret Payseur" w:date="2020-03-30T08:50:00Z">
        <w:r w:rsidR="00CD57F6">
          <w:t xml:space="preserve">show a </w:t>
        </w:r>
      </w:ins>
      <w:r>
        <w:t xml:space="preserve">slight </w:t>
      </w:r>
      <w:del w:id="920" w:author="Bret Payseur" w:date="2020-03-30T08:50:00Z">
        <w:r w:rsidDel="00CD57F6">
          <w:delText xml:space="preserve">an </w:delText>
        </w:r>
      </w:del>
      <w:r>
        <w:t xml:space="preserve">enrichment of </w:t>
      </w:r>
      <w:del w:id="921" w:author="Bret Payseur" w:date="2020-03-30T08:51:00Z">
        <w:r w:rsidDel="00CD57F6">
          <w:delText xml:space="preserve">short </w:delText>
        </w:r>
      </w:del>
      <w:ins w:id="922" w:author="Bret Payseur" w:date="2020-03-30T08:51:00Z">
        <w:r w:rsidR="00CD57F6">
          <w:t xml:space="preserve">low </w:t>
        </w:r>
      </w:ins>
      <w:r>
        <w:t xml:space="preserve">(&lt;25%) </w:t>
      </w:r>
      <w:del w:id="923" w:author="Bret Payseur" w:date="2020-03-30T08:50:00Z">
        <w:r w:rsidDel="00CD57F6">
          <w:delText>IFD</w:delText>
        </w:r>
        <w:r w:rsidDel="00CD57F6">
          <w:rPr>
            <w:vertAlign w:val="superscript"/>
          </w:rPr>
          <w:delText>norm</w:delText>
        </w:r>
        <w:r w:rsidDel="00CD57F6">
          <w:delText xml:space="preserve"> observations</w:delText>
        </w:r>
      </w:del>
      <w:ins w:id="924" w:author="Bret Payseur" w:date="2020-03-30T08:50:00Z">
        <w:r w:rsidR="00CD57F6">
          <w:t>values</w:t>
        </w:r>
      </w:ins>
      <w:ins w:id="925" w:author="Bret Payseur" w:date="2020-03-30T08:52:00Z">
        <w:r w:rsidR="00CD57F6">
          <w:t>, whereas males are enriched for higher values</w:t>
        </w:r>
      </w:ins>
      <w:r>
        <w:t>.</w:t>
      </w:r>
      <w:del w:id="926" w:author="Bret Payseur" w:date="2020-03-30T08:52:00Z">
        <w:r w:rsidDel="00CD57F6">
          <w:delText xml:space="preserve"> Compar</w:delText>
        </w:r>
      </w:del>
      <w:del w:id="927" w:author="Bret Payseur" w:date="2020-03-30T08:51:00Z">
        <w:r w:rsidDel="00CD57F6">
          <w:delText>i</w:delText>
        </w:r>
      </w:del>
      <w:del w:id="928" w:author="Bret Payseur" w:date="2020-03-30T08:52:00Z">
        <w:r w:rsidDel="00CD57F6">
          <w:delText>tively, the I</w:delText>
        </w:r>
      </w:del>
      <w:del w:id="929" w:author="Bret Payseur" w:date="2020-03-30T08:50:00Z">
        <w:r w:rsidDel="00CD57F6">
          <w:delText>DF</w:delText>
        </w:r>
      </w:del>
      <w:del w:id="930" w:author="Bret Payseur" w:date="2020-03-30T08:52:00Z">
        <w:r w:rsidDel="00CD57F6">
          <w:rPr>
            <w:vertAlign w:val="superscript"/>
          </w:rPr>
          <w:delText>norm</w:delText>
        </w:r>
        <w:r w:rsidDel="00CD57F6">
          <w:delText xml:space="preserve"> distributions in males are enriched for longe</w:delText>
        </w:r>
      </w:del>
      <w:del w:id="931" w:author="Bret Payseur" w:date="2020-03-30T08:50:00Z">
        <w:r w:rsidDel="00CD57F6">
          <w:delText>r</w:delText>
        </w:r>
      </w:del>
      <w:del w:id="932" w:author="Bret Payseur" w:date="2020-03-30T08:52:00Z">
        <w:r w:rsidDel="00CD57F6">
          <w:delText xml:space="preserve"> IFD</w:delText>
        </w:r>
        <w:r w:rsidDel="00CD57F6">
          <w:rPr>
            <w:vertAlign w:val="superscript"/>
          </w:rPr>
          <w:delText>norm</w:delText>
        </w:r>
        <w:r w:rsidDel="00CD57F6">
          <w:delText>.</w:delText>
        </w:r>
      </w:del>
    </w:p>
    <w:p w14:paraId="3B962F69" w14:textId="77777777" w:rsidR="0046290D" w:rsidRDefault="004E03A2">
      <w:pPr>
        <w:pStyle w:val="BodyText"/>
        <w:rPr>
          <w:ins w:id="933" w:author="Bret Payseur" w:date="2020-03-30T08:58:00Z"/>
        </w:rPr>
      </w:pPr>
      <w:del w:id="934" w:author="Bret Payseur" w:date="2020-03-30T08:52:00Z">
        <w:r w:rsidDel="00CD57F6">
          <w:delText>The three sets of models</w:delText>
        </w:r>
      </w:del>
      <w:ins w:id="935" w:author="Bret Payseur" w:date="2020-03-30T08:52:00Z">
        <w:r w:rsidR="00CD57F6">
          <w:t>Mixed models and gene</w:t>
        </w:r>
      </w:ins>
      <w:ins w:id="936" w:author="Bret Payseur" w:date="2020-03-30T08:53:00Z">
        <w:r w:rsidR="00CD57F6">
          <w:t>ral linear models</w:t>
        </w:r>
      </w:ins>
      <w:r>
        <w:t xml:space="preserve"> </w:t>
      </w:r>
      <w:ins w:id="937" w:author="Bret Payseur" w:date="2020-03-30T08:53:00Z">
        <w:r w:rsidR="0046290D">
          <w:t>of IFD</w:t>
        </w:r>
        <w:r w:rsidR="0046290D">
          <w:rPr>
            <w:vertAlign w:val="superscript"/>
          </w:rPr>
          <w:t>norm</w:t>
        </w:r>
        <w:r w:rsidR="0046290D">
          <w:t xml:space="preserve"> </w:t>
        </w:r>
      </w:ins>
      <w:r>
        <w:t xml:space="preserve">support the </w:t>
      </w:r>
      <w:del w:id="938" w:author="Bret Payseur" w:date="2020-03-30T08:52:00Z">
        <w:r w:rsidDel="00CD57F6">
          <w:delText xml:space="preserve">result </w:delText>
        </w:r>
      </w:del>
      <w:ins w:id="939" w:author="Bret Payseur" w:date="2020-03-30T08:52:00Z">
        <w:r w:rsidR="00CD57F6">
          <w:t xml:space="preserve">inference </w:t>
        </w:r>
      </w:ins>
      <w:r>
        <w:t>of stronger interference in males</w:t>
      </w:r>
      <w:ins w:id="940" w:author="Bret Payseur" w:date="2020-03-30T08:53:00Z">
        <w:r w:rsidR="00CD57F6">
          <w:t>:</w:t>
        </w:r>
      </w:ins>
      <w:del w:id="941" w:author="Bret Payseur" w:date="2020-03-30T08:53:00Z">
        <w:r w:rsidDel="00CD57F6">
          <w:delText>,</w:delText>
        </w:r>
      </w:del>
      <w:r>
        <w:t xml:space="preserve"> sex </w:t>
      </w:r>
      <w:del w:id="942" w:author="Bret Payseur" w:date="2020-03-30T08:53:00Z">
        <w:r w:rsidDel="00CD57F6">
          <w:delText>was the</w:delText>
        </w:r>
      </w:del>
      <w:ins w:id="943" w:author="Bret Payseur" w:date="2020-03-30T08:53:00Z">
        <w:r w:rsidR="00CD57F6">
          <w:t>is the</w:t>
        </w:r>
      </w:ins>
      <w:r>
        <w:t xml:space="preserve"> most significant </w:t>
      </w:r>
      <w:del w:id="944" w:author="Bret Payseur" w:date="2020-03-30T08:53:00Z">
        <w:r w:rsidDel="0046290D">
          <w:delText>significant effect</w:delText>
        </w:r>
      </w:del>
      <w:ins w:id="945" w:author="Bret Payseur" w:date="2020-03-30T08:53:00Z">
        <w:r w:rsidR="0046290D">
          <w:t>variable</w:t>
        </w:r>
      </w:ins>
      <w:r>
        <w:t xml:space="preserve"> (LRT: p = 6.7410^{-14}). When interference is measured in physical SC units (IFD</w:t>
      </w:r>
      <w:r>
        <w:rPr>
          <w:vertAlign w:val="superscript"/>
        </w:rPr>
        <w:t>raw</w:t>
      </w:r>
      <w:r>
        <w:t xml:space="preserve">), the differences between sexes is low and only slightly significant (data not shown). </w:t>
      </w:r>
    </w:p>
    <w:p w14:paraId="51F2BF7D" w14:textId="6B00D1AA" w:rsidR="0046290D" w:rsidRDefault="0046290D">
      <w:pPr>
        <w:pStyle w:val="BodyText"/>
        <w:rPr>
          <w:ins w:id="946" w:author="Bret Payseur" w:date="2020-03-30T08:55:00Z"/>
        </w:rPr>
      </w:pPr>
      <w:ins w:id="947" w:author="Bret Payseur" w:date="2020-03-30T08:55:00Z">
        <w:r>
          <w:t xml:space="preserve">In summary, </w:t>
        </w:r>
      </w:ins>
      <w:ins w:id="948" w:author="Bret Payseur" w:date="2020-03-30T08:56:00Z">
        <w:r>
          <w:t xml:space="preserve">controlling for differences in chromatin compaction (SC length) </w:t>
        </w:r>
      </w:ins>
      <w:ins w:id="949" w:author="Bret Payseur" w:date="2020-03-30T08:57:00Z">
        <w:r>
          <w:t>using IFD</w:t>
        </w:r>
        <w:r>
          <w:rPr>
            <w:vertAlign w:val="superscript"/>
          </w:rPr>
          <w:t>norm</w:t>
        </w:r>
        <w:r>
          <w:t xml:space="preserve"> indicates that interference is stronger in males, </w:t>
        </w:r>
      </w:ins>
      <w:ins w:id="950" w:author="Bret Payseur" w:date="2020-03-30T08:58:00Z">
        <w:r>
          <w:t>whereas</w:t>
        </w:r>
      </w:ins>
      <w:ins w:id="951" w:author="Bret Payseur" w:date="2020-03-30T09:02:00Z">
        <w:r>
          <w:t xml:space="preserve"> consideration of IFD</w:t>
        </w:r>
        <w:r>
          <w:rPr>
            <w:vertAlign w:val="superscript"/>
          </w:rPr>
          <w:t>raw</w:t>
        </w:r>
        <w:r>
          <w:t xml:space="preserve"> shows that the sexes exhibit a similar level of interference on the physical (SC) scale.</w:t>
        </w:r>
      </w:ins>
    </w:p>
    <w:p w14:paraId="2FCCE668" w14:textId="4C478A93" w:rsidR="00CD57F6" w:rsidRDefault="004E03A2" w:rsidP="00CD57F6">
      <w:pPr>
        <w:pStyle w:val="BodyText"/>
        <w:rPr>
          <w:moveTo w:id="952" w:author="Bret Payseur" w:date="2020-03-30T08:43:00Z"/>
        </w:rPr>
      </w:pPr>
      <w:del w:id="953" w:author="Bret Payseur" w:date="2020-03-30T09:03:00Z">
        <w:r w:rsidDel="00656FB8">
          <w:delText>These results support the model of the physical measures of interference (in SC units) is conserved between sexes inwithin the same species.</w:delText>
        </w:r>
      </w:del>
      <w:moveToRangeStart w:id="954" w:author="Bret Payseur" w:date="2020-03-30T08:43:00Z" w:name="move36450229"/>
      <w:moveTo w:id="955" w:author="Bret Payseur" w:date="2020-03-30T08:43:00Z">
        <w:r w:rsidR="00CD57F6">
          <w:t>While the comparisons of the IFD</w:t>
        </w:r>
        <w:r w:rsidR="00CD57F6">
          <w:rPr>
            <w:vertAlign w:val="superscript"/>
          </w:rPr>
          <w:t>norm</w:t>
        </w:r>
        <w:r w:rsidR="00CD57F6">
          <w:t xml:space="preserve"> metrics can reveal more general recombination landscape patterns while controlling for the underlying differences in chromatin compaction and SC length. </w:t>
        </w:r>
        <w:commentRangeStart w:id="956"/>
        <w:r w:rsidR="00CD57F6">
          <w:t>This metric is closer to measures of interference from linkage maps which are also removed from physical scales in that they measure frequencies of crossovers. Crossover interference is stronger in male specific linkage maps compared to female maps in a variety of species (ref).</w:t>
        </w:r>
      </w:moveTo>
      <w:commentRangeEnd w:id="956"/>
      <w:r w:rsidR="0046290D">
        <w:rPr>
          <w:rStyle w:val="CommentReference"/>
        </w:rPr>
        <w:commentReference w:id="956"/>
      </w:r>
    </w:p>
    <w:moveToRangeEnd w:id="954"/>
    <w:p w14:paraId="0F4D9EAC" w14:textId="77777777" w:rsidR="00CD57F6" w:rsidRDefault="00CD57F6">
      <w:pPr>
        <w:pStyle w:val="BodyText"/>
      </w:pPr>
    </w:p>
    <w:p w14:paraId="1317730C" w14:textId="61B4432D" w:rsidR="0020703F" w:rsidDel="00F86AFD" w:rsidRDefault="004E03A2">
      <w:pPr>
        <w:pStyle w:val="Heading1"/>
        <w:rPr>
          <w:del w:id="957" w:author="Bret Payseur" w:date="2020-03-30T09:10:00Z"/>
        </w:rPr>
      </w:pPr>
      <w:bookmarkStart w:id="958" w:name="q1-summary-consequences-of-sex-differenc"/>
      <w:bookmarkStart w:id="959" w:name="_Toc33981146"/>
      <w:bookmarkEnd w:id="958"/>
      <w:del w:id="960" w:author="Bret Payseur" w:date="2020-03-30T09:10:00Z">
        <w:r w:rsidDel="00F86AFD">
          <w:delText>Q1 Summary, consequences of sex differences in the recombination landscape</w:delText>
        </w:r>
        <w:bookmarkEnd w:id="959"/>
      </w:del>
    </w:p>
    <w:p w14:paraId="05A548CA" w14:textId="771E1AC8" w:rsidR="0020703F" w:rsidDel="00656FB8" w:rsidRDefault="004E03A2">
      <w:pPr>
        <w:pStyle w:val="FirstParagraph"/>
        <w:rPr>
          <w:del w:id="961" w:author="Bret Payseur" w:date="2020-03-30T09:04:00Z"/>
        </w:rPr>
      </w:pPr>
      <w:commentRangeStart w:id="962"/>
      <w:del w:id="963" w:author="Bret Payseur" w:date="2020-03-30T09:04:00Z">
        <w:r w:rsidDel="00656FB8">
          <w:delText>Our results confirm sex differences in recombination landscapes described in several other species and we note that these differences have distinct consequences on the potential patterns of genetic variation resulting from the distinct recombination landscapes.</w:delText>
        </w:r>
        <w:r w:rsidDel="00656FB8">
          <w:br/>
          <w:delText>The terminal position of single foci and the greater distance between two foci on the same chromosome will have a consequence of larger sections of linked sites segregating together in male gametes compared to female gametes (Veller).</w:delText>
        </w:r>
      </w:del>
      <w:commentRangeEnd w:id="962"/>
      <w:r w:rsidR="00656FB8">
        <w:rPr>
          <w:rStyle w:val="CommentReference"/>
        </w:rPr>
        <w:commentReference w:id="962"/>
      </w:r>
    </w:p>
    <w:p w14:paraId="468DEE4D" w14:textId="77777777" w:rsidR="00F86AFD" w:rsidRDefault="00F86AFD">
      <w:pPr>
        <w:pStyle w:val="BodyText"/>
        <w:rPr>
          <w:ins w:id="964" w:author="Bret Payseur" w:date="2020-03-30T09:11:00Z"/>
        </w:rPr>
      </w:pPr>
    </w:p>
    <w:p w14:paraId="24139FAD" w14:textId="3BC778DD" w:rsidR="00F86AFD" w:rsidRDefault="00F86AFD">
      <w:pPr>
        <w:pStyle w:val="BodyText"/>
        <w:rPr>
          <w:ins w:id="965" w:author="Bret Payseur" w:date="2020-03-30T09:11:00Z"/>
        </w:rPr>
      </w:pPr>
      <w:ins w:id="966" w:author="Bret Payseur" w:date="2020-03-30T09:12:00Z">
        <w:r>
          <w:lastRenderedPageBreak/>
          <w:t>Additional D</w:t>
        </w:r>
      </w:ins>
      <w:ins w:id="967" w:author="Bret Payseur" w:date="2020-03-30T09:11:00Z">
        <w:r>
          <w:t>eterminants of Genome-wide Recombination Rate Evolution in Males</w:t>
        </w:r>
      </w:ins>
    </w:p>
    <w:p w14:paraId="0D46DE5B" w14:textId="08CD1C8C" w:rsidR="00F86AFD" w:rsidRDefault="004E03A2">
      <w:pPr>
        <w:pStyle w:val="BodyText"/>
        <w:rPr>
          <w:ins w:id="968" w:author="Bret Payseur" w:date="2020-03-30T09:12:00Z"/>
        </w:rPr>
      </w:pPr>
      <w:del w:id="969" w:author="Bret Payseur" w:date="2020-03-30T09:12:00Z">
        <w:r w:rsidDel="00F86AFD">
          <w:delText>The next section is meant to focus</w:delText>
        </w:r>
      </w:del>
      <w:ins w:id="970" w:author="Bret Payseur" w:date="2020-03-30T09:12:00Z">
        <w:r w:rsidR="00F86AFD">
          <w:t xml:space="preserve">Next, we used the contrast between high-recombination </w:t>
        </w:r>
      </w:ins>
      <w:ins w:id="971" w:author="Bret Payseur" w:date="2020-03-30T09:13:00Z">
        <w:r w:rsidR="00F86AFD">
          <w:t>strains (</w:t>
        </w:r>
        <w:r w:rsidR="00F86AFD">
          <w:rPr>
            <w:i/>
          </w:rPr>
          <w:t>musculus</w:t>
        </w:r>
        <w:r w:rsidR="00F86AFD">
          <w:rPr>
            <w:i/>
            <w:vertAlign w:val="superscript"/>
          </w:rPr>
          <w:t>PWD</w:t>
        </w:r>
        <w:r w:rsidR="00F86AFD">
          <w:t xml:space="preserve"> , </w:t>
        </w:r>
        <w:r w:rsidR="00F86AFD">
          <w:rPr>
            <w:i/>
          </w:rPr>
          <w:t>musculus</w:t>
        </w:r>
        <w:r w:rsidR="00F86AFD">
          <w:rPr>
            <w:i/>
            <w:vertAlign w:val="superscript"/>
          </w:rPr>
          <w:t>SKIVE</w:t>
        </w:r>
        <w:r w:rsidR="00F86AFD">
          <w:t xml:space="preserve">, and </w:t>
        </w:r>
        <w:r w:rsidR="00F86AFD">
          <w:rPr>
            <w:i/>
          </w:rPr>
          <w:t>molossinus</w:t>
        </w:r>
        <w:r w:rsidR="00F86AFD">
          <w:rPr>
            <w:i/>
            <w:vertAlign w:val="superscript"/>
          </w:rPr>
          <w:t>MSM</w:t>
        </w:r>
        <w:r w:rsidR="00F86AFD">
          <w:t>)</w:t>
        </w:r>
      </w:ins>
      <w:ins w:id="972" w:author="Bret Payseur" w:date="2020-03-30T09:14:00Z">
        <w:r w:rsidR="00F86AFD">
          <w:t xml:space="preserve"> </w:t>
        </w:r>
      </w:ins>
      <w:ins w:id="973" w:author="Bret Payseur" w:date="2020-03-30T09:12:00Z">
        <w:r w:rsidR="00F86AFD">
          <w:t>and low-recombination strains to identify features of th</w:t>
        </w:r>
      </w:ins>
      <w:ins w:id="974" w:author="Bret Payseur" w:date="2020-03-30T09:13:00Z">
        <w:r w:rsidR="00F86AFD">
          <w:t>e recombination landscape associated with evolutionary transitions in the genome-wide recombination rate.</w:t>
        </w:r>
      </w:ins>
      <w:del w:id="975" w:author="Bret Payseur" w:date="2020-03-30T09:12:00Z">
        <w:r w:rsidDel="00F86AFD">
          <w:delText xml:space="preserve"> </w:delText>
        </w:r>
      </w:del>
    </w:p>
    <w:p w14:paraId="30E60E0E" w14:textId="3ABDB526" w:rsidR="0020703F" w:rsidDel="00A26B6F" w:rsidRDefault="004E03A2">
      <w:pPr>
        <w:pStyle w:val="BodyText"/>
        <w:rPr>
          <w:del w:id="976" w:author="Bret Payseur" w:date="2020-03-30T09:14:00Z"/>
        </w:rPr>
      </w:pPr>
      <w:del w:id="977" w:author="Bret Payseur" w:date="2020-03-30T09:14:00Z">
        <w:r w:rsidDel="00A26B6F">
          <w:delText xml:space="preserve">on the greater aspect of variation in mean MLH1 counts per cell the high recombining strains ( </w:delText>
        </w:r>
        <w:r w:rsidDel="00A26B6F">
          <w:rPr>
            <w:i/>
          </w:rPr>
          <w:delText>musculus</w:delText>
        </w:r>
        <w:r w:rsidDel="00A26B6F">
          <w:rPr>
            <w:i/>
            <w:vertAlign w:val="superscript"/>
          </w:rPr>
          <w:delText>PWD</w:delText>
        </w:r>
        <w:r w:rsidDel="00A26B6F">
          <w:delText xml:space="preserve"> , </w:delText>
        </w:r>
        <w:r w:rsidDel="00A26B6F">
          <w:rPr>
            <w:i/>
          </w:rPr>
          <w:delText>musculus</w:delText>
        </w:r>
        <w:r w:rsidDel="00A26B6F">
          <w:rPr>
            <w:i/>
            <w:vertAlign w:val="superscript"/>
          </w:rPr>
          <w:delText>SKIVE</w:delText>
        </w:r>
        <w:r w:rsidDel="00A26B6F">
          <w:delText xml:space="preserve">, and </w:delText>
        </w:r>
        <w:r w:rsidDel="00A26B6F">
          <w:rPr>
            <w:i/>
          </w:rPr>
          <w:delText>molossinus</w:delText>
        </w:r>
        <w:r w:rsidDel="00A26B6F">
          <w:rPr>
            <w:i/>
            <w:vertAlign w:val="superscript"/>
          </w:rPr>
          <w:delText>MSM</w:delText>
        </w:r>
        <w:r w:rsidDel="00A26B6F">
          <w:delText>) to the low recombing strains. The main objective of this section is to test for significant correlations between features of the recombination landscape and the evolution of mean MLH1 foci per cell.</w:delText>
        </w:r>
      </w:del>
    </w:p>
    <w:p w14:paraId="04B5EA0F" w14:textId="4BC86B48" w:rsidR="0020703F" w:rsidDel="00A26B6F" w:rsidRDefault="004E03A2">
      <w:pPr>
        <w:pStyle w:val="BodyText"/>
        <w:rPr>
          <w:del w:id="978" w:author="Bret Payseur" w:date="2020-03-30T09:14:00Z"/>
        </w:rPr>
      </w:pPr>
      <w:del w:id="979" w:author="Bret Payseur" w:date="2020-03-30T09:14:00Z">
        <w:r w:rsidDel="00A26B6F">
          <w:delText>In comparing the male specific single bivalent based metrics the first creteria for analysis is a significant differences between the high and low recombining groups and the second step is testing for significant subspecies and strain effects in the same models which used mean MLH1 count per cell.</w:delText>
        </w:r>
      </w:del>
    </w:p>
    <w:p w14:paraId="51E0F30D" w14:textId="77777777" w:rsidR="0020703F" w:rsidRDefault="004E03A2">
      <w:pPr>
        <w:pStyle w:val="BodyText"/>
      </w:pPr>
      <w:commentRangeStart w:id="980"/>
      <w:r>
        <w:rPr>
          <w:b/>
        </w:rPr>
        <w:t xml:space="preserve">Linear model M1 </w:t>
      </w:r>
    </w:p>
    <w:p w14:paraId="3DD91D01" w14:textId="77777777" w:rsidR="0020703F" w:rsidRDefault="004E03A2">
      <w:pPr>
        <w:pStyle w:val="BodyText"/>
      </w:pPr>
      <m:oMathPara>
        <m:oMathParaPr>
          <m:jc m:val="center"/>
        </m:oMathParaPr>
        <m:oMath>
          <m:r>
            <w:rPr>
              <w:rFonts w:ascii="Cambria Math" w:hAnsi="Cambria Math"/>
            </w:rPr>
            <m:t>mouse average bivalentmetric = subsp*strain+ε</m:t>
          </m:r>
        </m:oMath>
      </m:oMathPara>
    </w:p>
    <w:p w14:paraId="4D3A7CB0" w14:textId="77777777" w:rsidR="0020703F" w:rsidRDefault="004E03A2">
      <w:pPr>
        <w:pStyle w:val="FirstParagraph"/>
      </w:pPr>
      <w:r>
        <w:rPr>
          <w:b/>
        </w:rPr>
        <w:t xml:space="preserve">Linear model M2 </w:t>
      </w:r>
    </w:p>
    <w:p w14:paraId="57CE5729" w14:textId="77777777" w:rsidR="0020703F" w:rsidRDefault="004E03A2">
      <w:pPr>
        <w:pStyle w:val="BodyText"/>
      </w:pPr>
      <m:oMathPara>
        <m:oMathParaPr>
          <m:jc m:val="center"/>
        </m:oMathParaPr>
        <m:oMath>
          <m:r>
            <w:rPr>
              <w:rFonts w:ascii="Cambria Math" w:hAnsi="Cambria Math"/>
            </w:rPr>
            <m:t>mouse average bivalentmetric = strain+ε</m:t>
          </m:r>
          <w:commentRangeEnd w:id="980"/>
          <m:r>
            <m:rPr>
              <m:sty m:val="p"/>
            </m:rPr>
            <w:rPr>
              <w:rStyle w:val="CommentReference"/>
            </w:rPr>
            <w:commentReference w:id="980"/>
          </m:r>
        </m:oMath>
      </m:oMathPara>
    </w:p>
    <w:p w14:paraId="21F296F7" w14:textId="055790C6" w:rsidR="0020703F" w:rsidRDefault="004E03A2">
      <w:pPr>
        <w:pStyle w:val="FirstParagraph"/>
      </w:pPr>
      <w:del w:id="981" w:author="Bret Payseur" w:date="2020-03-30T09:19:00Z">
        <w:r w:rsidDel="00A26B6F">
          <w:delText xml:space="preserve">The literature provides </w:delText>
        </w:r>
      </w:del>
      <w:ins w:id="982" w:author="Bret Payseur" w:date="2020-03-30T09:19:00Z">
        <w:r w:rsidR="00A26B6F">
          <w:t xml:space="preserve">Previous empirical work suggests </w:t>
        </w:r>
      </w:ins>
      <w:r>
        <w:t xml:space="preserve">basic predictions for the </w:t>
      </w:r>
      <w:del w:id="983" w:author="Bret Payseur" w:date="2020-03-30T09:19:00Z">
        <w:r w:rsidDel="00A26B6F">
          <w:delText xml:space="preserve">direction of the </w:delText>
        </w:r>
      </w:del>
      <w:r>
        <w:t xml:space="preserve">relationship </w:t>
      </w:r>
      <w:ins w:id="984" w:author="Bret Payseur" w:date="2020-03-30T09:19:00Z">
        <w:r w:rsidR="00A26B6F">
          <w:t xml:space="preserve">between </w:t>
        </w:r>
      </w:ins>
      <w:r>
        <w:t>the genome wide recombination rate and two aspects of the recombination landscape</w:t>
      </w:r>
      <w:ins w:id="985" w:author="Bret Payseur" w:date="2020-03-30T09:15:00Z">
        <w:r w:rsidR="00A26B6F">
          <w:t>.</w:t>
        </w:r>
      </w:ins>
      <w:del w:id="986" w:author="Bret Payseur" w:date="2020-03-30T09:15:00Z">
        <w:r w:rsidDel="00A26B6F">
          <w:delText>;</w:delText>
        </w:r>
      </w:del>
      <w:r>
        <w:t xml:space="preserve"> SC length</w:t>
      </w:r>
      <w:ins w:id="987" w:author="Bret Payseur" w:date="2020-03-30T09:15:00Z">
        <w:r w:rsidR="00A26B6F">
          <w:t xml:space="preserve"> is expected to be positively associated with genome-wide recombination rate</w:t>
        </w:r>
      </w:ins>
      <w:ins w:id="988" w:author="Bret Payseur" w:date="2020-03-30T09:16:00Z">
        <w:r w:rsidR="00A26B6F">
          <w:t xml:space="preserve"> </w:t>
        </w:r>
        <w:r w:rsidR="00A26B6F" w:rsidRPr="001E4910">
          <w:rPr>
            <w:b/>
            <w:rPrChange w:id="989" w:author="April Peterson" w:date="2020-03-30T12:09:00Z">
              <w:rPr/>
            </w:rPrChange>
          </w:rPr>
          <w:t>because X. Crossover interference is expected to be negatively associated with genome-wide recombination rate because X</w:t>
        </w:r>
        <w:r w:rsidR="00A26B6F">
          <w:t>.</w:t>
        </w:r>
      </w:ins>
      <w:r>
        <w:t xml:space="preserve"> </w:t>
      </w:r>
      <w:del w:id="990" w:author="Bret Payseur" w:date="2020-03-30T09:16:00Z">
        <w:r w:rsidDel="00A26B6F">
          <w:delText xml:space="preserve">(positive) and crossover interference (negative). </w:delText>
        </w:r>
      </w:del>
      <w:r>
        <w:t xml:space="preserve">Following this logic we predict </w:t>
      </w:r>
      <w:del w:id="991" w:author="Bret Payseur" w:date="2020-03-30T09:16:00Z">
        <w:r w:rsidDel="00A26B6F">
          <w:delText xml:space="preserve">i) no strain effects for SC length or crossover interference within </w:delText>
        </w:r>
        <w:r w:rsidDel="00A26B6F">
          <w:rPr>
            <w:i/>
          </w:rPr>
          <w:delText>domesticus</w:delText>
        </w:r>
        <w:r w:rsidDel="00A26B6F">
          <w:delText xml:space="preserve">, </w:delText>
        </w:r>
      </w:del>
      <w:del w:id="992" w:author="Bret Payseur" w:date="2020-03-30T09:17:00Z">
        <w:r w:rsidDel="00A26B6F">
          <w:delText>ii</w:delText>
        </w:r>
      </w:del>
      <w:ins w:id="993" w:author="Bret Payseur" w:date="2020-03-30T09:17:00Z">
        <w:r w:rsidR="00A26B6F">
          <w:t>(1</w:t>
        </w:r>
      </w:ins>
      <w:r>
        <w:t xml:space="preserve">) </w:t>
      </w:r>
      <w:r>
        <w:rPr>
          <w:i/>
        </w:rPr>
        <w:t>musculus</w:t>
      </w:r>
      <w:r>
        <w:rPr>
          <w:i/>
          <w:vertAlign w:val="superscript"/>
        </w:rPr>
        <w:t>PWD</w:t>
      </w:r>
      <w:r>
        <w:t xml:space="preserve"> will have greater SC length and weaker interference than </w:t>
      </w:r>
      <w:r>
        <w:rPr>
          <w:i/>
        </w:rPr>
        <w:t>musculus</w:t>
      </w:r>
      <w:r>
        <w:rPr>
          <w:i/>
          <w:vertAlign w:val="superscript"/>
        </w:rPr>
        <w:t>SKIVE</w:t>
      </w:r>
      <w:r>
        <w:t xml:space="preserve">, which </w:t>
      </w:r>
      <w:ins w:id="994" w:author="Bret Payseur" w:date="2020-03-30T09:18:00Z">
        <w:r w:rsidR="00A26B6F">
          <w:t xml:space="preserve">in turn </w:t>
        </w:r>
      </w:ins>
      <w:r>
        <w:t xml:space="preserve">will have longer SC and weaker interference compared to the other </w:t>
      </w:r>
      <w:r>
        <w:rPr>
          <w:i/>
        </w:rPr>
        <w:t>musculus</w:t>
      </w:r>
      <w:r>
        <w:t xml:space="preserve"> strains</w:t>
      </w:r>
      <w:ins w:id="995" w:author="Bret Payseur" w:date="2020-03-30T09:17:00Z">
        <w:r w:rsidR="00A26B6F">
          <w:t>,</w:t>
        </w:r>
      </w:ins>
      <w:r>
        <w:t xml:space="preserve"> </w:t>
      </w:r>
      <w:del w:id="996" w:author="Bret Payseur" w:date="2020-03-30T09:18:00Z">
        <w:r w:rsidDel="00A26B6F">
          <w:delText>and iii</w:delText>
        </w:r>
      </w:del>
      <w:ins w:id="997" w:author="Bret Payseur" w:date="2020-03-30T09:18:00Z">
        <w:r w:rsidR="00A26B6F">
          <w:t>(2</w:t>
        </w:r>
      </w:ins>
      <w:r>
        <w:t xml:space="preserve">) </w:t>
      </w:r>
      <w:r>
        <w:rPr>
          <w:i/>
        </w:rPr>
        <w:t>molossinus</w:t>
      </w:r>
      <w:r>
        <w:rPr>
          <w:i/>
          <w:vertAlign w:val="superscript"/>
        </w:rPr>
        <w:t>MSM</w:t>
      </w:r>
      <w:r>
        <w:t xml:space="preserve"> will have longer SC and weaker interference compared to </w:t>
      </w:r>
      <w:r>
        <w:rPr>
          <w:i/>
        </w:rPr>
        <w:t>molossinus</w:t>
      </w:r>
      <w:r>
        <w:rPr>
          <w:i/>
          <w:vertAlign w:val="superscript"/>
        </w:rPr>
        <w:t>MOLF</w:t>
      </w:r>
      <w:ins w:id="998" w:author="Bret Payseur" w:date="2020-03-30T09:16:00Z">
        <w:r w:rsidR="00A26B6F">
          <w:t>,</w:t>
        </w:r>
      </w:ins>
      <w:ins w:id="999" w:author="Bret Payseur" w:date="2020-03-30T09:17:00Z">
        <w:r w:rsidR="00A26B6F">
          <w:t xml:space="preserve"> and 3) </w:t>
        </w:r>
      </w:ins>
      <w:ins w:id="1000" w:author="Bret Payseur" w:date="2020-03-30T09:18:00Z">
        <w:r w:rsidR="00A26B6F">
          <w:rPr>
            <w:i/>
          </w:rPr>
          <w:t>domesticus</w:t>
        </w:r>
        <w:r w:rsidR="00A26B6F">
          <w:t xml:space="preserve"> strains will have</w:t>
        </w:r>
      </w:ins>
      <w:ins w:id="1001" w:author="Bret Payseur" w:date="2020-03-30T09:17:00Z">
        <w:r w:rsidR="00A26B6F">
          <w:t xml:space="preserve"> </w:t>
        </w:r>
      </w:ins>
      <w:ins w:id="1002" w:author="Bret Payseur" w:date="2020-03-30T09:18:00Z">
        <w:r w:rsidR="00A26B6F">
          <w:t>similar</w:t>
        </w:r>
      </w:ins>
      <w:ins w:id="1003" w:author="Bret Payseur" w:date="2020-03-30T09:17:00Z">
        <w:r w:rsidR="00A26B6F">
          <w:t xml:space="preserve"> SC length </w:t>
        </w:r>
      </w:ins>
      <w:ins w:id="1004" w:author="Bret Payseur" w:date="2020-03-30T09:18:00Z">
        <w:r w:rsidR="00A26B6F">
          <w:t>an</w:t>
        </w:r>
      </w:ins>
      <w:ins w:id="1005" w:author="Bret Payseur" w:date="2020-03-30T09:19:00Z">
        <w:r w:rsidR="00A26B6F">
          <w:t>d</w:t>
        </w:r>
      </w:ins>
      <w:ins w:id="1006" w:author="Bret Payseur" w:date="2020-03-30T09:17:00Z">
        <w:r w:rsidR="00A26B6F">
          <w:t xml:space="preserve"> crossover interference</w:t>
        </w:r>
      </w:ins>
      <w:ins w:id="1007" w:author="Bret Payseur" w:date="2020-03-30T09:19:00Z">
        <w:r w:rsidR="00A26B6F">
          <w:t>.</w:t>
        </w:r>
      </w:ins>
      <w:del w:id="1008" w:author="Bret Payseur" w:date="2020-03-30T09:16:00Z">
        <w:r w:rsidDel="00A26B6F">
          <w:delText>.</w:delText>
        </w:r>
      </w:del>
    </w:p>
    <w:p w14:paraId="729637C0" w14:textId="7A0C0F1A" w:rsidR="0020703F" w:rsidRDefault="004E03A2">
      <w:pPr>
        <w:pStyle w:val="Heading1"/>
      </w:pPr>
      <w:bookmarkStart w:id="1009" w:name="q2-sc-length"/>
      <w:bookmarkStart w:id="1010" w:name="_Toc33981147"/>
      <w:bookmarkEnd w:id="1009"/>
      <w:r>
        <w:t>Q2 SC Length</w:t>
      </w:r>
      <w:bookmarkEnd w:id="1010"/>
    </w:p>
    <w:p w14:paraId="2412A330" w14:textId="50394032" w:rsidR="00870BF8" w:rsidRDefault="004E03A2">
      <w:pPr>
        <w:pStyle w:val="FirstParagraph"/>
        <w:rPr>
          <w:ins w:id="1011" w:author="Bret Payseur" w:date="2020-03-30T09:25:00Z"/>
        </w:rPr>
      </w:pPr>
      <w:commentRangeStart w:id="1012"/>
      <w:del w:id="1013" w:author="Bret Payseur" w:date="2020-03-30T09:22:00Z">
        <w:r w:rsidDel="00A26B6F">
          <w:delText xml:space="preserve">Given the differences in the DSB numbers between a subset of the high and low recombining strains we predict that there will also be differences in SC lengths proportional to the increase in the mean genome wide recombination rate. </w:delText>
        </w:r>
      </w:del>
      <w:commentRangeEnd w:id="1012"/>
      <w:r w:rsidR="00A26B6F">
        <w:rPr>
          <w:rStyle w:val="CommentReference"/>
        </w:rPr>
        <w:commentReference w:id="1012"/>
      </w:r>
      <w:r>
        <w:t>We compared mouse means of three SC</w:t>
      </w:r>
      <w:ins w:id="1014" w:author="Bret Payseur" w:date="2020-03-30T09:23:00Z">
        <w:r w:rsidR="00A26B6F">
          <w:t>-</w:t>
        </w:r>
      </w:ins>
      <w:del w:id="1015" w:author="Bret Payseur" w:date="2020-03-30T09:23:00Z">
        <w:r w:rsidDel="00A26B6F">
          <w:delText xml:space="preserve"> </w:delText>
        </w:r>
      </w:del>
      <w:r>
        <w:t>based metrics</w:t>
      </w:r>
      <w:ins w:id="1016" w:author="Bret Payseur" w:date="2020-03-30T09:23:00Z">
        <w:r w:rsidR="00A26B6F">
          <w:t>:</w:t>
        </w:r>
      </w:ins>
      <w:del w:id="1017" w:author="Bret Payseur" w:date="2020-03-30T09:23:00Z">
        <w:r w:rsidDel="00A26B6F">
          <w:delText xml:space="preserve">; </w:delText>
        </w:r>
      </w:del>
      <w:ins w:id="1018" w:author="Bret Payseur" w:date="2020-03-30T09:23:00Z">
        <w:r w:rsidR="00A26B6F">
          <w:t xml:space="preserve"> </w:t>
        </w:r>
      </w:ins>
      <w:r>
        <w:t>total SC</w:t>
      </w:r>
      <w:ins w:id="1019" w:author="Bret Payseur" w:date="2020-03-30T09:23:00Z">
        <w:r w:rsidR="00A26B6F">
          <w:t xml:space="preserve"> length</w:t>
        </w:r>
      </w:ins>
      <w:r>
        <w:t>, mean short bivalent length</w:t>
      </w:r>
      <w:ins w:id="1020" w:author="Bret Payseur" w:date="2020-03-30T09:23:00Z">
        <w:r w:rsidR="00A26B6F">
          <w:t>,</w:t>
        </w:r>
      </w:ins>
      <w:r>
        <w:t xml:space="preserve"> and mean long bivalent length. The long bivalent data set was isolated</w:t>
      </w:r>
      <w:ins w:id="1021" w:author="Bret Payseur" w:date="2020-03-30T09:25:00Z">
        <w:r w:rsidR="00870BF8">
          <w:t xml:space="preserve"> by choosing bivalents in the X quartile of the SC length distribution within cells. The short bivalent</w:t>
        </w:r>
      </w:ins>
      <w:ins w:id="1022" w:author="Bret Payseur" w:date="2020-03-30T09:26:00Z">
        <w:r w:rsidR="00870BF8">
          <w:t xml:space="preserve"> dataset was isolated as described above.</w:t>
        </w:r>
      </w:ins>
    </w:p>
    <w:p w14:paraId="07E5BF88" w14:textId="6D798E0E" w:rsidR="0020703F" w:rsidDel="00870BF8" w:rsidRDefault="004E03A2">
      <w:pPr>
        <w:pStyle w:val="FirstParagraph"/>
        <w:rPr>
          <w:del w:id="1023" w:author="Bret Payseur" w:date="2020-03-30T09:26:00Z"/>
        </w:rPr>
      </w:pPr>
      <w:del w:id="1024" w:author="Bret Payseur" w:date="2020-03-30T09:26:00Z">
        <w:r w:rsidDel="00870BF8">
          <w:lastRenderedPageBreak/>
          <w:delText xml:space="preserve"> in </w:delText>
        </w:r>
      </w:del>
      <w:del w:id="1025" w:author="Bret Payseur" w:date="2020-03-30T09:24:00Z">
        <w:r w:rsidDel="00A26B6F">
          <w:delText>the same</w:delText>
        </w:r>
      </w:del>
      <w:del w:id="1026" w:author="Bret Payseur" w:date="2020-03-30T09:26:00Z">
        <w:r w:rsidDel="00870BF8">
          <w:delText xml:space="preserve"> manner as the short bivalent data set.</w:delText>
        </w:r>
      </w:del>
    </w:p>
    <w:p w14:paraId="13F184C6" w14:textId="09C39B96" w:rsidR="0020703F" w:rsidRDefault="004E03A2">
      <w:pPr>
        <w:pStyle w:val="BodyText"/>
      </w:pPr>
      <w:r>
        <w:rPr>
          <w:noProof/>
        </w:rPr>
        <w:drawing>
          <wp:inline distT="0" distB="0" distL="0" distR="0" wp14:anchorId="5E8F93A4" wp14:editId="451FE70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_tot.sc_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37F5488" w14:textId="0FEED5D5" w:rsidR="0020703F" w:rsidRDefault="004E03A2">
      <w:pPr>
        <w:pStyle w:val="BodyText"/>
      </w:pPr>
      <w:r>
        <w:rPr>
          <w:noProof/>
        </w:rPr>
        <w:drawing>
          <wp:inline distT="0" distB="0" distL="0" distR="0" wp14:anchorId="73EDBE78" wp14:editId="02B0E8C6">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SC_MLH1.by.totalSC-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6DAAC84" w14:textId="2445577E" w:rsidR="0020703F" w:rsidRDefault="004E03A2">
      <w:pPr>
        <w:pStyle w:val="BodyText"/>
      </w:pPr>
      <w:r>
        <w:t xml:space="preserve">Confirming the basic predictions, </w:t>
      </w:r>
      <w:commentRangeStart w:id="1027"/>
      <w:r>
        <w:t>there is a positive correlation between mean MLH1 foci per cell and total SC</w:t>
      </w:r>
      <w:commentRangeEnd w:id="1027"/>
      <w:r w:rsidR="000D3118">
        <w:rPr>
          <w:rStyle w:val="CommentReference"/>
        </w:rPr>
        <w:commentReference w:id="1027"/>
      </w:r>
      <w:ins w:id="1028" w:author="Bret Payseur" w:date="2020-03-30T09:49:00Z">
        <w:r w:rsidR="000D3118">
          <w:t xml:space="preserve"> (</w:t>
        </w:r>
      </w:ins>
      <w:ins w:id="1029" w:author="Bret Payseur" w:date="2020-03-30T09:50:00Z">
        <w:r w:rsidR="000D3118">
          <w:t>[</w:t>
        </w:r>
      </w:ins>
      <w:ins w:id="1030" w:author="Bret Payseur" w:date="2020-03-30T09:49:00Z">
        <w:r w:rsidR="000D3118">
          <w:t>report spearman’s rho</w:t>
        </w:r>
      </w:ins>
      <w:ins w:id="1031" w:author="Bret Payseur" w:date="2020-03-30T09:50:00Z">
        <w:r w:rsidR="000D3118">
          <w:t xml:space="preserve"> and p-value]). Nevertheless, </w:t>
        </w:r>
      </w:ins>
      <w:del w:id="1032" w:author="Bret Payseur" w:date="2020-03-30T09:50:00Z">
        <w:r w:rsidDel="000D3118">
          <w:delText xml:space="preserve">, however the variation in </w:delText>
        </w:r>
      </w:del>
      <w:r>
        <w:t xml:space="preserve">mean total SC </w:t>
      </w:r>
      <w:del w:id="1033" w:author="Bret Payseur" w:date="2020-03-30T10:05:00Z">
        <w:r w:rsidDel="00E51520">
          <w:delText xml:space="preserve">does </w:delText>
        </w:r>
      </w:del>
      <w:del w:id="1034" w:author="Bret Payseur" w:date="2020-03-30T09:51:00Z">
        <w:r w:rsidDel="000D3118">
          <w:delText>not completely predict the high and low recombining strains</w:delText>
        </w:r>
      </w:del>
      <w:ins w:id="1035" w:author="Bret Payseur" w:date="2020-03-30T09:51:00Z">
        <w:r w:rsidR="000D3118">
          <w:t>only partially differentiates high-recombination and low-recombination strains</w:t>
        </w:r>
      </w:ins>
      <w:r>
        <w:t xml:space="preserve"> (</w:t>
      </w:r>
      <w:commentRangeStart w:id="1036"/>
      <w:r>
        <w:t>Figure X</w:t>
      </w:r>
      <w:commentRangeEnd w:id="1036"/>
      <w:r w:rsidR="000D3118">
        <w:rPr>
          <w:rStyle w:val="CommentReference"/>
        </w:rPr>
        <w:commentReference w:id="1036"/>
      </w:r>
      <w:r>
        <w:t xml:space="preserve">). </w:t>
      </w:r>
      <w:r>
        <w:lastRenderedPageBreak/>
        <w:t xml:space="preserve">While </w:t>
      </w:r>
      <w:ins w:id="1037" w:author="Bret Payseur" w:date="2020-03-30T09:52:00Z">
        <w:r w:rsidR="000D3118">
          <w:t xml:space="preserve">high-recombination strains </w:t>
        </w:r>
      </w:ins>
      <w:del w:id="1038" w:author="Bret Payseur" w:date="2020-03-30T09:52:00Z">
        <w:r w:rsidDel="000D3118">
          <w:delText xml:space="preserve">for the total data set of mean total SC, the high recombining strains </w:delText>
        </w:r>
      </w:del>
      <w:r>
        <w:t>have significantly more SC area</w:t>
      </w:r>
      <w:ins w:id="1039" w:author="Bret Payseur" w:date="2020-03-30T09:52:00Z">
        <w:r w:rsidR="000D3118">
          <w:t xml:space="preserve"> in the total dataset</w:t>
        </w:r>
      </w:ins>
      <w:r>
        <w:t xml:space="preserve"> (t</w:t>
      </w:r>
      <w:ins w:id="1040" w:author="Bret Payseur" w:date="2020-03-30T09:51:00Z">
        <w:r w:rsidR="000D3118">
          <w:t>-</w:t>
        </w:r>
      </w:ins>
      <w:del w:id="1041" w:author="Bret Payseur" w:date="2020-03-30T09:51:00Z">
        <w:r w:rsidDel="000D3118">
          <w:delText>.</w:delText>
        </w:r>
      </w:del>
      <w:r>
        <w:t xml:space="preserve">test; p = 0.01), </w:t>
      </w:r>
      <w:ins w:id="1042" w:author="Bret Payseur" w:date="2020-03-30T09:53:00Z">
        <w:r w:rsidR="000D3118">
          <w:t xml:space="preserve">separate tests by strain show that </w:t>
        </w:r>
      </w:ins>
      <w:r>
        <w:t>only</w:t>
      </w:r>
      <w:del w:id="1043" w:author="Bret Payseur" w:date="2020-03-30T09:53:00Z">
        <w:r w:rsidDel="000D3118">
          <w:delText xml:space="preserve"> the</w:delText>
        </w:r>
      </w:del>
      <w:ins w:id="1044" w:author="Bret Payseur" w:date="2020-03-30T09:53:00Z">
        <w:r w:rsidR="000D3118">
          <w:t xml:space="preserve"> within</w:t>
        </w:r>
      </w:ins>
      <w:r>
        <w:t xml:space="preserve"> </w:t>
      </w:r>
      <w:r>
        <w:rPr>
          <w:i/>
        </w:rPr>
        <w:t>molossinus</w:t>
      </w:r>
      <w:r>
        <w:t xml:space="preserve"> </w:t>
      </w:r>
      <w:del w:id="1045" w:author="Bret Payseur" w:date="2020-03-30T09:53:00Z">
        <w:r w:rsidDel="000D3118">
          <w:delText>strains are</w:delText>
        </w:r>
      </w:del>
      <w:ins w:id="1046" w:author="Bret Payseur" w:date="2020-03-30T09:53:00Z">
        <w:r w:rsidR="000D3118">
          <w:t>are high</w:t>
        </w:r>
      </w:ins>
      <w:ins w:id="1047" w:author="Bret Payseur" w:date="2020-03-30T09:54:00Z">
        <w:r w:rsidR="000D3118">
          <w:t>-</w:t>
        </w:r>
      </w:ins>
      <w:ins w:id="1048" w:author="Bret Payseur" w:date="2020-03-30T09:53:00Z">
        <w:r w:rsidR="000D3118">
          <w:t xml:space="preserve"> and low</w:t>
        </w:r>
      </w:ins>
      <w:ins w:id="1049" w:author="Bret Payseur" w:date="2020-03-30T09:54:00Z">
        <w:r w:rsidR="000D3118">
          <w:t>-recombination</w:t>
        </w:r>
      </w:ins>
      <w:ins w:id="1050" w:author="Bret Payseur" w:date="2020-03-30T09:53:00Z">
        <w:r w:rsidR="000D3118">
          <w:t xml:space="preserve"> strains</w:t>
        </w:r>
      </w:ins>
      <w:r>
        <w:t xml:space="preserve"> significantly different </w:t>
      </w:r>
      <w:del w:id="1051" w:author="Bret Payseur" w:date="2020-03-30T09:53:00Z">
        <w:r w:rsidDel="000D3118">
          <w:delText xml:space="preserve">between the high and low recombining strains </w:delText>
        </w:r>
      </w:del>
      <w:r>
        <w:t>(t</w:t>
      </w:r>
      <w:ins w:id="1052" w:author="Bret Payseur" w:date="2020-03-30T09:54:00Z">
        <w:r w:rsidR="000D3118">
          <w:t>-</w:t>
        </w:r>
      </w:ins>
      <w:del w:id="1053" w:author="Bret Payseur" w:date="2020-03-30T09:54:00Z">
        <w:r w:rsidDel="000D3118">
          <w:delText>.</w:delText>
        </w:r>
      </w:del>
      <w:r>
        <w:t>test</w:t>
      </w:r>
      <w:ins w:id="1054" w:author="Bret Payseur" w:date="2020-03-30T09:54:00Z">
        <w:r w:rsidR="000D3118">
          <w:t>;</w:t>
        </w:r>
      </w:ins>
      <w:r>
        <w:t xml:space="preserve"> </w:t>
      </w:r>
      <w:ins w:id="1055" w:author="Bret Payseur" w:date="2020-03-30T09:54:00Z">
        <w:r w:rsidR="000D3118">
          <w:rPr>
            <w:i/>
          </w:rPr>
          <w:t>molossinus</w:t>
        </w:r>
        <w:r w:rsidR="000D3118">
          <w:rPr>
            <w:iCs/>
          </w:rPr>
          <w:t>:</w:t>
        </w:r>
        <w:r w:rsidR="000D3118" w:rsidDel="000D3118">
          <w:t xml:space="preserve"> </w:t>
        </w:r>
      </w:ins>
      <w:del w:id="1056" w:author="Bret Payseur" w:date="2020-03-30T09:54:00Z">
        <w:r w:rsidDel="000D3118">
          <w:delText xml:space="preserve">mol </w:delText>
        </w:r>
      </w:del>
      <w:r>
        <w:t>p = 0.03</w:t>
      </w:r>
      <w:ins w:id="1057" w:author="Bret Payseur" w:date="2020-03-30T09:54:00Z">
        <w:r w:rsidR="000D3118">
          <w:t xml:space="preserve">; </w:t>
        </w:r>
      </w:ins>
      <w:ins w:id="1058" w:author="Bret Payseur" w:date="2020-03-30T09:55:00Z">
        <w:r w:rsidR="000D3118">
          <w:rPr>
            <w:i/>
            <w:iCs/>
          </w:rPr>
          <w:t>musculus</w:t>
        </w:r>
        <w:r w:rsidR="000D3118">
          <w:t>: p = 0.87</w:t>
        </w:r>
      </w:ins>
      <w:r>
        <w:t xml:space="preserve">). </w:t>
      </w:r>
      <w:del w:id="1059" w:author="Bret Payseur" w:date="2020-03-30T09:55:00Z">
        <w:r w:rsidDel="000D3118">
          <w:delText xml:space="preserve">The </w:delText>
        </w:r>
        <w:r w:rsidDel="000D3118">
          <w:rPr>
            <w:i/>
          </w:rPr>
          <w:delText>musculus</w:delText>
        </w:r>
        <w:r w:rsidDel="000D3118">
          <w:delText xml:space="preserve"> are not significantly different across the groups (ttest; musc p= 0.87). </w:delText>
        </w:r>
      </w:del>
      <w:r>
        <w:t xml:space="preserve">Additionally, the means for the reduced </w:t>
      </w:r>
      <w:ins w:id="1060" w:author="Bret Payseur" w:date="2020-03-30T09:55:00Z">
        <w:r w:rsidR="000D3118">
          <w:t xml:space="preserve">(short and long) </w:t>
        </w:r>
      </w:ins>
      <w:r>
        <w:t>bivalent datasets</w:t>
      </w:r>
      <w:ins w:id="1061" w:author="Bret Payseur" w:date="2020-03-30T09:55:00Z">
        <w:r w:rsidR="000D3118">
          <w:t xml:space="preserve"> </w:t>
        </w:r>
      </w:ins>
      <w:del w:id="1062" w:author="Bret Payseur" w:date="2020-03-30T09:55:00Z">
        <w:r w:rsidDel="000D3118">
          <w:delText xml:space="preserve">, short and long bivalents, </w:delText>
        </w:r>
      </w:del>
      <w:r>
        <w:t xml:space="preserve">are not significantly different between </w:t>
      </w:r>
      <w:del w:id="1063" w:author="Bret Payseur" w:date="2020-03-30T09:56:00Z">
        <w:r w:rsidDel="000D3118">
          <w:delText>the high and low recombining strains</w:delText>
        </w:r>
      </w:del>
      <w:ins w:id="1064" w:author="Bret Payseur" w:date="2020-03-30T09:56:00Z">
        <w:r w:rsidR="000D3118">
          <w:t>high-recombination and low-recombination strains</w:t>
        </w:r>
      </w:ins>
      <w:r>
        <w:t xml:space="preserve"> (t</w:t>
      </w:r>
      <w:ins w:id="1065" w:author="Bret Payseur" w:date="2020-03-30T09:56:00Z">
        <w:r w:rsidR="000D3118">
          <w:t>-</w:t>
        </w:r>
      </w:ins>
      <w:del w:id="1066" w:author="Bret Payseur" w:date="2020-03-30T09:56:00Z">
        <w:r w:rsidDel="000D3118">
          <w:delText>.</w:delText>
        </w:r>
      </w:del>
      <w:r>
        <w:t>test; short</w:t>
      </w:r>
      <w:ins w:id="1067" w:author="Bret Payseur" w:date="2020-03-30T09:56:00Z">
        <w:r w:rsidR="000D3118">
          <w:t>:</w:t>
        </w:r>
      </w:ins>
      <w:r>
        <w:t xml:space="preserve"> p = 0.88</w:t>
      </w:r>
      <w:ins w:id="1068" w:author="Bret Payseur" w:date="2020-03-30T09:56:00Z">
        <w:r w:rsidR="00E51520">
          <w:t xml:space="preserve">; </w:t>
        </w:r>
      </w:ins>
      <w:del w:id="1069" w:author="Bret Payseur" w:date="2020-03-30T09:56:00Z">
        <w:r w:rsidDel="00E51520">
          <w:delText xml:space="preserve"> and </w:delText>
        </w:r>
      </w:del>
      <w:r>
        <w:t>long</w:t>
      </w:r>
      <w:ins w:id="1070" w:author="Bret Payseur" w:date="2020-03-30T09:56:00Z">
        <w:r w:rsidR="00E51520">
          <w:t>:</w:t>
        </w:r>
      </w:ins>
      <w:r>
        <w:t xml:space="preserve"> p = 0.18).</w:t>
      </w:r>
    </w:p>
    <w:p w14:paraId="7E1905E3" w14:textId="33CB02FD" w:rsidR="0020703F" w:rsidRDefault="004E03A2">
      <w:pPr>
        <w:pStyle w:val="BodyText"/>
      </w:pPr>
      <w:del w:id="1071" w:author="Bret Payseur" w:date="2020-03-30T10:07:00Z">
        <w:r w:rsidDel="00265568">
          <w:delText>For the linear model testing subspeices and strain (M1) and</w:delText>
        </w:r>
      </w:del>
      <w:ins w:id="1072" w:author="Bret Payseur" w:date="2020-03-30T10:07:00Z">
        <w:r w:rsidR="00265568">
          <w:t>In a general linear model with</w:t>
        </w:r>
      </w:ins>
      <w:r>
        <w:t xml:space="preserve"> total SC as the depend</w:t>
      </w:r>
      <w:ins w:id="1073" w:author="Bret Payseur" w:date="2020-03-30T09:21:00Z">
        <w:r w:rsidR="00A26B6F">
          <w:t>e</w:t>
        </w:r>
      </w:ins>
      <w:del w:id="1074" w:author="Bret Payseur" w:date="2020-03-30T09:21:00Z">
        <w:r w:rsidDel="00A26B6F">
          <w:delText>a</w:delText>
        </w:r>
      </w:del>
      <w:r>
        <w:t xml:space="preserve">nt variable, </w:t>
      </w:r>
      <w:del w:id="1075" w:author="Bret Payseur" w:date="2020-03-30T10:07:00Z">
        <w:r w:rsidDel="00265568">
          <w:delText xml:space="preserve">the </w:delText>
        </w:r>
      </w:del>
      <w:r>
        <w:t>two subspecies effects are significant (</w:t>
      </w:r>
      <w:del w:id="1076" w:author="Bret Payseur" w:date="2020-03-30T10:07:00Z">
        <w:r w:rsidDel="00265568">
          <w:delText xml:space="preserve">glm; </w:delText>
        </w:r>
      </w:del>
      <w:r>
        <w:t>p</w:t>
      </w:r>
      <w:ins w:id="1077" w:author="Bret Payseur" w:date="2020-03-30T10:07:00Z">
        <w:r w:rsidR="00265568">
          <w:t xml:space="preserve"> </w:t>
        </w:r>
      </w:ins>
      <w:r>
        <w:t xml:space="preserve">= </w:t>
      </w:r>
      <w:ins w:id="1078" w:author="Bret Payseur" w:date="2020-03-30T10:07:00Z">
        <w:r w:rsidR="00265568">
          <w:rPr>
            <w:i/>
          </w:rPr>
          <w:t>m</w:t>
        </w:r>
      </w:ins>
      <w:del w:id="1079" w:author="Bret Payseur" w:date="2020-03-30T10:07:00Z">
        <w:r w:rsidDel="00265568">
          <w:rPr>
            <w:i/>
          </w:rPr>
          <w:delText>M</w:delText>
        </w:r>
      </w:del>
      <w:r>
        <w:rPr>
          <w:i/>
        </w:rPr>
        <w:t>usculus</w:t>
      </w:r>
      <w:r>
        <w:t xml:space="preserve"> 1.2410^{-6}</w:t>
      </w:r>
      <w:ins w:id="1080" w:author="Bret Payseur" w:date="2020-03-30T10:07:00Z">
        <w:r w:rsidR="00265568">
          <w:t xml:space="preserve">, </w:t>
        </w:r>
      </w:ins>
      <w:del w:id="1081" w:author="Bret Payseur" w:date="2020-03-30T10:07:00Z">
        <w:r w:rsidDel="00265568">
          <w:delText xml:space="preserve"> and </w:delText>
        </w:r>
      </w:del>
      <w:ins w:id="1082" w:author="Bret Payseur" w:date="2020-03-30T10:07:00Z">
        <w:r w:rsidR="00265568">
          <w:rPr>
            <w:i/>
          </w:rPr>
          <w:t>m</w:t>
        </w:r>
      </w:ins>
      <w:del w:id="1083" w:author="Bret Payseur" w:date="2020-03-30T10:07:00Z">
        <w:r w:rsidDel="00265568">
          <w:rPr>
            <w:i/>
          </w:rPr>
          <w:delText>M</w:delText>
        </w:r>
      </w:del>
      <w:r>
        <w:rPr>
          <w:i/>
        </w:rPr>
        <w:t>olossinus</w:t>
      </w:r>
      <w:r>
        <w:t xml:space="preserve"> p</w:t>
      </w:r>
      <w:ins w:id="1084" w:author="Bret Payseur" w:date="2020-03-30T10:07:00Z">
        <w:r w:rsidR="00265568">
          <w:t xml:space="preserve"> </w:t>
        </w:r>
      </w:ins>
      <w:r>
        <w:t xml:space="preserve">= 10^{-6}). </w:t>
      </w:r>
      <w:del w:id="1085" w:author="Bret Payseur" w:date="2020-03-30T10:08:00Z">
        <w:r w:rsidDel="00265568">
          <w:delText>Whereas the model</w:delText>
        </w:r>
      </w:del>
      <w:ins w:id="1086" w:author="Bret Payseur" w:date="2020-03-30T10:08:00Z">
        <w:r w:rsidR="00265568">
          <w:t>In general linear models</w:t>
        </w:r>
      </w:ins>
      <w:r>
        <w:t xml:space="preserve"> with reduced bivalent means as </w:t>
      </w:r>
      <w:del w:id="1087" w:author="Bret Payseur" w:date="2020-03-30T10:08:00Z">
        <w:r w:rsidDel="00265568">
          <w:delText xml:space="preserve">the </w:delText>
        </w:r>
      </w:del>
      <w:r>
        <w:t>depend</w:t>
      </w:r>
      <w:ins w:id="1088" w:author="Bret Payseur" w:date="2020-03-30T09:21:00Z">
        <w:r w:rsidR="00A26B6F">
          <w:t>e</w:t>
        </w:r>
      </w:ins>
      <w:del w:id="1089" w:author="Bret Payseur" w:date="2020-03-30T09:21:00Z">
        <w:r w:rsidDel="00A26B6F">
          <w:delText>a</w:delText>
        </w:r>
      </w:del>
      <w:r>
        <w:t xml:space="preserve">nt variables, </w:t>
      </w:r>
      <w:del w:id="1090" w:author="Bret Payseur" w:date="2020-03-30T10:08:00Z">
        <w:r w:rsidDel="00265568">
          <w:delText>a number of subspeicies and strains</w:delText>
        </w:r>
      </w:del>
      <w:ins w:id="1091" w:author="Bret Payseur" w:date="2020-03-30T10:08:00Z">
        <w:r w:rsidR="00265568">
          <w:t>several subspecies and strain</w:t>
        </w:r>
      </w:ins>
      <w:r>
        <w:t xml:space="preserve"> effects reach significance</w:t>
      </w:r>
      <w:ins w:id="1092" w:author="Bret Payseur" w:date="2020-03-30T10:09:00Z">
        <w:r w:rsidR="00265568">
          <w:t xml:space="preserve"> (</w:t>
        </w:r>
      </w:ins>
      <w:del w:id="1093" w:author="Bret Payseur" w:date="2020-03-30T10:09:00Z">
        <w:r w:rsidDel="00265568">
          <w:delText xml:space="preserve">, (glm; </w:delText>
        </w:r>
      </w:del>
      <w:r>
        <w:t xml:space="preserve">p &lt; 0.05) </w:t>
      </w:r>
      <w:ins w:id="1094" w:author="Bret Payseur" w:date="2020-03-30T10:09:00Z">
        <w:r w:rsidR="00265568">
          <w:t xml:space="preserve">but </w:t>
        </w:r>
      </w:ins>
      <w:r>
        <w:t>they are not consist</w:t>
      </w:r>
      <w:ins w:id="1095" w:author="Bret Payseur" w:date="2020-03-30T09:21:00Z">
        <w:r w:rsidR="00A26B6F">
          <w:t>e</w:t>
        </w:r>
      </w:ins>
      <w:del w:id="1096" w:author="Bret Payseur" w:date="2020-03-30T09:21:00Z">
        <w:r w:rsidDel="00A26B6F">
          <w:delText>a</w:delText>
        </w:r>
      </w:del>
      <w:r>
        <w:t xml:space="preserve">nt across </w:t>
      </w:r>
      <w:del w:id="1097" w:author="Bret Payseur" w:date="2020-03-30T10:09:00Z">
        <w:r w:rsidDel="00265568">
          <w:delText>the sets of models tested,</w:delText>
        </w:r>
      </w:del>
      <w:ins w:id="1098" w:author="Bret Payseur" w:date="2020-03-30T10:09:00Z">
        <w:r w:rsidR="00265568">
          <w:t>models,</w:t>
        </w:r>
      </w:ins>
      <w:r>
        <w:t xml:space="preserve"> </w:t>
      </w:r>
      <w:commentRangeStart w:id="1099"/>
      <w:r>
        <w:t>ind</w:t>
      </w:r>
      <w:ins w:id="1100" w:author="Bret Payseur" w:date="2020-03-30T09:21:00Z">
        <w:r w:rsidR="00A26B6F">
          <w:t>icat</w:t>
        </w:r>
      </w:ins>
      <w:del w:id="1101" w:author="Bret Payseur" w:date="2020-03-30T09:21:00Z">
        <w:r w:rsidDel="00A26B6F">
          <w:delText>ecate</w:delText>
        </w:r>
      </w:del>
      <w:r>
        <w:t>ing to some extent the chromati</w:t>
      </w:r>
      <w:del w:id="1102" w:author="Bret Payseur" w:date="2020-03-30T09:21:00Z">
        <w:r w:rsidDel="00A26B6F">
          <w:delText>o</w:delText>
        </w:r>
      </w:del>
      <w:r>
        <w:t>n compaction evolution is decoupled from evolution in mean MLH1 foci per cell.</w:t>
      </w:r>
      <w:commentRangeEnd w:id="1099"/>
      <w:r w:rsidR="00265568">
        <w:rPr>
          <w:rStyle w:val="CommentReference"/>
        </w:rPr>
        <w:commentReference w:id="1099"/>
      </w:r>
    </w:p>
    <w:p w14:paraId="2103CFAD" w14:textId="77777777" w:rsidR="0020703F" w:rsidRDefault="0020703F">
      <w:pPr>
        <w:pStyle w:val="BodyText"/>
      </w:pPr>
    </w:p>
    <w:p w14:paraId="2A42DD37" w14:textId="77777777" w:rsidR="0020703F" w:rsidRDefault="0020703F">
      <w:pPr>
        <w:pStyle w:val="BodyText"/>
      </w:pPr>
    </w:p>
    <w:p w14:paraId="622D57C0" w14:textId="77777777" w:rsidR="0020703F" w:rsidRDefault="004E03A2">
      <w:pPr>
        <w:pStyle w:val="Heading1"/>
      </w:pPr>
      <w:bookmarkStart w:id="1103" w:name="q2.1co-rec-landscape-evolution-is-decoup"/>
      <w:bookmarkStart w:id="1104" w:name="_Toc33981148"/>
      <w:bookmarkEnd w:id="1103"/>
      <w:commentRangeStart w:id="1105"/>
      <w:r>
        <w:t>Q2.1CO rec landscape evolution is decoupled from gwRR evolution</w:t>
      </w:r>
      <w:bookmarkEnd w:id="1104"/>
      <w:commentRangeEnd w:id="1105"/>
      <w:r w:rsidR="00BC636E">
        <w:rPr>
          <w:rStyle w:val="CommentReference"/>
          <w:rFonts w:asciiTheme="minorHAnsi" w:eastAsiaTheme="minorHAnsi" w:hAnsiTheme="minorHAnsi" w:cstheme="minorBidi"/>
          <w:b w:val="0"/>
          <w:bCs w:val="0"/>
          <w:color w:val="auto"/>
        </w:rPr>
        <w:commentReference w:id="1105"/>
      </w:r>
    </w:p>
    <w:p w14:paraId="008C599D" w14:textId="6221F4C9" w:rsidR="0020703F" w:rsidRDefault="004E03A2">
      <w:pPr>
        <w:pStyle w:val="FirstParagraph"/>
      </w:pPr>
      <w:r>
        <w:rPr>
          <w:noProof/>
        </w:rPr>
        <w:drawing>
          <wp:inline distT="0" distB="0" distL="0" distR="0" wp14:anchorId="57DEAC0D" wp14:editId="147B4A7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sults_files/figure-docx/Q2.1CO.show_plot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3568EFD" w14:textId="66388BC1" w:rsidR="0020703F" w:rsidRDefault="004E03A2">
      <w:pPr>
        <w:pStyle w:val="BodyText"/>
      </w:pPr>
      <w:r>
        <w:t xml:space="preserve">The normalized 1CO position is not significantly different between </w:t>
      </w:r>
      <w:del w:id="1106" w:author="Bret Payseur" w:date="2020-03-30T10:11:00Z">
        <w:r w:rsidDel="009D499C">
          <w:delText xml:space="preserve">the </w:delText>
        </w:r>
      </w:del>
      <w:r>
        <w:t>high</w:t>
      </w:r>
      <w:ins w:id="1107" w:author="Bret Payseur" w:date="2020-03-30T10:11:00Z">
        <w:r w:rsidR="009D499C">
          <w:t>-recombination</w:t>
        </w:r>
      </w:ins>
      <w:r>
        <w:t xml:space="preserve"> and low</w:t>
      </w:r>
      <w:ins w:id="1108" w:author="Bret Payseur" w:date="2020-03-30T10:11:00Z">
        <w:r w:rsidR="009D499C">
          <w:t xml:space="preserve">-recombination strains </w:t>
        </w:r>
      </w:ins>
      <w:del w:id="1109" w:author="Bret Payseur" w:date="2020-03-30T10:11:00Z">
        <w:r w:rsidDel="009D499C">
          <w:delText xml:space="preserve"> recombining groups </w:delText>
        </w:r>
      </w:del>
      <w:r>
        <w:t>for the total pooled data (t</w:t>
      </w:r>
      <w:ins w:id="1110" w:author="Bret Payseur" w:date="2020-03-30T10:04:00Z">
        <w:r w:rsidR="00E51520">
          <w:t>-</w:t>
        </w:r>
      </w:ins>
      <w:del w:id="1111" w:author="Bret Payseur" w:date="2020-03-30T10:04:00Z">
        <w:r w:rsidDel="00E51520">
          <w:delText>.</w:delText>
        </w:r>
      </w:del>
      <w:r>
        <w:t>test; p = 0.24) and also when examined within subspecies (t</w:t>
      </w:r>
      <w:ins w:id="1112" w:author="Bret Payseur" w:date="2020-03-30T10:04:00Z">
        <w:r w:rsidR="00E51520">
          <w:t>-</w:t>
        </w:r>
      </w:ins>
      <w:del w:id="1113" w:author="Bret Payseur" w:date="2020-03-30T10:04:00Z">
        <w:r w:rsidDel="00E51520">
          <w:delText>.</w:delText>
        </w:r>
      </w:del>
      <w:r>
        <w:t xml:space="preserve">test; p = 0.41 and p = 0.07 for </w:t>
      </w:r>
      <w:r>
        <w:rPr>
          <w:i/>
        </w:rPr>
        <w:t>musculus</w:t>
      </w:r>
      <w:r>
        <w:t xml:space="preserve"> and </w:t>
      </w:r>
      <w:r>
        <w:rPr>
          <w:i/>
        </w:rPr>
        <w:t>molossinus</w:t>
      </w:r>
      <w:ins w:id="1114" w:author="Bret Payseur" w:date="2020-03-30T10:12:00Z">
        <w:r w:rsidR="009D499C">
          <w:rPr>
            <w:iCs/>
          </w:rPr>
          <w:t>,</w:t>
        </w:r>
      </w:ins>
      <w:r>
        <w:t xml:space="preserve"> respectively). </w:t>
      </w:r>
      <w:commentRangeStart w:id="1115"/>
      <w:commentRangeStart w:id="1116"/>
      <w:r>
        <w:t xml:space="preserve">While there </w:t>
      </w:r>
      <w:del w:id="1117" w:author="Bret Payseur" w:date="2020-03-30T10:12:00Z">
        <w:r w:rsidDel="009D499C">
          <w:delText xml:space="preserve">were </w:delText>
        </w:r>
      </w:del>
      <w:ins w:id="1118" w:author="Bret Payseur" w:date="2020-03-30T10:12:00Z">
        <w:r w:rsidR="009D499C">
          <w:t xml:space="preserve">are </w:t>
        </w:r>
      </w:ins>
      <w:r>
        <w:t xml:space="preserve">significant strain effects for </w:t>
      </w:r>
      <w:r>
        <w:rPr>
          <w:i/>
        </w:rPr>
        <w:t>domesticus</w:t>
      </w:r>
      <w:del w:id="1119" w:author="Bret Payseur" w:date="2020-03-30T10:12:00Z">
        <w:r w:rsidDel="009D499C">
          <w:rPr>
            <w:i/>
          </w:rPr>
          <w:delText>^</w:delText>
        </w:r>
      </w:del>
      <w:r>
        <w:rPr>
          <w:i/>
          <w:vertAlign w:val="superscript"/>
        </w:rPr>
        <w:t>WSB</w:t>
      </w:r>
      <w:r>
        <w:t xml:space="preserve"> and </w:t>
      </w:r>
      <w:r>
        <w:rPr>
          <w:i/>
        </w:rPr>
        <w:t>molossinus</w:t>
      </w:r>
      <w:r>
        <w:rPr>
          <w:i/>
          <w:vertAlign w:val="superscript"/>
        </w:rPr>
        <w:t>MOLF</w:t>
      </w:r>
      <w:r>
        <w:t xml:space="preserve"> </w:t>
      </w:r>
      <w:ins w:id="1120" w:author="Bret Payseur" w:date="2020-03-30T10:12:00Z">
        <w:r w:rsidR="009D499C">
          <w:t>in a general linear model with normalized posi</w:t>
        </w:r>
      </w:ins>
      <w:ins w:id="1121" w:author="Bret Payseur" w:date="2020-03-30T10:13:00Z">
        <w:r w:rsidR="009D499C">
          <w:t xml:space="preserve">tion as the dependent variable </w:t>
        </w:r>
      </w:ins>
      <w:commentRangeEnd w:id="1115"/>
      <w:ins w:id="1122" w:author="Bret Payseur" w:date="2020-03-30T10:15:00Z">
        <w:r w:rsidR="00BC636E">
          <w:rPr>
            <w:rStyle w:val="CommentReference"/>
          </w:rPr>
          <w:commentReference w:id="1115"/>
        </w:r>
      </w:ins>
      <w:commentRangeEnd w:id="1116"/>
      <w:r w:rsidR="001E4910">
        <w:rPr>
          <w:rStyle w:val="CommentReference"/>
        </w:rPr>
        <w:commentReference w:id="1116"/>
      </w:r>
      <w:r>
        <w:t>(</w:t>
      </w:r>
      <w:ins w:id="1123" w:author="Bret Payseur" w:date="2020-03-30T10:12:00Z">
        <w:r w:rsidR="009D499C">
          <w:t>F</w:t>
        </w:r>
      </w:ins>
      <w:del w:id="1124" w:author="Bret Payseur" w:date="2020-03-30T10:12:00Z">
        <w:r w:rsidDel="009D499C">
          <w:delText>f</w:delText>
        </w:r>
      </w:del>
      <w:r>
        <w:t xml:space="preserve">igure X), </w:t>
      </w:r>
      <w:commentRangeStart w:id="1125"/>
      <w:r>
        <w:lastRenderedPageBreak/>
        <w:t>this evolution of the 1CO positioning is decoupled from the total genome</w:t>
      </w:r>
      <w:ins w:id="1126" w:author="Bret Payseur" w:date="2020-03-30T10:13:00Z">
        <w:r w:rsidR="009D499C">
          <w:t>-</w:t>
        </w:r>
      </w:ins>
      <w:del w:id="1127" w:author="Bret Payseur" w:date="2020-03-30T10:13:00Z">
        <w:r w:rsidDel="009D499C">
          <w:delText xml:space="preserve"> </w:delText>
        </w:r>
      </w:del>
      <w:r>
        <w:t>wide recombination rate</w:t>
      </w:r>
      <w:commentRangeEnd w:id="1125"/>
      <w:r w:rsidR="009D499C">
        <w:rPr>
          <w:rStyle w:val="CommentReference"/>
        </w:rPr>
        <w:commentReference w:id="1125"/>
      </w:r>
      <w:r>
        <w:t xml:space="preserve">. </w:t>
      </w:r>
      <w:del w:id="1128" w:author="Bret Payseur" w:date="2020-03-30T10:14:00Z">
        <w:r w:rsidDel="00BC636E">
          <w:delText>Hence we don’t follow up with the model framework.</w:delText>
        </w:r>
      </w:del>
    </w:p>
    <w:p w14:paraId="4AB8472B" w14:textId="1DBD4663" w:rsidR="0020703F" w:rsidRDefault="004E03A2">
      <w:pPr>
        <w:pStyle w:val="Heading1"/>
      </w:pPr>
      <w:bookmarkStart w:id="1129" w:name="q2-evolution-of-interference-is-associat"/>
      <w:bookmarkStart w:id="1130" w:name="_Toc33981149"/>
      <w:bookmarkEnd w:id="1129"/>
      <w:r>
        <w:t>Q2 Evolution of interference is associated with genome wide recombination rate evolution</w:t>
      </w:r>
      <w:bookmarkEnd w:id="1130"/>
    </w:p>
    <w:p w14:paraId="1A8F1800" w14:textId="46B2119C" w:rsidR="0020703F" w:rsidDel="001F4ACF" w:rsidRDefault="004E03A2">
      <w:pPr>
        <w:pStyle w:val="FirstParagraph"/>
        <w:rPr>
          <w:del w:id="1131" w:author="Bret Payseur" w:date="2020-03-30T10:18:00Z"/>
        </w:rPr>
      </w:pPr>
      <w:del w:id="1132" w:author="Bret Payseur" w:date="2020-03-30T10:17:00Z">
        <w:r w:rsidDel="001F4ACF">
          <w:delText xml:space="preserve">Unlike </w:delText>
        </w:r>
      </w:del>
      <w:del w:id="1133" w:author="Bret Payseur" w:date="2020-03-30T10:18:00Z">
        <w:r w:rsidDel="001F4ACF">
          <w:delText>total SC length and single foci landscapes, our metrics of interference from 2COs are significant predictors of evolution in genome wide recombination rates. However, the pattern is in the opposite direction to our prediction; the high recombining strains have significantly stronger interference (instead of being predicted weaker interference). In the 2CO landscape, instead of observing weaker interference strength and two foci placed closer together on a single chromosomes, the two foci are spaced further apart.</w:delText>
        </w:r>
      </w:del>
    </w:p>
    <w:p w14:paraId="7E986BD9" w14:textId="1BBF64A1" w:rsidR="0020703F" w:rsidDel="002C6171" w:rsidRDefault="004E03A2">
      <w:pPr>
        <w:pStyle w:val="BodyText"/>
        <w:rPr>
          <w:del w:id="1134" w:author="Bret Payseur" w:date="2020-03-30T10:29:00Z"/>
        </w:rPr>
      </w:pPr>
      <w:del w:id="1135" w:author="Bret Payseur" w:date="2020-03-30T10:19:00Z">
        <w:r w:rsidDel="001F4ACF">
          <w:delText>The m</w:delText>
        </w:r>
      </w:del>
      <w:ins w:id="1136" w:author="Bret Payseur" w:date="2020-03-30T10:19:00Z">
        <w:r w:rsidR="001F4ACF">
          <w:t>M</w:t>
        </w:r>
      </w:ins>
      <w:r>
        <w:t>ouse averages for both IFD</w:t>
      </w:r>
      <w:r>
        <w:rPr>
          <w:vertAlign w:val="superscript"/>
        </w:rPr>
        <w:t>raw</w:t>
      </w:r>
      <w:r>
        <w:t xml:space="preserve"> and IFD</w:t>
      </w:r>
      <w:r>
        <w:rPr>
          <w:vertAlign w:val="superscript"/>
        </w:rPr>
        <w:t>norm</w:t>
      </w:r>
      <w:r>
        <w:t xml:space="preserve"> </w:t>
      </w:r>
      <w:del w:id="1137" w:author="Bret Payseur" w:date="2020-03-30T10:18:00Z">
        <w:r w:rsidDel="001F4ACF">
          <w:delText xml:space="preserve">were </w:delText>
        </w:r>
      </w:del>
      <w:ins w:id="1138" w:author="Bret Payseur" w:date="2020-03-30T10:18:00Z">
        <w:r w:rsidR="001F4ACF">
          <w:t xml:space="preserve">are </w:t>
        </w:r>
      </w:ins>
      <w:r>
        <w:t xml:space="preserve">significantly longer in </w:t>
      </w:r>
      <w:del w:id="1139" w:author="Bret Payseur" w:date="2020-03-30T10:19:00Z">
        <w:r w:rsidDel="001F4ACF">
          <w:delText>the high</w:delText>
        </w:r>
      </w:del>
      <w:ins w:id="1140" w:author="Bret Payseur" w:date="2020-03-30T10:19:00Z">
        <w:r w:rsidR="001F4ACF">
          <w:t>high-</w:t>
        </w:r>
      </w:ins>
      <w:del w:id="1141" w:author="Bret Payseur" w:date="2020-03-30T10:19:00Z">
        <w:r w:rsidDel="001F4ACF">
          <w:delText xml:space="preserve"> </w:delText>
        </w:r>
      </w:del>
      <w:r>
        <w:t>recombin</w:t>
      </w:r>
      <w:ins w:id="1142" w:author="Bret Payseur" w:date="2020-03-30T10:19:00Z">
        <w:r w:rsidR="001F4ACF">
          <w:t>ation strains</w:t>
        </w:r>
      </w:ins>
      <w:del w:id="1143" w:author="Bret Payseur" w:date="2020-03-30T10:19:00Z">
        <w:r w:rsidDel="001F4ACF">
          <w:delText>ing groups</w:delText>
        </w:r>
      </w:del>
      <w:r>
        <w:t xml:space="preserve"> (t</w:t>
      </w:r>
      <w:ins w:id="1144" w:author="Bret Payseur" w:date="2020-03-30T10:19:00Z">
        <w:r w:rsidR="001F4ACF">
          <w:t>-</w:t>
        </w:r>
      </w:ins>
      <w:del w:id="1145" w:author="Bret Payseur" w:date="2020-03-30T10:19:00Z">
        <w:r w:rsidDel="001F4ACF">
          <w:delText>.</w:delText>
        </w:r>
      </w:del>
      <w:r>
        <w:t xml:space="preserve">test; </w:t>
      </w:r>
      <w:ins w:id="1146" w:author="Bret Payseur" w:date="2020-03-30T10:19:00Z">
        <w:r w:rsidR="001F4ACF">
          <w:t>IFD</w:t>
        </w:r>
        <w:r w:rsidR="001F4ACF">
          <w:rPr>
            <w:vertAlign w:val="superscript"/>
          </w:rPr>
          <w:t>norm</w:t>
        </w:r>
        <w:r w:rsidR="001F4ACF">
          <w:t xml:space="preserve">: </w:t>
        </w:r>
      </w:ins>
      <w:r>
        <w:t>p = 7.7410^{-7}</w:t>
      </w:r>
      <w:ins w:id="1147" w:author="Bret Payseur" w:date="2020-03-30T10:20:00Z">
        <w:r w:rsidR="001F4ACF">
          <w:t>;</w:t>
        </w:r>
      </w:ins>
      <w:r>
        <w:t xml:space="preserve"> </w:t>
      </w:r>
      <w:del w:id="1148" w:author="Bret Payseur" w:date="2020-03-30T10:20:00Z">
        <w:r w:rsidDel="001F4ACF">
          <w:delText xml:space="preserve">for </w:delText>
        </w:r>
      </w:del>
      <w:del w:id="1149" w:author="Bret Payseur" w:date="2020-03-30T10:19:00Z">
        <w:r w:rsidDel="001F4ACF">
          <w:delText>IFD</w:delText>
        </w:r>
        <w:r w:rsidDel="001F4ACF">
          <w:rPr>
            <w:vertAlign w:val="superscript"/>
          </w:rPr>
          <w:delText>norm</w:delText>
        </w:r>
        <w:r w:rsidDel="001F4ACF">
          <w:delText xml:space="preserve"> </w:delText>
        </w:r>
      </w:del>
      <w:del w:id="1150" w:author="Bret Payseur" w:date="2020-03-30T10:20:00Z">
        <w:r w:rsidDel="001F4ACF">
          <w:delText xml:space="preserve">and </w:delText>
        </w:r>
      </w:del>
      <w:ins w:id="1151" w:author="Bret Payseur" w:date="2020-03-30T10:20:00Z">
        <w:r w:rsidR="001F4ACF">
          <w:t>IFD</w:t>
        </w:r>
        <w:r w:rsidR="001F4ACF">
          <w:rPr>
            <w:vertAlign w:val="superscript"/>
          </w:rPr>
          <w:t>raw</w:t>
        </w:r>
        <w:r w:rsidR="001F4ACF">
          <w:t xml:space="preserve">: </w:t>
        </w:r>
      </w:ins>
      <w:r>
        <w:t>p = 8.7810^{-6}</w:t>
      </w:r>
      <w:del w:id="1152" w:author="Bret Payseur" w:date="2020-03-30T10:20:00Z">
        <w:r w:rsidDel="001F4ACF">
          <w:delText xml:space="preserve"> for IFD</w:delText>
        </w:r>
        <w:r w:rsidDel="001F4ACF">
          <w:rPr>
            <w:vertAlign w:val="superscript"/>
          </w:rPr>
          <w:delText>raw</w:delText>
        </w:r>
      </w:del>
      <w:r>
        <w:t>). Th</w:t>
      </w:r>
      <w:ins w:id="1153" w:author="Bret Payseur" w:date="2020-03-30T10:20:00Z">
        <w:r w:rsidR="001F4ACF">
          <w:t>is</w:t>
        </w:r>
      </w:ins>
      <w:del w:id="1154" w:author="Bret Payseur" w:date="2020-03-30T10:20:00Z">
        <w:r w:rsidDel="001F4ACF">
          <w:delText>e</w:delText>
        </w:r>
      </w:del>
      <w:r>
        <w:t xml:space="preserve"> pattern is confirmed </w:t>
      </w:r>
      <w:del w:id="1155" w:author="Bret Payseur" w:date="2020-03-30T10:20:00Z">
        <w:r w:rsidDel="001F4ACF">
          <w:delText>with t.test comparing</w:delText>
        </w:r>
      </w:del>
      <w:ins w:id="1156" w:author="Bret Payseur" w:date="2020-03-30T10:20:00Z">
        <w:r w:rsidR="001F4ACF">
          <w:t xml:space="preserve">by </w:t>
        </w:r>
      </w:ins>
      <w:ins w:id="1157" w:author="Bret Payseur" w:date="2020-03-30T10:21:00Z">
        <w:r w:rsidR="001F4ACF">
          <w:t xml:space="preserve">separate </w:t>
        </w:r>
      </w:ins>
      <w:ins w:id="1158" w:author="Bret Payseur" w:date="2020-03-30T10:20:00Z">
        <w:r w:rsidR="001F4ACF">
          <w:t>comparisons</w:t>
        </w:r>
      </w:ins>
      <w:r>
        <w:t xml:space="preserve"> </w:t>
      </w:r>
      <w:del w:id="1159" w:author="Bret Payseur" w:date="2020-03-30T10:21:00Z">
        <w:r w:rsidDel="001F4ACF">
          <w:delText xml:space="preserve">strains </w:delText>
        </w:r>
      </w:del>
      <w:r>
        <w:t xml:space="preserve">within </w:t>
      </w:r>
      <w:r>
        <w:rPr>
          <w:i/>
        </w:rPr>
        <w:t>musculus</w:t>
      </w:r>
      <w:r>
        <w:t xml:space="preserve"> </w:t>
      </w:r>
      <w:commentRangeStart w:id="1160"/>
      <w:ins w:id="1161" w:author="Bret Payseur" w:date="2020-03-30T10:21:00Z">
        <w:r w:rsidR="001F4ACF">
          <w:t>(</w:t>
        </w:r>
      </w:ins>
      <w:ins w:id="1162" w:author="Bret Payseur" w:date="2020-03-30T10:24:00Z">
        <w:r w:rsidR="001F4ACF">
          <w:t xml:space="preserve">t-test; </w:t>
        </w:r>
      </w:ins>
      <w:ins w:id="1163" w:author="Bret Payseur" w:date="2020-03-30T10:21:00Z">
        <w:r w:rsidR="001F4ACF">
          <w:t>IFD</w:t>
        </w:r>
        <w:r w:rsidR="001F4ACF">
          <w:rPr>
            <w:vertAlign w:val="superscript"/>
          </w:rPr>
          <w:t>norm</w:t>
        </w:r>
      </w:ins>
      <w:ins w:id="1164" w:author="Bret Payseur" w:date="2020-03-30T10:22:00Z">
        <w:r w:rsidR="001F4ACF">
          <w:t>:</w:t>
        </w:r>
      </w:ins>
      <w:ins w:id="1165" w:author="Bret Payseur" w:date="2020-03-30T10:21:00Z">
        <w:r w:rsidR="001F4ACF">
          <w:t xml:space="preserve"> </w:t>
        </w:r>
      </w:ins>
      <w:ins w:id="1166" w:author="Bret Payseur" w:date="2020-03-30T10:23:00Z">
        <w:r w:rsidR="001F4ACF">
          <w:t>p =2.0410^{-5}</w:t>
        </w:r>
      </w:ins>
      <w:ins w:id="1167" w:author="Bret Payseur" w:date="2020-03-30T10:21:00Z">
        <w:r w:rsidR="001F4ACF">
          <w:t xml:space="preserve">; </w:t>
        </w:r>
      </w:ins>
      <w:ins w:id="1168" w:author="Bret Payseur" w:date="2020-03-30T10:22:00Z">
        <w:r w:rsidR="001F4ACF">
          <w:t>IFD</w:t>
        </w:r>
        <w:r w:rsidR="001F4ACF">
          <w:rPr>
            <w:vertAlign w:val="superscript"/>
          </w:rPr>
          <w:t>raw</w:t>
        </w:r>
        <w:r w:rsidR="001F4ACF">
          <w:t>:</w:t>
        </w:r>
      </w:ins>
      <w:ins w:id="1169" w:author="Bret Payseur" w:date="2020-03-30T10:24:00Z">
        <w:r w:rsidR="001F4ACF">
          <w:t xml:space="preserve"> p = 1.9410^{-4}</w:t>
        </w:r>
      </w:ins>
      <w:ins w:id="1170" w:author="Bret Payseur" w:date="2020-03-30T10:21:00Z">
        <w:r w:rsidR="001F4ACF">
          <w:t xml:space="preserve">) </w:t>
        </w:r>
      </w:ins>
      <w:r>
        <w:t>and</w:t>
      </w:r>
      <w:ins w:id="1171" w:author="Bret Payseur" w:date="2020-03-30T10:21:00Z">
        <w:r w:rsidR="001F4ACF">
          <w:t xml:space="preserve"> within</w:t>
        </w:r>
      </w:ins>
      <w:r>
        <w:t xml:space="preserve"> </w:t>
      </w:r>
      <w:r>
        <w:rPr>
          <w:i/>
        </w:rPr>
        <w:t>molossinus</w:t>
      </w:r>
      <w:r>
        <w:t xml:space="preserve"> </w:t>
      </w:r>
      <w:ins w:id="1172" w:author="Bret Payseur" w:date="2020-03-30T10:22:00Z">
        <w:r w:rsidR="001F4ACF">
          <w:t>(IFD</w:t>
        </w:r>
        <w:r w:rsidR="001F4ACF">
          <w:rPr>
            <w:vertAlign w:val="superscript"/>
          </w:rPr>
          <w:t>norm</w:t>
        </w:r>
        <w:r w:rsidR="001F4ACF">
          <w:t xml:space="preserve">: </w:t>
        </w:r>
      </w:ins>
      <w:ins w:id="1173" w:author="Bret Payseur" w:date="2020-03-30T10:23:00Z">
        <w:r w:rsidR="001F4ACF">
          <w:t>p= 0.17</w:t>
        </w:r>
      </w:ins>
      <w:ins w:id="1174" w:author="Bret Payseur" w:date="2020-03-30T10:22:00Z">
        <w:r w:rsidR="001F4ACF">
          <w:t>; IFD</w:t>
        </w:r>
        <w:r w:rsidR="001F4ACF">
          <w:rPr>
            <w:vertAlign w:val="superscript"/>
          </w:rPr>
          <w:t>raw</w:t>
        </w:r>
        <w:r w:rsidR="001F4ACF">
          <w:t>:</w:t>
        </w:r>
      </w:ins>
      <w:ins w:id="1175" w:author="Bret Payseur" w:date="2020-03-30T10:24:00Z">
        <w:r w:rsidR="001F4ACF">
          <w:t xml:space="preserve"> p = 0.08</w:t>
        </w:r>
      </w:ins>
      <w:ins w:id="1176" w:author="Bret Payseur" w:date="2020-03-30T10:22:00Z">
        <w:r w:rsidR="001F4ACF">
          <w:t>)</w:t>
        </w:r>
      </w:ins>
      <w:commentRangeEnd w:id="1160"/>
      <w:ins w:id="1177" w:author="Bret Payseur" w:date="2020-03-30T10:24:00Z">
        <w:r w:rsidR="001F4ACF">
          <w:rPr>
            <w:rStyle w:val="CommentReference"/>
          </w:rPr>
          <w:commentReference w:id="1160"/>
        </w:r>
      </w:ins>
      <w:ins w:id="1178" w:author="Bret Payseur" w:date="2020-03-30T10:29:00Z">
        <w:r w:rsidR="002C6171">
          <w:t>.</w:t>
        </w:r>
      </w:ins>
      <w:del w:id="1179" w:author="Bret Payseur" w:date="2020-03-30T10:24:00Z">
        <w:r w:rsidDel="001F4ACF">
          <w:delText>(t.tests p =2.0410^{-5} and p= 0.17 for IFD</w:delText>
        </w:r>
        <w:r w:rsidDel="001F4ACF">
          <w:rPr>
            <w:vertAlign w:val="superscript"/>
          </w:rPr>
          <w:delText>norm</w:delText>
        </w:r>
        <w:r w:rsidDel="001F4ACF">
          <w:delText xml:space="preserve"> and 1.9410^{-4} 0.08 for IFD</w:delText>
        </w:r>
        <w:r w:rsidDel="001F4ACF">
          <w:rPr>
            <w:vertAlign w:val="superscript"/>
          </w:rPr>
          <w:delText>raw</w:delText>
        </w:r>
        <w:r w:rsidDel="001F4ACF">
          <w:delText>).</w:delText>
        </w:r>
      </w:del>
      <w:ins w:id="1180" w:author="Bret Payseur" w:date="2020-03-30T10:27:00Z">
        <w:r w:rsidR="002C6171">
          <w:t xml:space="preserve"> Similar results are seen with general linear models for both</w:t>
        </w:r>
        <w:r w:rsidR="002C6171" w:rsidRPr="002C6171">
          <w:t xml:space="preserve"> </w:t>
        </w:r>
        <w:r w:rsidR="002C6171">
          <w:t>IFD</w:t>
        </w:r>
        <w:r w:rsidR="002C6171">
          <w:rPr>
            <w:vertAlign w:val="superscript"/>
          </w:rPr>
          <w:t>raw</w:t>
        </w:r>
        <w:r w:rsidR="002C6171">
          <w:t xml:space="preserve"> and IFD</w:t>
        </w:r>
        <w:r w:rsidR="002C6171">
          <w:rPr>
            <w:vertAlign w:val="superscript"/>
          </w:rPr>
          <w:t>norm</w:t>
        </w:r>
      </w:ins>
      <w:ins w:id="1181" w:author="Bret Payseur" w:date="2020-03-30T10:28:00Z">
        <w:r w:rsidR="002C6171">
          <w:t>: only effects associated with high-recombination strains are significant (p &lt; 0.05).</w:t>
        </w:r>
      </w:ins>
      <w:ins w:id="1182" w:author="Bret Payseur" w:date="2020-03-30T10:29:00Z">
        <w:r w:rsidR="002C6171">
          <w:t xml:space="preserve"> </w:t>
        </w:r>
      </w:ins>
    </w:p>
    <w:p w14:paraId="386E5859" w14:textId="6A99CF11" w:rsidR="0020703F" w:rsidRDefault="004E03A2">
      <w:pPr>
        <w:pStyle w:val="BodyText"/>
      </w:pPr>
      <w:del w:id="1183" w:author="Bret Payseur" w:date="2020-03-30T10:28:00Z">
        <w:r w:rsidDel="002C6171">
          <w:delText>The greater IFD measures in high recombing strains is confirmed by fitting both the IFD</w:delText>
        </w:r>
        <w:r w:rsidDel="002C6171">
          <w:rPr>
            <w:vertAlign w:val="superscript"/>
          </w:rPr>
          <w:delText>raw</w:delText>
        </w:r>
        <w:r w:rsidDel="002C6171">
          <w:delText xml:space="preserve"> and IFD</w:delText>
        </w:r>
        <w:r w:rsidDel="002C6171">
          <w:rPr>
            <w:vertAlign w:val="superscript"/>
          </w:rPr>
          <w:delText>norm</w:delText>
        </w:r>
        <w:r w:rsidDel="002C6171">
          <w:delText xml:space="preserve"> into the linear model framework, where only the strain effects for the high recombining strains had significant p values (glm; p &lt; 0.05). </w:delText>
        </w:r>
      </w:del>
      <w:del w:id="1184" w:author="Bret Payseur" w:date="2020-03-30T10:29:00Z">
        <w:r w:rsidDel="002C6171">
          <w:delText>The similar patterns across the raw and normalized IFD values</w:delText>
        </w:r>
      </w:del>
      <w:ins w:id="1185" w:author="Bret Payseur" w:date="2020-03-30T10:29:00Z">
        <w:r w:rsidR="002C6171">
          <w:t>That</w:t>
        </w:r>
      </w:ins>
      <w:ins w:id="1186" w:author="Bret Payseur" w:date="2020-03-30T10:30:00Z">
        <w:r w:rsidR="002C6171">
          <w:t xml:space="preserve"> IFD</w:t>
        </w:r>
        <w:r w:rsidR="002C6171">
          <w:rPr>
            <w:vertAlign w:val="superscript"/>
          </w:rPr>
          <w:t>raw</w:t>
        </w:r>
        <w:r w:rsidR="002C6171">
          <w:t xml:space="preserve"> and IFD</w:t>
        </w:r>
        <w:r w:rsidR="002C6171">
          <w:rPr>
            <w:vertAlign w:val="superscript"/>
          </w:rPr>
          <w:t>norm</w:t>
        </w:r>
        <w:r w:rsidR="002C6171">
          <w:t xml:space="preserve"> show similar patterns</w:t>
        </w:r>
      </w:ins>
      <w:ins w:id="1187" w:author="Bret Payseur" w:date="2020-03-30T10:29:00Z">
        <w:r w:rsidR="002C6171">
          <w:t xml:space="preserve"> </w:t>
        </w:r>
      </w:ins>
      <w:del w:id="1188" w:author="Bret Payseur" w:date="2020-03-30T10:30:00Z">
        <w:r w:rsidDel="002C6171">
          <w:delText xml:space="preserve"> rule out</w:delText>
        </w:r>
      </w:del>
      <w:ins w:id="1189" w:author="Bret Payseur" w:date="2020-03-30T10:30:00Z">
        <w:r w:rsidR="002C6171">
          <w:t>eliminates</w:t>
        </w:r>
      </w:ins>
      <w:r>
        <w:t xml:space="preserve"> </w:t>
      </w:r>
      <w:del w:id="1190" w:author="Bret Payseur" w:date="2020-03-30T10:30:00Z">
        <w:r w:rsidDel="002C6171">
          <w:delText xml:space="preserve">differences </w:delText>
        </w:r>
      </w:del>
      <w:ins w:id="1191" w:author="Bret Payseur" w:date="2020-03-30T10:31:00Z">
        <w:r w:rsidR="002C6171">
          <w:t>variation</w:t>
        </w:r>
      </w:ins>
      <w:ins w:id="1192" w:author="Bret Payseur" w:date="2020-03-30T10:30:00Z">
        <w:r w:rsidR="002C6171">
          <w:t xml:space="preserve"> </w:t>
        </w:r>
      </w:ins>
      <w:r>
        <w:t xml:space="preserve">in </w:t>
      </w:r>
      <w:del w:id="1193" w:author="Bret Payseur" w:date="2020-03-30T10:30:00Z">
        <w:r w:rsidDel="002C6171">
          <w:delText>IFD</w:delText>
        </w:r>
        <w:r w:rsidDel="002C6171">
          <w:rPr>
            <w:vertAlign w:val="superscript"/>
          </w:rPr>
          <w:delText>raw</w:delText>
        </w:r>
        <w:r w:rsidDel="002C6171">
          <w:delText xml:space="preserve"> measures, </w:delText>
        </w:r>
      </w:del>
      <w:r>
        <w:t xml:space="preserve">SC lengths and </w:t>
      </w:r>
      <w:del w:id="1194" w:author="Bret Payseur" w:date="2020-03-30T10:31:00Z">
        <w:r w:rsidDel="002C6171">
          <w:delText xml:space="preserve">chromosome </w:delText>
        </w:r>
      </w:del>
      <w:ins w:id="1195" w:author="Bret Payseur" w:date="2020-03-30T10:31:00Z">
        <w:r w:rsidR="002C6171">
          <w:t xml:space="preserve">bivalent </w:t>
        </w:r>
      </w:ins>
      <w:r>
        <w:t>size</w:t>
      </w:r>
      <w:ins w:id="1196" w:author="Bret Payseur" w:date="2020-03-30T10:31:00Z">
        <w:r w:rsidR="002C6171">
          <w:t>s</w:t>
        </w:r>
      </w:ins>
      <w:r>
        <w:t xml:space="preserve"> as </w:t>
      </w:r>
      <w:del w:id="1197" w:author="Bret Payseur" w:date="2020-03-30T10:31:00Z">
        <w:r w:rsidDel="002C6171">
          <w:delText>the major</w:delText>
        </w:r>
      </w:del>
      <w:ins w:id="1198" w:author="Bret Payseur" w:date="2020-03-30T10:31:00Z">
        <w:r w:rsidR="002C6171">
          <w:t>primary explanations.</w:t>
        </w:r>
      </w:ins>
      <w:r>
        <w:t xml:space="preserve"> </w:t>
      </w:r>
      <w:del w:id="1199" w:author="Bret Payseur" w:date="2020-03-30T10:31:00Z">
        <w:r w:rsidDel="002C6171">
          <w:delText xml:space="preserve">driver of this pattern. </w:delText>
        </w:r>
      </w:del>
      <w:r>
        <w:t xml:space="preserve">We determined that the main difference in </w:t>
      </w:r>
      <w:ins w:id="1200" w:author="Bret Payseur" w:date="2020-03-30T10:31:00Z">
        <w:r w:rsidR="002C6171">
          <w:t>IFD</w:t>
        </w:r>
        <w:r w:rsidR="002C6171">
          <w:rPr>
            <w:vertAlign w:val="superscript"/>
          </w:rPr>
          <w:t>norm</w:t>
        </w:r>
        <w:r w:rsidR="002C6171" w:rsidDel="002C6171">
          <w:t xml:space="preserve"> </w:t>
        </w:r>
      </w:ins>
      <w:del w:id="1201" w:author="Bret Payseur" w:date="2020-03-30T10:31:00Z">
        <w:r w:rsidDel="002C6171">
          <w:delText xml:space="preserve">IFDPER </w:delText>
        </w:r>
      </w:del>
      <w:r>
        <w:t>distribution</w:t>
      </w:r>
      <w:ins w:id="1202" w:author="Bret Payseur" w:date="2020-03-30T10:31:00Z">
        <w:r w:rsidR="002C6171">
          <w:t>s</w:t>
        </w:r>
      </w:ins>
      <w:r>
        <w:t xml:space="preserve"> </w:t>
      </w:r>
      <w:del w:id="1203" w:author="Bret Payseur" w:date="2020-03-30T10:32:00Z">
        <w:r w:rsidDel="002C6171">
          <w:delText>across the high and low groups</w:delText>
        </w:r>
      </w:del>
      <w:ins w:id="1204" w:author="Bret Payseur" w:date="2020-03-30T10:32:00Z">
        <w:r w:rsidR="002C6171">
          <w:t>between high-recombination and low-recombination strains</w:t>
        </w:r>
      </w:ins>
      <w:r>
        <w:t xml:space="preserve"> is an enrichment of IFD</w:t>
      </w:r>
      <w:r>
        <w:rPr>
          <w:vertAlign w:val="superscript"/>
        </w:rPr>
        <w:t>norm</w:t>
      </w:r>
      <w:r>
        <w:t xml:space="preserve"> </w:t>
      </w:r>
      <w:del w:id="1205" w:author="Bret Payseur" w:date="2020-03-30T10:32:00Z">
        <w:r w:rsidDel="002C6171">
          <w:delText xml:space="preserve">observations </w:delText>
        </w:r>
      </w:del>
      <w:ins w:id="1206" w:author="Bret Payseur" w:date="2020-03-30T10:32:00Z">
        <w:r w:rsidR="002C6171">
          <w:t xml:space="preserve">values </w:t>
        </w:r>
      </w:ins>
      <w:r>
        <w:t>under 30% in low</w:t>
      </w:r>
      <w:ins w:id="1207" w:author="Bret Payseur" w:date="2020-03-30T10:32:00Z">
        <w:r w:rsidR="002C6171">
          <w:t xml:space="preserve">-recombination </w:t>
        </w:r>
      </w:ins>
      <w:del w:id="1208" w:author="Bret Payseur" w:date="2020-03-30T10:32:00Z">
        <w:r w:rsidDel="002C6171">
          <w:delText xml:space="preserve"> recombining </w:delText>
        </w:r>
      </w:del>
      <w:r>
        <w:t xml:space="preserve">strains. The </w:t>
      </w:r>
      <w:del w:id="1209" w:author="Bret Payseur" w:date="2020-03-30T10:33:00Z">
        <w:r w:rsidDel="002C6171">
          <w:delText>rate of</w:delText>
        </w:r>
      </w:del>
      <w:ins w:id="1210" w:author="Bret Payseur" w:date="2020-03-30T10:33:00Z">
        <w:r w:rsidR="002C6171">
          <w:t>frequency of</w:t>
        </w:r>
      </w:ins>
      <w:r>
        <w:t xml:space="preserve"> IFD</w:t>
      </w:r>
      <w:r>
        <w:rPr>
          <w:vertAlign w:val="superscript"/>
        </w:rPr>
        <w:t>norm</w:t>
      </w:r>
      <w:r>
        <w:t xml:space="preserve"> </w:t>
      </w:r>
      <w:ins w:id="1211" w:author="Bret Payseur" w:date="2020-03-30T10:33:00Z">
        <w:r w:rsidR="002C6171">
          <w:t xml:space="preserve">values </w:t>
        </w:r>
      </w:ins>
      <w:ins w:id="1212" w:author="Bret Payseur" w:date="2020-03-30T10:34:00Z">
        <w:r w:rsidR="002C6171">
          <w:t xml:space="preserve">that fall </w:t>
        </w:r>
      </w:ins>
      <w:r>
        <w:t>below 30% range</w:t>
      </w:r>
      <w:ins w:id="1213" w:author="Bret Payseur" w:date="2020-03-30T10:33:00Z">
        <w:r w:rsidR="002C6171">
          <w:t>s</w:t>
        </w:r>
      </w:ins>
      <w:r>
        <w:t xml:space="preserve"> from 8.2% (</w:t>
      </w:r>
      <w:del w:id="1214" w:author="Bret Payseur" w:date="2020-03-30T10:34:00Z">
        <w:r w:rsidDel="002C6171">
          <w:delText xml:space="preserve"> </w:delText>
        </w:r>
      </w:del>
      <w:r>
        <w:rPr>
          <w:i/>
        </w:rPr>
        <w:t>domesticus</w:t>
      </w:r>
      <w:r>
        <w:rPr>
          <w:i/>
          <w:vertAlign w:val="superscript"/>
        </w:rPr>
        <w:t>G</w:t>
      </w:r>
      <w:r>
        <w:t>) to 16% (</w:t>
      </w:r>
      <w:del w:id="1215" w:author="Bret Payseur" w:date="2020-03-30T10:33:00Z">
        <w:r w:rsidDel="002C6171">
          <w:delText xml:space="preserve"> </w:delText>
        </w:r>
      </w:del>
      <w:r>
        <w:rPr>
          <w:i/>
        </w:rPr>
        <w:t>musculus</w:t>
      </w:r>
      <w:r>
        <w:rPr>
          <w:i/>
          <w:vertAlign w:val="superscript"/>
        </w:rPr>
        <w:t>KAZ</w:t>
      </w:r>
      <w:r>
        <w:t xml:space="preserve">) in </w:t>
      </w:r>
      <w:del w:id="1216" w:author="Bret Payseur" w:date="2020-03-30T10:33:00Z">
        <w:r w:rsidDel="002C6171">
          <w:delText>the low recombining</w:delText>
        </w:r>
      </w:del>
      <w:ins w:id="1217" w:author="Bret Payseur" w:date="2020-03-30T10:33:00Z">
        <w:r w:rsidR="002C6171">
          <w:t>low-recombin</w:t>
        </w:r>
        <w:bookmarkStart w:id="1218" w:name="_GoBack"/>
        <w:bookmarkEnd w:id="1218"/>
        <w:r w:rsidR="002C6171">
          <w:t>ation</w:t>
        </w:r>
      </w:ins>
      <w:r>
        <w:t xml:space="preserve"> strains, wh</w:t>
      </w:r>
      <w:ins w:id="1219" w:author="Bret Payseur" w:date="2020-03-30T10:33:00Z">
        <w:r w:rsidR="002C6171">
          <w:t>ereas</w:t>
        </w:r>
      </w:ins>
      <w:del w:id="1220" w:author="Bret Payseur" w:date="2020-03-30T10:33:00Z">
        <w:r w:rsidDel="002C6171">
          <w:delText>ile</w:delText>
        </w:r>
      </w:del>
      <w:r>
        <w:t xml:space="preserve"> </w:t>
      </w:r>
      <w:del w:id="1221" w:author="Bret Payseur" w:date="2020-03-30T10:33:00Z">
        <w:r w:rsidDel="002C6171">
          <w:delText>the high strains</w:delText>
        </w:r>
      </w:del>
      <w:ins w:id="1222" w:author="Bret Payseur" w:date="2020-03-30T10:33:00Z">
        <w:r w:rsidR="002C6171">
          <w:t>high-recombination strains</w:t>
        </w:r>
      </w:ins>
      <w:r>
        <w:t xml:space="preserve"> all </w:t>
      </w:r>
      <w:ins w:id="1223" w:author="Bret Payseur" w:date="2020-03-30T10:33:00Z">
        <w:r w:rsidR="002C6171">
          <w:t>show</w:t>
        </w:r>
      </w:ins>
      <w:del w:id="1224" w:author="Bret Payseur" w:date="2020-03-30T10:33:00Z">
        <w:r w:rsidDel="002C6171">
          <w:delText>had</w:delText>
        </w:r>
      </w:del>
      <w:r>
        <w:t xml:space="preserve"> </w:t>
      </w:r>
      <w:ins w:id="1225" w:author="Bret Payseur" w:date="2020-03-30T10:34:00Z">
        <w:r w:rsidR="002C6171">
          <w:t>such frequencies</w:t>
        </w:r>
      </w:ins>
      <w:del w:id="1226" w:author="Bret Payseur" w:date="2020-03-30T10:34:00Z">
        <w:r w:rsidDel="002C6171">
          <w:delText>rate</w:delText>
        </w:r>
      </w:del>
      <w:del w:id="1227" w:author="Bret Payseur" w:date="2020-03-30T10:33:00Z">
        <w:r w:rsidDel="002C6171">
          <w:delText>s</w:delText>
        </w:r>
      </w:del>
      <w:r>
        <w:t xml:space="preserve"> </w:t>
      </w:r>
      <w:del w:id="1228" w:author="Bret Payseur" w:date="2020-03-30T10:34:00Z">
        <w:r w:rsidDel="002C6171">
          <w:delText xml:space="preserve">under </w:delText>
        </w:r>
      </w:del>
      <w:ins w:id="1229" w:author="Bret Payseur" w:date="2020-03-30T10:34:00Z">
        <w:r w:rsidR="002C6171">
          <w:t xml:space="preserve">below </w:t>
        </w:r>
      </w:ins>
      <w:r>
        <w:t xml:space="preserve">5%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ins w:id="1230" w:author="Bret Payseur" w:date="2020-03-30T10:35:00Z">
        <w:r w:rsidR="002C6171">
          <w:rPr>
            <w:iCs/>
          </w:rPr>
          <w:t>,</w:t>
        </w:r>
      </w:ins>
      <w:r>
        <w:t xml:space="preserve"> respectively).</w:t>
      </w:r>
    </w:p>
    <w:p w14:paraId="27B1A193" w14:textId="2E033BD3" w:rsidR="0022368B" w:rsidRDefault="001F4ACF" w:rsidP="001F4ACF">
      <w:pPr>
        <w:pStyle w:val="FirstParagraph"/>
        <w:rPr>
          <w:ins w:id="1231" w:author="Bret Payseur" w:date="2020-03-30T10:38:00Z"/>
        </w:rPr>
      </w:pPr>
      <w:ins w:id="1232" w:author="Bret Payseur" w:date="2020-03-30T10:18:00Z">
        <w:r>
          <w:t xml:space="preserve">In </w:t>
        </w:r>
      </w:ins>
      <w:ins w:id="1233" w:author="Bret Payseur" w:date="2020-03-30T10:35:00Z">
        <w:r w:rsidR="002C6171">
          <w:t>summary, the level of interference is a significant predictor of evolution in the genome-wide recombination rate</w:t>
        </w:r>
      </w:ins>
      <w:ins w:id="1234" w:author="Bret Payseur" w:date="2020-03-30T10:36:00Z">
        <w:r w:rsidR="002C6171">
          <w:t xml:space="preserve">, but SC length and crossover position on 1CO bivalents are not. </w:t>
        </w:r>
      </w:ins>
      <w:ins w:id="1235" w:author="Bret Payseur" w:date="2020-03-30T10:18:00Z">
        <w:r>
          <w:t>However, the pattern is in the opposite direction to our prediction</w:t>
        </w:r>
      </w:ins>
      <w:ins w:id="1236" w:author="Bret Payseur" w:date="2020-03-30T10:37:00Z">
        <w:r w:rsidR="0022368B">
          <w:t xml:space="preserve">: high-recombination strains have stronger interference. </w:t>
        </w:r>
      </w:ins>
      <w:ins w:id="1237" w:author="Bret Payseur" w:date="2020-03-30T10:38:00Z">
        <w:r w:rsidR="0022368B">
          <w:t xml:space="preserve">At least on 2CO bivalents, </w:t>
        </w:r>
      </w:ins>
      <w:ins w:id="1238" w:author="Bret Payseur" w:date="2020-03-30T10:39:00Z">
        <w:r w:rsidR="0022368B">
          <w:t>crossovers are spaced further apart when the genome-wide recombination rate is higher.</w:t>
        </w:r>
      </w:ins>
    </w:p>
    <w:p w14:paraId="7C401330" w14:textId="77777777" w:rsidR="0020703F" w:rsidDel="0022368B" w:rsidRDefault="0020703F">
      <w:pPr>
        <w:pStyle w:val="BodyText"/>
        <w:rPr>
          <w:del w:id="1239" w:author="Bret Payseur" w:date="2020-03-30T10:39:00Z"/>
        </w:rPr>
      </w:pPr>
    </w:p>
    <w:p w14:paraId="412D15DE" w14:textId="3FA39D8D" w:rsidR="0020703F" w:rsidRDefault="004E03A2">
      <w:pPr>
        <w:pStyle w:val="Heading1"/>
      </w:pPr>
      <w:bookmarkStart w:id="1240" w:name="q2-summary"/>
      <w:bookmarkStart w:id="1241" w:name="_Toc33981150"/>
      <w:bookmarkEnd w:id="1240"/>
      <w:r>
        <w:t>Q2 Summary</w:t>
      </w:r>
      <w:bookmarkEnd w:id="1241"/>
    </w:p>
    <w:p w14:paraId="79ACC22F" w14:textId="77777777" w:rsidR="0020703F" w:rsidRDefault="004E03A2">
      <w:pPr>
        <w:pStyle w:val="FirstParagraph"/>
      </w:pPr>
      <w:commentRangeStart w:id="1242"/>
      <w:r>
        <w:t>Our results show that the greater crossover interference is the strongest single bivalent-based predictor for the observed rapid evolution of mean MLH1 foci per cell. While these results do not conform initial predictions for how a recombination landscapes would accommodate more crossovers, the increased strength of interference aligns with our results on sex differences. The typical recombination landscapes for males and females results in divergence in the proportion of linked sites along chromosomes which segregate together. The stronger interference of the 2CO bivalents in the high recombining strains accentuates this effect. The measures of DSB and some comparisons of SC length between high and low recombining strains suggest that the SC length have evolved to be longer in high recombining strains, however this evolution of SC length is partially decoupled from the number of crossovers since similar amounts of SC length evolution are seen in low recombining strains.</w:t>
      </w:r>
      <w:commentRangeEnd w:id="1242"/>
      <w:r w:rsidR="008A5F40">
        <w:rPr>
          <w:rStyle w:val="CommentReference"/>
        </w:rPr>
        <w:commentReference w:id="1242"/>
      </w:r>
    </w:p>
    <w:p w14:paraId="73A26B6C" w14:textId="77777777" w:rsidR="0020703F" w:rsidRDefault="004E03A2">
      <w:pPr>
        <w:pStyle w:val="Heading1"/>
      </w:pPr>
      <w:bookmarkStart w:id="1243" w:name="references"/>
      <w:bookmarkStart w:id="1244" w:name="_Toc33981151"/>
      <w:bookmarkEnd w:id="1243"/>
      <w:r>
        <w:t>References</w:t>
      </w:r>
      <w:bookmarkEnd w:id="1244"/>
    </w:p>
    <w:sectPr w:rsidR="0020703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Bret Payseur" w:date="2020-03-16T17:04:00Z" w:initials="BP">
    <w:p w14:paraId="2696EF29" w14:textId="1E5E07DF" w:rsidR="00BC636E" w:rsidRDefault="00BC636E">
      <w:pPr>
        <w:pStyle w:val="CommentText"/>
      </w:pPr>
      <w:r>
        <w:rPr>
          <w:rStyle w:val="CommentReference"/>
        </w:rPr>
        <w:annotationRef/>
      </w:r>
      <w:r>
        <w:t>As we discussed, consider reordering the points in the first panel by (1) subspecies (molossinus, then musculus, then domesticus), then by (2) male rate. You might put males first to further emphasize the pattern (though this recommendation feels at odds with my feminist sensibilities)</w:t>
      </w:r>
    </w:p>
  </w:comment>
  <w:comment w:id="104" w:author="Bret Payseur" w:date="2020-03-16T17:04:00Z" w:initials="BP">
    <w:p w14:paraId="34CE361C" w14:textId="454FB278" w:rsidR="00BC636E" w:rsidRDefault="00BC636E">
      <w:pPr>
        <w:pStyle w:val="CommentText"/>
      </w:pPr>
      <w:r>
        <w:rPr>
          <w:rStyle w:val="CommentReference"/>
        </w:rPr>
        <w:annotationRef/>
      </w:r>
      <w:r>
        <w:t>Is this correct? You had written musculusMSM.</w:t>
      </w:r>
    </w:p>
  </w:comment>
  <w:comment w:id="131" w:author="Bret Payseur" w:date="2020-03-16T17:04:00Z" w:initials="BP">
    <w:p w14:paraId="58DBDF18" w14:textId="4A7671A7" w:rsidR="00BC636E" w:rsidRDefault="00BC636E">
      <w:pPr>
        <w:pStyle w:val="CommentText"/>
      </w:pPr>
      <w:r>
        <w:rPr>
          <w:rStyle w:val="CommentReference"/>
        </w:rPr>
        <w:annotationRef/>
      </w:r>
      <w:r>
        <w:t>P values of 0 are not strictly possible. It would be better to present them as p &lt; someSmallNumberDependingOnResolution.</w:t>
      </w:r>
    </w:p>
  </w:comment>
  <w:comment w:id="134" w:author="Bret Payseur" w:date="2020-03-16T17:04:00Z" w:initials="BP">
    <w:p w14:paraId="24840EE2" w14:textId="4AAF54E1" w:rsidR="00BC636E" w:rsidRDefault="00BC636E">
      <w:pPr>
        <w:pStyle w:val="CommentText"/>
      </w:pPr>
      <w:r>
        <w:rPr>
          <w:rStyle w:val="CommentReference"/>
        </w:rPr>
        <w:annotationRef/>
      </w:r>
      <w:r>
        <w:t>It would be good to list all model terms. For example, whenever there are interaction terms, you should also list those terms separately, if appropriate (subsp, sex, and subsp*sex). Furthermore, we should make obvious the hierarchical nature of the models (nesting). All of this would probably best be described in the Methods. You can verbally describe the models in this section of the Results (without equations) and refer the reader to the Methods for details.</w:t>
      </w:r>
    </w:p>
  </w:comment>
  <w:comment w:id="118" w:author="Bret Payseur" w:date="2020-03-16T17:04:00Z" w:initials="BP">
    <w:p w14:paraId="4E3D494A" w14:textId="3527F477" w:rsidR="00BC636E" w:rsidRDefault="00BC636E">
      <w:pPr>
        <w:pStyle w:val="CommentText"/>
      </w:pPr>
      <w:r>
        <w:rPr>
          <w:rStyle w:val="CommentReference"/>
        </w:rPr>
        <w:annotationRef/>
      </w:r>
      <w:r>
        <w:rPr>
          <w:noProof/>
        </w:rPr>
        <w:t>I reordered the strains by their effects. Add in effect sizes where indicated.</w:t>
      </w:r>
    </w:p>
  </w:comment>
  <w:comment w:id="295" w:author="Bret Payseur" w:date="2020-03-16T17:04:00Z" w:initials="BP">
    <w:p w14:paraId="31FF2BC1" w14:textId="6EE31A0B" w:rsidR="00BC636E" w:rsidRDefault="00BC636E">
      <w:pPr>
        <w:pStyle w:val="CommentText"/>
      </w:pPr>
      <w:r>
        <w:rPr>
          <w:rStyle w:val="CommentReference"/>
        </w:rPr>
        <w:annotationRef/>
      </w:r>
      <w:r>
        <w:t>Are there important differences between the curated dataset and the full dataset?</w:t>
      </w:r>
    </w:p>
  </w:comment>
  <w:comment w:id="311" w:author="Bret Payseur" w:date="2020-03-16T17:04:00Z" w:initials="BP">
    <w:p w14:paraId="137CBAA4" w14:textId="62694B7B" w:rsidR="00BC636E" w:rsidRDefault="00BC636E">
      <w:pPr>
        <w:pStyle w:val="CommentText"/>
      </w:pPr>
      <w:r>
        <w:rPr>
          <w:rStyle w:val="CommentReference"/>
        </w:rPr>
        <w:annotationRef/>
      </w:r>
      <w:r>
        <w:t>I deleted the piece about strain effects in females because I don’t think it highights an important result. What do you think?</w:t>
      </w:r>
    </w:p>
  </w:comment>
  <w:comment w:id="336" w:author="Bret Payseur" w:date="2020-03-16T17:04:00Z" w:initials="BP">
    <w:p w14:paraId="638EA93A" w14:textId="6E0FE45E" w:rsidR="00BC636E" w:rsidRDefault="00BC636E">
      <w:pPr>
        <w:pStyle w:val="CommentText"/>
      </w:pPr>
      <w:r>
        <w:rPr>
          <w:rStyle w:val="CommentReference"/>
        </w:rPr>
        <w:annotationRef/>
      </w:r>
      <w:r>
        <w:t>Make sure columns are in a consistent order and all abbreviations are clear</w:t>
      </w:r>
    </w:p>
  </w:comment>
  <w:comment w:id="381" w:author="Bret Payseur" w:date="2020-03-16T17:04:00Z" w:initials="BP">
    <w:p w14:paraId="72B8E374" w14:textId="086F6ABF" w:rsidR="00BC636E" w:rsidRDefault="00BC636E">
      <w:pPr>
        <w:pStyle w:val="CommentText"/>
      </w:pPr>
      <w:r>
        <w:rPr>
          <w:rStyle w:val="CommentReference"/>
        </w:rPr>
        <w:annotationRef/>
      </w:r>
      <w:r>
        <w:t>Not sure why you’re reporting the ANOVA results here. If you only have two groups of strains, the t-test should be sufficient. How is the ANOVA set up differently than the t-test in this context?</w:t>
      </w:r>
    </w:p>
  </w:comment>
  <w:comment w:id="404" w:author="Bret Payseur" w:date="2020-03-16T17:04:00Z" w:initials="BP">
    <w:p w14:paraId="355ED889" w14:textId="4D3CC076" w:rsidR="00BC636E" w:rsidRDefault="00BC636E">
      <w:pPr>
        <w:pStyle w:val="CommentText"/>
      </w:pPr>
      <w:r>
        <w:rPr>
          <w:rStyle w:val="CommentReference"/>
        </w:rPr>
        <w:annotationRef/>
      </w:r>
      <w:r>
        <w:t>See comment above.</w:t>
      </w:r>
    </w:p>
  </w:comment>
  <w:comment w:id="387" w:author="Bret Payseur" w:date="2020-03-16T17:04:00Z" w:initials="BP">
    <w:p w14:paraId="3A52A268" w14:textId="3B291EFE" w:rsidR="00BC636E" w:rsidRDefault="00BC636E">
      <w:pPr>
        <w:pStyle w:val="CommentText"/>
      </w:pPr>
      <w:r>
        <w:rPr>
          <w:rStyle w:val="CommentReference"/>
        </w:rPr>
        <w:annotationRef/>
      </w:r>
      <w:r>
        <w:t>This result, combined with the big difference in MLH1 count between high and low strains, might indicate that the CO/NCO decision contributes to strain differences in recombination rate. It depends on whether leptonene or zygotene DSBs are viewed as more relevant for crossover numbers.</w:t>
      </w:r>
    </w:p>
  </w:comment>
  <w:comment w:id="430" w:author="Bret Payseur" w:date="2020-03-16T17:04:00Z" w:initials="BP">
    <w:p w14:paraId="3396C480" w14:textId="3888660A" w:rsidR="00BC636E" w:rsidRDefault="00BC636E">
      <w:pPr>
        <w:pStyle w:val="CommentText"/>
      </w:pPr>
      <w:r>
        <w:rPr>
          <w:rStyle w:val="CommentReference"/>
        </w:rPr>
        <w:annotationRef/>
      </w:r>
      <w:r>
        <w:t>But see comment above on CO/NCO decision.</w:t>
      </w:r>
    </w:p>
  </w:comment>
  <w:comment w:id="477" w:author="Bret Payseur" w:date="2020-03-16T17:04:00Z" w:initials="BP">
    <w:p w14:paraId="063D09A6" w14:textId="1528CE08" w:rsidR="00BC636E" w:rsidRDefault="00BC636E">
      <w:pPr>
        <w:pStyle w:val="CommentText"/>
      </w:pPr>
      <w:r>
        <w:rPr>
          <w:rStyle w:val="CommentReference"/>
        </w:rPr>
        <w:annotationRef/>
      </w:r>
      <w:r>
        <w:t>Maybe just leave this piece following the first sentence of the paragraph (moving the rest to Methods?</w:t>
      </w:r>
    </w:p>
  </w:comment>
  <w:comment w:id="500" w:author="Bret Payseur" w:date="2020-03-16T17:04:00Z" w:initials="BP">
    <w:p w14:paraId="785F9579" w14:textId="28AFCE35" w:rsidR="00BC636E" w:rsidRDefault="00BC636E">
      <w:pPr>
        <w:pStyle w:val="CommentText"/>
      </w:pPr>
      <w:r>
        <w:rPr>
          <w:rStyle w:val="CommentReference"/>
        </w:rPr>
        <w:annotationRef/>
      </w:r>
      <w:r>
        <w:t>Not sure what this statement means. Can you be more specific?</w:t>
      </w:r>
    </w:p>
  </w:comment>
  <w:comment w:id="447" w:author="Bret Payseur" w:date="2020-03-16T17:04:00Z" w:initials="BP">
    <w:p w14:paraId="3CD0D28E" w14:textId="16210738" w:rsidR="00BC636E" w:rsidRDefault="00BC636E">
      <w:pPr>
        <w:pStyle w:val="CommentText"/>
      </w:pPr>
      <w:r>
        <w:rPr>
          <w:rStyle w:val="CommentReference"/>
        </w:rPr>
        <w:annotationRef/>
      </w:r>
      <w:r>
        <w:t>Move this description of challenges to the Methods? It feels a bit out of place here.</w:t>
      </w:r>
    </w:p>
  </w:comment>
  <w:comment w:id="509" w:author="Bret Payseur" w:date="2020-03-16T17:04:00Z" w:initials="BP">
    <w:p w14:paraId="79BB0E81" w14:textId="41FF3795" w:rsidR="00BC636E" w:rsidRDefault="00BC636E">
      <w:pPr>
        <w:pStyle w:val="CommentText"/>
      </w:pPr>
      <w:r>
        <w:rPr>
          <w:rStyle w:val="CommentReference"/>
        </w:rPr>
        <w:annotationRef/>
      </w:r>
      <w:r>
        <w:t>How does this challenge connect with the subsequent paragraphs? Move to the Methods?</w:t>
      </w:r>
    </w:p>
  </w:comment>
  <w:comment w:id="645" w:author="Bret" w:date="2020-03-16T17:04:00Z" w:initials="B">
    <w:p w14:paraId="6FE662E3" w14:textId="0338DE14" w:rsidR="00BC636E" w:rsidRDefault="00BC636E">
      <w:pPr>
        <w:pStyle w:val="CommentText"/>
      </w:pPr>
      <w:r>
        <w:rPr>
          <w:rStyle w:val="CommentReference"/>
        </w:rPr>
        <w:annotationRef/>
      </w:r>
      <w:r>
        <w:t>Move to Methods?</w:t>
      </w:r>
    </w:p>
  </w:comment>
  <w:comment w:id="698" w:author="Bret" w:date="2020-03-16T17:04:00Z" w:initials="B">
    <w:p w14:paraId="4AF0BB87" w14:textId="1600F46D" w:rsidR="00BC636E" w:rsidRDefault="00BC636E">
      <w:pPr>
        <w:pStyle w:val="CommentText"/>
      </w:pPr>
      <w:r>
        <w:rPr>
          <w:rStyle w:val="CommentReference"/>
        </w:rPr>
        <w:annotationRef/>
      </w:r>
      <w:r>
        <w:t>Move to Methods?</w:t>
      </w:r>
    </w:p>
  </w:comment>
  <w:comment w:id="811" w:author="Bret" w:date="2020-03-18T15:56:00Z" w:initials="B">
    <w:p w14:paraId="4727BE64" w14:textId="58AEFFAE" w:rsidR="00BC636E" w:rsidRDefault="00BC636E">
      <w:pPr>
        <w:pStyle w:val="CommentText"/>
      </w:pPr>
      <w:r>
        <w:rPr>
          <w:rStyle w:val="CommentReference"/>
        </w:rPr>
        <w:annotationRef/>
      </w:r>
      <w:r>
        <w:t>Again, consider moving all or some of this paragraph to Methods so this section focuses on findings.</w:t>
      </w:r>
    </w:p>
  </w:comment>
  <w:comment w:id="863" w:author="Bret" w:date="2020-03-18T16:15:00Z" w:initials="B">
    <w:p w14:paraId="70F033B3" w14:textId="4EA3F1A9" w:rsidR="00BC636E" w:rsidRDefault="00BC636E">
      <w:pPr>
        <w:pStyle w:val="CommentText"/>
      </w:pPr>
      <w:r>
        <w:rPr>
          <w:rStyle w:val="CommentReference"/>
        </w:rPr>
        <w:annotationRef/>
      </w:r>
      <w:r>
        <w:t>Consider moving all or some of this paragraph to the Methods.</w:t>
      </w:r>
    </w:p>
  </w:comment>
  <w:comment w:id="956" w:author="Bret Payseur" w:date="2020-03-30T09:03:00Z" w:initials="BP">
    <w:p w14:paraId="19785701" w14:textId="065B6657" w:rsidR="00BC636E" w:rsidRDefault="00BC636E">
      <w:pPr>
        <w:pStyle w:val="CommentText"/>
      </w:pPr>
      <w:r>
        <w:rPr>
          <w:rStyle w:val="CommentReference"/>
        </w:rPr>
        <w:annotationRef/>
      </w:r>
      <w:r>
        <w:t>Maybe move this to the Discussion or the Methods?</w:t>
      </w:r>
    </w:p>
  </w:comment>
  <w:comment w:id="962" w:author="Bret Payseur" w:date="2020-03-30T09:05:00Z" w:initials="BP">
    <w:p w14:paraId="0789C542" w14:textId="354D965D" w:rsidR="00BC636E" w:rsidRDefault="00BC636E">
      <w:pPr>
        <w:pStyle w:val="CommentText"/>
      </w:pPr>
      <w:r>
        <w:rPr>
          <w:rStyle w:val="CommentReference"/>
        </w:rPr>
        <w:annotationRef/>
      </w:r>
      <w:r>
        <w:t>Consider for Discussion?</w:t>
      </w:r>
    </w:p>
  </w:comment>
  <w:comment w:id="980" w:author="Bret Payseur" w:date="2020-03-30T09:15:00Z" w:initials="BP">
    <w:p w14:paraId="2CD81287" w14:textId="3AC06578" w:rsidR="00BC636E" w:rsidRDefault="00BC636E">
      <w:pPr>
        <w:pStyle w:val="CommentText"/>
      </w:pPr>
      <w:r>
        <w:rPr>
          <w:rStyle w:val="CommentReference"/>
        </w:rPr>
        <w:annotationRef/>
      </w:r>
      <w:r>
        <w:t>Move to Methods?</w:t>
      </w:r>
    </w:p>
  </w:comment>
  <w:comment w:id="1012" w:author="Bret Payseur" w:date="2020-03-30T09:22:00Z" w:initials="BP">
    <w:p w14:paraId="295C3CE5" w14:textId="6C3B9A90" w:rsidR="00BC636E" w:rsidRDefault="00BC636E">
      <w:pPr>
        <w:pStyle w:val="CommentText"/>
      </w:pPr>
      <w:r>
        <w:rPr>
          <w:rStyle w:val="CommentReference"/>
        </w:rPr>
        <w:annotationRef/>
      </w:r>
      <w:r>
        <w:t>You already outlined predictions in the previous paragraph.</w:t>
      </w:r>
    </w:p>
  </w:comment>
  <w:comment w:id="1027" w:author="Bret Payseur" w:date="2020-03-30T09:49:00Z" w:initials="BP">
    <w:p w14:paraId="037FB10C" w14:textId="30465685" w:rsidR="00BC636E" w:rsidRDefault="00BC636E">
      <w:pPr>
        <w:pStyle w:val="CommentText"/>
      </w:pPr>
      <w:r>
        <w:rPr>
          <w:rStyle w:val="CommentReference"/>
        </w:rPr>
        <w:annotationRef/>
      </w:r>
      <w:r>
        <w:rPr>
          <w:noProof/>
        </w:rPr>
        <w:t>A correlation across mice, across strains, or both?</w:t>
      </w:r>
    </w:p>
  </w:comment>
  <w:comment w:id="1036" w:author="Bret Payseur" w:date="2020-03-30T09:48:00Z" w:initials="BP">
    <w:p w14:paraId="6F02E28B" w14:textId="7C4918B6" w:rsidR="00BC636E" w:rsidRDefault="00BC636E">
      <w:pPr>
        <w:pStyle w:val="CommentText"/>
      </w:pPr>
      <w:r>
        <w:rPr>
          <w:rStyle w:val="CommentReference"/>
        </w:rPr>
        <w:annotationRef/>
      </w:r>
      <w:r>
        <w:t>In this Figure and subsequent ones, it might help to highlight patterns if you mark high and low recombination strains in some way.</w:t>
      </w:r>
    </w:p>
  </w:comment>
  <w:comment w:id="1099" w:author="Bret Payseur" w:date="2020-03-30T10:09:00Z" w:initials="BP">
    <w:p w14:paraId="097855C4" w14:textId="1B255C49" w:rsidR="00BC636E" w:rsidRDefault="00BC636E">
      <w:pPr>
        <w:pStyle w:val="CommentText"/>
      </w:pPr>
      <w:r>
        <w:rPr>
          <w:rStyle w:val="CommentReference"/>
        </w:rPr>
        <w:annotationRef/>
      </w:r>
      <w:r>
        <w:rPr>
          <w:noProof/>
        </w:rPr>
        <w:t>How can you differentiate between this biological conclusion and uncertainty due to the size of the datasets and statistical approaches?</w:t>
      </w:r>
    </w:p>
  </w:comment>
  <w:comment w:id="1105" w:author="Bret Payseur" w:date="2020-03-30T10:16:00Z" w:initials="BP">
    <w:p w14:paraId="48C14FFC" w14:textId="687E4CE8" w:rsidR="00BC636E" w:rsidRDefault="00BC636E">
      <w:pPr>
        <w:pStyle w:val="CommentText"/>
      </w:pPr>
      <w:r>
        <w:rPr>
          <w:rStyle w:val="CommentReference"/>
        </w:rPr>
        <w:annotationRef/>
      </w:r>
      <w:r>
        <w:t xml:space="preserve">General question: Would you like to include these headings in the manuscript or are they </w:t>
      </w:r>
      <w:r w:rsidR="001F4ACF">
        <w:t>instead organizational tools for writing?</w:t>
      </w:r>
    </w:p>
  </w:comment>
  <w:comment w:id="1115" w:author="Bret Payseur" w:date="2020-03-30T10:15:00Z" w:initials="BP">
    <w:p w14:paraId="04D6DDD4" w14:textId="1A52831C" w:rsidR="00BC636E" w:rsidRDefault="00BC636E">
      <w:pPr>
        <w:pStyle w:val="CommentText"/>
      </w:pPr>
      <w:r>
        <w:rPr>
          <w:rStyle w:val="CommentReference"/>
        </w:rPr>
        <w:annotationRef/>
      </w:r>
      <w:r>
        <w:t>Is what I wrote correct?</w:t>
      </w:r>
    </w:p>
  </w:comment>
  <w:comment w:id="1116" w:author="April Peterson" w:date="2020-03-30T12:11:00Z" w:initials="AP">
    <w:p w14:paraId="62AB2908" w14:textId="74885D77" w:rsidR="001E4910" w:rsidRDefault="001E4910">
      <w:pPr>
        <w:pStyle w:val="CommentText"/>
      </w:pPr>
      <w:r>
        <w:rPr>
          <w:rStyle w:val="CommentReference"/>
        </w:rPr>
        <w:annotationRef/>
      </w:r>
      <w:r>
        <w:t>yes</w:t>
      </w:r>
    </w:p>
  </w:comment>
  <w:comment w:id="1125" w:author="Bret Payseur" w:date="2020-03-30T10:13:00Z" w:initials="BP">
    <w:p w14:paraId="27843D12" w14:textId="25F65196" w:rsidR="00BC636E" w:rsidRDefault="00BC636E">
      <w:pPr>
        <w:pStyle w:val="CommentText"/>
      </w:pPr>
      <w:r>
        <w:rPr>
          <w:rStyle w:val="CommentReference"/>
        </w:rPr>
        <w:annotationRef/>
      </w:r>
      <w:r>
        <w:rPr>
          <w:noProof/>
        </w:rPr>
        <w:t>In what sense? Did you test this statistically?</w:t>
      </w:r>
    </w:p>
  </w:comment>
  <w:comment w:id="1160" w:author="Bret Payseur" w:date="2020-03-30T10:24:00Z" w:initials="BP">
    <w:p w14:paraId="0BFFAC98" w14:textId="416C1D03" w:rsidR="001F4ACF" w:rsidRDefault="001F4ACF">
      <w:pPr>
        <w:pStyle w:val="CommentText"/>
      </w:pPr>
      <w:r>
        <w:rPr>
          <w:rStyle w:val="CommentReference"/>
        </w:rPr>
        <w:annotationRef/>
      </w:r>
      <w:r>
        <w:t>Most people would not call these differences in IFDraw significant. Maybe add a separate clause saying they are leaning in that direction?</w:t>
      </w:r>
    </w:p>
  </w:comment>
  <w:comment w:id="1242" w:author="Bret Payseur" w:date="2020-03-30T10:41:00Z" w:initials="BP">
    <w:p w14:paraId="668DECBF" w14:textId="269410D6" w:rsidR="008A5F40" w:rsidRDefault="008A5F40">
      <w:pPr>
        <w:pStyle w:val="CommentText"/>
      </w:pPr>
      <w:r>
        <w:rPr>
          <w:rStyle w:val="CommentReference"/>
        </w:rPr>
        <w:annotationRef/>
      </w:r>
      <w:r>
        <w:t>Are you sure this summary is necessary? Maybe cover this material in the Discussion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96EF29" w15:done="0"/>
  <w15:commentEx w15:paraId="34CE361C" w15:done="0"/>
  <w15:commentEx w15:paraId="58DBDF18" w15:done="0"/>
  <w15:commentEx w15:paraId="24840EE2" w15:done="0"/>
  <w15:commentEx w15:paraId="4E3D494A" w15:done="0"/>
  <w15:commentEx w15:paraId="31FF2BC1" w15:done="0"/>
  <w15:commentEx w15:paraId="137CBAA4" w15:done="0"/>
  <w15:commentEx w15:paraId="638EA93A" w15:done="0"/>
  <w15:commentEx w15:paraId="72B8E374" w15:done="0"/>
  <w15:commentEx w15:paraId="355ED889" w15:done="0"/>
  <w15:commentEx w15:paraId="3A52A268" w15:done="0"/>
  <w15:commentEx w15:paraId="3396C480" w15:done="0"/>
  <w15:commentEx w15:paraId="063D09A6" w15:done="0"/>
  <w15:commentEx w15:paraId="785F9579" w15:done="0"/>
  <w15:commentEx w15:paraId="3CD0D28E" w15:done="0"/>
  <w15:commentEx w15:paraId="79BB0E81" w15:done="0"/>
  <w15:commentEx w15:paraId="6FE662E3" w15:done="0"/>
  <w15:commentEx w15:paraId="4AF0BB87" w15:done="0"/>
  <w15:commentEx w15:paraId="4727BE64" w15:done="0"/>
  <w15:commentEx w15:paraId="70F033B3" w15:done="0"/>
  <w15:commentEx w15:paraId="19785701" w15:done="0"/>
  <w15:commentEx w15:paraId="0789C542" w15:done="0"/>
  <w15:commentEx w15:paraId="2CD81287" w15:done="0"/>
  <w15:commentEx w15:paraId="295C3CE5" w15:done="0"/>
  <w15:commentEx w15:paraId="037FB10C" w15:done="0"/>
  <w15:commentEx w15:paraId="6F02E28B" w15:done="0"/>
  <w15:commentEx w15:paraId="097855C4" w15:done="0"/>
  <w15:commentEx w15:paraId="48C14FFC" w15:done="0"/>
  <w15:commentEx w15:paraId="04D6DDD4" w15:done="0"/>
  <w15:commentEx w15:paraId="62AB2908" w15:paraIdParent="04D6DDD4" w15:done="0"/>
  <w15:commentEx w15:paraId="27843D12" w15:done="0"/>
  <w15:commentEx w15:paraId="0BFFAC98" w15:done="0"/>
  <w15:commentEx w15:paraId="668DE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96EF29" w16cid:durableId="2208B320"/>
  <w16cid:commentId w16cid:paraId="58DBDF18" w16cid:durableId="2208E61B"/>
  <w16cid:commentId w16cid:paraId="24840EE2" w16cid:durableId="2208E500"/>
  <w16cid:commentId w16cid:paraId="4E3D494A" w16cid:durableId="2208FCCE"/>
  <w16cid:commentId w16cid:paraId="31FF2BC1" w16cid:durableId="22090535"/>
  <w16cid:commentId w16cid:paraId="137CBAA4" w16cid:durableId="2209065F"/>
  <w16cid:commentId w16cid:paraId="638EA93A" w16cid:durableId="2210A157"/>
  <w16cid:commentId w16cid:paraId="72B8E374" w16cid:durableId="2210A1B3"/>
  <w16cid:commentId w16cid:paraId="355ED889" w16cid:durableId="2210A1F3"/>
  <w16cid:commentId w16cid:paraId="3A52A268" w16cid:durableId="2210A248"/>
  <w16cid:commentId w16cid:paraId="063D09A6" w16cid:durableId="2210ED8B"/>
  <w16cid:commentId w16cid:paraId="785F9579" w16cid:durableId="2210A558"/>
  <w16cid:commentId w16cid:paraId="3CD0D28E" w16cid:durableId="2210A6A3"/>
  <w16cid:commentId w16cid:paraId="6FE662E3" w16cid:durableId="222C2C91"/>
  <w16cid:commentId w16cid:paraId="4AF0BB87" w16cid:durableId="222C2C92"/>
  <w16cid:commentId w16cid:paraId="4727BE64" w16cid:durableId="222C2C93"/>
  <w16cid:commentId w16cid:paraId="70F033B3" w16cid:durableId="222C2C94"/>
  <w16cid:commentId w16cid:paraId="19785701" w16cid:durableId="222C3451"/>
  <w16cid:commentId w16cid:paraId="0789C542" w16cid:durableId="222C34C6"/>
  <w16cid:commentId w16cid:paraId="2CD81287" w16cid:durableId="222C3714"/>
  <w16cid:commentId w16cid:paraId="295C3CE5" w16cid:durableId="222C38EF"/>
  <w16cid:commentId w16cid:paraId="037FB10C" w16cid:durableId="222C3F1E"/>
  <w16cid:commentId w16cid:paraId="6F02E28B" w16cid:durableId="222C3ED3"/>
  <w16cid:commentId w16cid:paraId="097855C4" w16cid:durableId="222C43E2"/>
  <w16cid:commentId w16cid:paraId="48C14FFC" w16cid:durableId="222C4563"/>
  <w16cid:commentId w16cid:paraId="04D6DDD4" w16cid:durableId="222C4533"/>
  <w16cid:commentId w16cid:paraId="27843D12" w16cid:durableId="222C44D5"/>
  <w16cid:commentId w16cid:paraId="0BFFAC98" w16cid:durableId="222C477A"/>
  <w16cid:commentId w16cid:paraId="668DECBF" w16cid:durableId="222C4B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E7049" w14:textId="77777777" w:rsidR="008628D3" w:rsidRDefault="008628D3">
      <w:pPr>
        <w:spacing w:after="0"/>
      </w:pPr>
      <w:r>
        <w:separator/>
      </w:r>
    </w:p>
  </w:endnote>
  <w:endnote w:type="continuationSeparator" w:id="0">
    <w:p w14:paraId="46EF05FB" w14:textId="77777777" w:rsidR="008628D3" w:rsidRDefault="008628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C71C4" w14:textId="77777777" w:rsidR="008628D3" w:rsidRDefault="008628D3">
      <w:r>
        <w:separator/>
      </w:r>
    </w:p>
  </w:footnote>
  <w:footnote w:type="continuationSeparator" w:id="0">
    <w:p w14:paraId="0EE5539F" w14:textId="77777777" w:rsidR="008628D3" w:rsidRDefault="00862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6167F"/>
    <w:multiLevelType w:val="multilevel"/>
    <w:tmpl w:val="B9A69A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4E26B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5753"/>
    <w:rsid w:val="00011C8B"/>
    <w:rsid w:val="000950B5"/>
    <w:rsid w:val="000D3118"/>
    <w:rsid w:val="000D4933"/>
    <w:rsid w:val="0010479B"/>
    <w:rsid w:val="001317DF"/>
    <w:rsid w:val="001326B4"/>
    <w:rsid w:val="001642C0"/>
    <w:rsid w:val="001E4910"/>
    <w:rsid w:val="001F4ACF"/>
    <w:rsid w:val="0020703F"/>
    <w:rsid w:val="0022368B"/>
    <w:rsid w:val="00265568"/>
    <w:rsid w:val="002718A3"/>
    <w:rsid w:val="00294999"/>
    <w:rsid w:val="002C2577"/>
    <w:rsid w:val="002C6171"/>
    <w:rsid w:val="002E7B79"/>
    <w:rsid w:val="00313038"/>
    <w:rsid w:val="00335F4D"/>
    <w:rsid w:val="00350607"/>
    <w:rsid w:val="003508AF"/>
    <w:rsid w:val="00362686"/>
    <w:rsid w:val="003764E1"/>
    <w:rsid w:val="003C2058"/>
    <w:rsid w:val="003E5778"/>
    <w:rsid w:val="003E776E"/>
    <w:rsid w:val="00410D40"/>
    <w:rsid w:val="0045311E"/>
    <w:rsid w:val="0046290D"/>
    <w:rsid w:val="00474B25"/>
    <w:rsid w:val="004E03A2"/>
    <w:rsid w:val="004E29B3"/>
    <w:rsid w:val="00561BDC"/>
    <w:rsid w:val="00590D07"/>
    <w:rsid w:val="005A194E"/>
    <w:rsid w:val="005A4E21"/>
    <w:rsid w:val="005B14F4"/>
    <w:rsid w:val="005E6747"/>
    <w:rsid w:val="005F267B"/>
    <w:rsid w:val="005F6799"/>
    <w:rsid w:val="00640B9A"/>
    <w:rsid w:val="00656FB8"/>
    <w:rsid w:val="0069636B"/>
    <w:rsid w:val="006D2939"/>
    <w:rsid w:val="00717B8B"/>
    <w:rsid w:val="00726C6D"/>
    <w:rsid w:val="00765CBE"/>
    <w:rsid w:val="00784D58"/>
    <w:rsid w:val="007F115C"/>
    <w:rsid w:val="008628D3"/>
    <w:rsid w:val="00870BF8"/>
    <w:rsid w:val="00880614"/>
    <w:rsid w:val="00890D18"/>
    <w:rsid w:val="008A5F40"/>
    <w:rsid w:val="008D6863"/>
    <w:rsid w:val="008F484D"/>
    <w:rsid w:val="00973C25"/>
    <w:rsid w:val="009858C5"/>
    <w:rsid w:val="009D499C"/>
    <w:rsid w:val="00A15FA8"/>
    <w:rsid w:val="00A26B6F"/>
    <w:rsid w:val="00A46FA0"/>
    <w:rsid w:val="00A71C6C"/>
    <w:rsid w:val="00A85BDA"/>
    <w:rsid w:val="00AA59D8"/>
    <w:rsid w:val="00AB10D2"/>
    <w:rsid w:val="00B07901"/>
    <w:rsid w:val="00B11FF5"/>
    <w:rsid w:val="00B26165"/>
    <w:rsid w:val="00B27165"/>
    <w:rsid w:val="00B66819"/>
    <w:rsid w:val="00B67ABB"/>
    <w:rsid w:val="00B86B75"/>
    <w:rsid w:val="00BC48D5"/>
    <w:rsid w:val="00BC636E"/>
    <w:rsid w:val="00BD2626"/>
    <w:rsid w:val="00C36279"/>
    <w:rsid w:val="00C74DD7"/>
    <w:rsid w:val="00CD57F6"/>
    <w:rsid w:val="00D37BF6"/>
    <w:rsid w:val="00D5681C"/>
    <w:rsid w:val="00D75038"/>
    <w:rsid w:val="00E0645E"/>
    <w:rsid w:val="00E315A3"/>
    <w:rsid w:val="00E51520"/>
    <w:rsid w:val="00E76804"/>
    <w:rsid w:val="00E82FB8"/>
    <w:rsid w:val="00EA68CC"/>
    <w:rsid w:val="00EC2604"/>
    <w:rsid w:val="00ED2289"/>
    <w:rsid w:val="00F16146"/>
    <w:rsid w:val="00F755A3"/>
    <w:rsid w:val="00F86AFD"/>
    <w:rsid w:val="00FC24E3"/>
    <w:rsid w:val="00FD00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4F7CEDFB"/>
  <w15:docId w15:val="{E5E8E540-E1A1-4F34-93C7-6D292BE8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73C25"/>
    <w:pPr>
      <w:spacing w:after="100"/>
    </w:pPr>
  </w:style>
  <w:style w:type="paragraph" w:styleId="TOC2">
    <w:name w:val="toc 2"/>
    <w:basedOn w:val="Normal"/>
    <w:next w:val="Normal"/>
    <w:autoRedefine/>
    <w:uiPriority w:val="39"/>
    <w:unhideWhenUsed/>
    <w:rsid w:val="00973C25"/>
    <w:pPr>
      <w:spacing w:after="100"/>
      <w:ind w:left="240"/>
    </w:pPr>
  </w:style>
  <w:style w:type="character" w:styleId="CommentReference">
    <w:name w:val="annotation reference"/>
    <w:basedOn w:val="DefaultParagraphFont"/>
    <w:semiHidden/>
    <w:unhideWhenUsed/>
    <w:rsid w:val="002718A3"/>
    <w:rPr>
      <w:sz w:val="16"/>
      <w:szCs w:val="16"/>
    </w:rPr>
  </w:style>
  <w:style w:type="paragraph" w:styleId="CommentText">
    <w:name w:val="annotation text"/>
    <w:basedOn w:val="Normal"/>
    <w:link w:val="CommentTextChar"/>
    <w:semiHidden/>
    <w:unhideWhenUsed/>
    <w:rsid w:val="002718A3"/>
    <w:rPr>
      <w:sz w:val="20"/>
      <w:szCs w:val="20"/>
    </w:rPr>
  </w:style>
  <w:style w:type="character" w:customStyle="1" w:styleId="CommentTextChar">
    <w:name w:val="Comment Text Char"/>
    <w:basedOn w:val="DefaultParagraphFont"/>
    <w:link w:val="CommentText"/>
    <w:semiHidden/>
    <w:rsid w:val="002718A3"/>
    <w:rPr>
      <w:sz w:val="20"/>
      <w:szCs w:val="20"/>
    </w:rPr>
  </w:style>
  <w:style w:type="paragraph" w:styleId="CommentSubject">
    <w:name w:val="annotation subject"/>
    <w:basedOn w:val="CommentText"/>
    <w:next w:val="CommentText"/>
    <w:link w:val="CommentSubjectChar"/>
    <w:semiHidden/>
    <w:unhideWhenUsed/>
    <w:rsid w:val="002718A3"/>
    <w:rPr>
      <w:b/>
      <w:bCs/>
    </w:rPr>
  </w:style>
  <w:style w:type="character" w:customStyle="1" w:styleId="CommentSubjectChar">
    <w:name w:val="Comment Subject Char"/>
    <w:basedOn w:val="CommentTextChar"/>
    <w:link w:val="CommentSubject"/>
    <w:semiHidden/>
    <w:rsid w:val="002718A3"/>
    <w:rPr>
      <w:b/>
      <w:bCs/>
      <w:sz w:val="20"/>
      <w:szCs w:val="20"/>
    </w:rPr>
  </w:style>
  <w:style w:type="paragraph" w:styleId="BalloonText">
    <w:name w:val="Balloon Text"/>
    <w:basedOn w:val="Normal"/>
    <w:link w:val="BalloonTextChar"/>
    <w:semiHidden/>
    <w:unhideWhenUsed/>
    <w:rsid w:val="002718A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2718A3"/>
    <w:rPr>
      <w:rFonts w:ascii="Segoe UI" w:hAnsi="Segoe UI" w:cs="Segoe UI"/>
      <w:sz w:val="18"/>
      <w:szCs w:val="18"/>
    </w:rPr>
  </w:style>
  <w:style w:type="paragraph" w:styleId="Revision">
    <w:name w:val="Revision"/>
    <w:hidden/>
    <w:semiHidden/>
    <w:rsid w:val="003764E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3467</TotalTime>
  <Pages>13</Pages>
  <Words>5740</Words>
  <Characters>32718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MLH1 Results Outline</vt:lpstr>
    </vt:vector>
  </TitlesOfParts>
  <Company>Microsoft</Company>
  <LinksUpToDate>false</LinksUpToDate>
  <CharactersWithSpaces>38382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MLH1 Results Outline</dc:title>
  <dc:creator>PETERSON, APRIL L</dc:creator>
  <cp:lastModifiedBy>April Peterson</cp:lastModifiedBy>
  <cp:revision>89</cp:revision>
  <dcterms:created xsi:type="dcterms:W3CDTF">2020-03-02T17:05:00Z</dcterms:created>
  <dcterms:modified xsi:type="dcterms:W3CDTF">2020-04-07T17:57:00Z</dcterms:modified>
</cp:coreProperties>
</file>