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C5A03" w14:textId="77777777" w:rsidR="001B419F" w:rsidRDefault="008C7E9E">
      <w:pPr>
        <w:pStyle w:val="Date"/>
      </w:pPr>
      <w:r>
        <w:t>2020-04-16</w:t>
      </w:r>
    </w:p>
    <w:sdt>
      <w:sdtPr>
        <w:rPr>
          <w:rFonts w:asciiTheme="minorHAnsi" w:eastAsiaTheme="minorHAnsi" w:hAnsiTheme="minorHAnsi" w:cstheme="minorBidi"/>
          <w:color w:val="auto"/>
          <w:sz w:val="24"/>
          <w:szCs w:val="24"/>
        </w:rPr>
        <w:id w:val="-745736162"/>
        <w:docPartObj>
          <w:docPartGallery w:val="Table of Contents"/>
          <w:docPartUnique/>
        </w:docPartObj>
      </w:sdtPr>
      <w:sdtEndPr/>
      <w:sdtContent>
        <w:p w14:paraId="7CF5CE5F" w14:textId="77777777" w:rsidR="001B419F" w:rsidRDefault="008C7E9E">
          <w:pPr>
            <w:pStyle w:val="TOCHeading"/>
          </w:pPr>
          <w:r>
            <w:t>Table of Contents</w:t>
          </w:r>
        </w:p>
        <w:p w14:paraId="7CFB15EF" w14:textId="77777777" w:rsidR="00E40049" w:rsidRDefault="008C7E9E">
          <w:pPr>
            <w:pStyle w:val="TOC1"/>
            <w:tabs>
              <w:tab w:val="right" w:leader="dot" w:pos="9350"/>
            </w:tabs>
            <w:rPr>
              <w:noProof/>
            </w:rPr>
          </w:pPr>
          <w:r>
            <w:fldChar w:fldCharType="begin"/>
          </w:r>
          <w:r>
            <w:instrText>TOC \o "1-5" \h \z \u</w:instrText>
          </w:r>
          <w:r w:rsidR="00E40049">
            <w:fldChar w:fldCharType="separate"/>
          </w:r>
          <w:hyperlink w:anchor="_Toc37943461" w:history="1">
            <w:r w:rsidR="00E40049" w:rsidRPr="0059220B">
              <w:rPr>
                <w:rStyle w:val="Hyperlink"/>
                <w:noProof/>
              </w:rPr>
              <w:t>Material Methods Draft v1</w:t>
            </w:r>
            <w:r w:rsidR="00E40049">
              <w:rPr>
                <w:noProof/>
                <w:webHidden/>
              </w:rPr>
              <w:tab/>
            </w:r>
            <w:r w:rsidR="00E40049">
              <w:rPr>
                <w:noProof/>
                <w:webHidden/>
              </w:rPr>
              <w:fldChar w:fldCharType="begin"/>
            </w:r>
            <w:r w:rsidR="00E40049">
              <w:rPr>
                <w:noProof/>
                <w:webHidden/>
              </w:rPr>
              <w:instrText xml:space="preserve"> PAGEREF _Toc37943461 \h </w:instrText>
            </w:r>
            <w:r w:rsidR="00E40049">
              <w:rPr>
                <w:noProof/>
                <w:webHidden/>
              </w:rPr>
            </w:r>
            <w:r w:rsidR="00E40049">
              <w:rPr>
                <w:noProof/>
                <w:webHidden/>
              </w:rPr>
              <w:fldChar w:fldCharType="separate"/>
            </w:r>
            <w:r w:rsidR="00E40049">
              <w:rPr>
                <w:noProof/>
                <w:webHidden/>
              </w:rPr>
              <w:t>1</w:t>
            </w:r>
            <w:r w:rsidR="00E40049">
              <w:rPr>
                <w:noProof/>
                <w:webHidden/>
              </w:rPr>
              <w:fldChar w:fldCharType="end"/>
            </w:r>
          </w:hyperlink>
        </w:p>
        <w:p w14:paraId="478562BE" w14:textId="77777777" w:rsidR="00E40049" w:rsidRDefault="00E40049">
          <w:pPr>
            <w:pStyle w:val="TOC2"/>
            <w:tabs>
              <w:tab w:val="right" w:leader="dot" w:pos="9350"/>
            </w:tabs>
            <w:rPr>
              <w:noProof/>
            </w:rPr>
          </w:pPr>
          <w:hyperlink w:anchor="_Toc37943462" w:history="1">
            <w:r w:rsidRPr="0059220B">
              <w:rPr>
                <w:rStyle w:val="Hyperlink"/>
                <w:noProof/>
              </w:rPr>
              <w:t>Mouse Husbandry</w:t>
            </w:r>
            <w:r>
              <w:rPr>
                <w:noProof/>
                <w:webHidden/>
              </w:rPr>
              <w:tab/>
            </w:r>
            <w:r>
              <w:rPr>
                <w:noProof/>
                <w:webHidden/>
              </w:rPr>
              <w:fldChar w:fldCharType="begin"/>
            </w:r>
            <w:r>
              <w:rPr>
                <w:noProof/>
                <w:webHidden/>
              </w:rPr>
              <w:instrText xml:space="preserve"> PAGEREF _Toc37943462 \h </w:instrText>
            </w:r>
            <w:r>
              <w:rPr>
                <w:noProof/>
                <w:webHidden/>
              </w:rPr>
            </w:r>
            <w:r>
              <w:rPr>
                <w:noProof/>
                <w:webHidden/>
              </w:rPr>
              <w:fldChar w:fldCharType="separate"/>
            </w:r>
            <w:r>
              <w:rPr>
                <w:noProof/>
                <w:webHidden/>
              </w:rPr>
              <w:t>1</w:t>
            </w:r>
            <w:r>
              <w:rPr>
                <w:noProof/>
                <w:webHidden/>
              </w:rPr>
              <w:fldChar w:fldCharType="end"/>
            </w:r>
          </w:hyperlink>
        </w:p>
        <w:p w14:paraId="6329E2AC" w14:textId="77777777" w:rsidR="00E40049" w:rsidRDefault="00E40049">
          <w:pPr>
            <w:pStyle w:val="TOC2"/>
            <w:tabs>
              <w:tab w:val="right" w:leader="dot" w:pos="9350"/>
            </w:tabs>
            <w:rPr>
              <w:noProof/>
            </w:rPr>
          </w:pPr>
          <w:hyperlink w:anchor="_Toc37943463" w:history="1">
            <w:r w:rsidRPr="0059220B">
              <w:rPr>
                <w:rStyle w:val="Hyperlink"/>
                <w:noProof/>
              </w:rPr>
              <w:t>Tissue Collection and Immunohistochemistry</w:t>
            </w:r>
            <w:r>
              <w:rPr>
                <w:noProof/>
                <w:webHidden/>
              </w:rPr>
              <w:tab/>
            </w:r>
            <w:r>
              <w:rPr>
                <w:noProof/>
                <w:webHidden/>
              </w:rPr>
              <w:fldChar w:fldCharType="begin"/>
            </w:r>
            <w:r>
              <w:rPr>
                <w:noProof/>
                <w:webHidden/>
              </w:rPr>
              <w:instrText xml:space="preserve"> PAGEREF _Toc37943463 \h </w:instrText>
            </w:r>
            <w:r>
              <w:rPr>
                <w:noProof/>
                <w:webHidden/>
              </w:rPr>
            </w:r>
            <w:r>
              <w:rPr>
                <w:noProof/>
                <w:webHidden/>
              </w:rPr>
              <w:fldChar w:fldCharType="separate"/>
            </w:r>
            <w:r>
              <w:rPr>
                <w:noProof/>
                <w:webHidden/>
              </w:rPr>
              <w:t>2</w:t>
            </w:r>
            <w:r>
              <w:rPr>
                <w:noProof/>
                <w:webHidden/>
              </w:rPr>
              <w:fldChar w:fldCharType="end"/>
            </w:r>
          </w:hyperlink>
        </w:p>
        <w:p w14:paraId="58E9BD8B" w14:textId="77777777" w:rsidR="00E40049" w:rsidRDefault="00E40049">
          <w:pPr>
            <w:pStyle w:val="TOC2"/>
            <w:tabs>
              <w:tab w:val="right" w:leader="dot" w:pos="9350"/>
            </w:tabs>
            <w:rPr>
              <w:noProof/>
            </w:rPr>
          </w:pPr>
          <w:hyperlink w:anchor="_Toc37943464" w:history="1">
            <w:r w:rsidRPr="0059220B">
              <w:rPr>
                <w:rStyle w:val="Hyperlink"/>
                <w:noProof/>
              </w:rPr>
              <w:t>Image Processing</w:t>
            </w:r>
            <w:r>
              <w:rPr>
                <w:noProof/>
                <w:webHidden/>
              </w:rPr>
              <w:tab/>
            </w:r>
            <w:r>
              <w:rPr>
                <w:noProof/>
                <w:webHidden/>
              </w:rPr>
              <w:fldChar w:fldCharType="begin"/>
            </w:r>
            <w:r>
              <w:rPr>
                <w:noProof/>
                <w:webHidden/>
              </w:rPr>
              <w:instrText xml:space="preserve"> PAGEREF _Toc37943464 \h </w:instrText>
            </w:r>
            <w:r>
              <w:rPr>
                <w:noProof/>
                <w:webHidden/>
              </w:rPr>
            </w:r>
            <w:r>
              <w:rPr>
                <w:noProof/>
                <w:webHidden/>
              </w:rPr>
              <w:fldChar w:fldCharType="separate"/>
            </w:r>
            <w:r>
              <w:rPr>
                <w:noProof/>
                <w:webHidden/>
              </w:rPr>
              <w:t>2</w:t>
            </w:r>
            <w:r>
              <w:rPr>
                <w:noProof/>
                <w:webHidden/>
              </w:rPr>
              <w:fldChar w:fldCharType="end"/>
            </w:r>
          </w:hyperlink>
        </w:p>
        <w:p w14:paraId="1A196E44" w14:textId="77777777" w:rsidR="00E40049" w:rsidRDefault="00E40049">
          <w:pPr>
            <w:pStyle w:val="TOC2"/>
            <w:tabs>
              <w:tab w:val="right" w:leader="dot" w:pos="9350"/>
            </w:tabs>
            <w:rPr>
              <w:noProof/>
            </w:rPr>
          </w:pPr>
          <w:hyperlink w:anchor="_Toc37943465" w:history="1">
            <w:r w:rsidRPr="0059220B">
              <w:rPr>
                <w:rStyle w:val="Hyperlink"/>
                <w:noProof/>
              </w:rPr>
              <w:t>Statisical Analysis</w:t>
            </w:r>
            <w:r>
              <w:rPr>
                <w:noProof/>
                <w:webHidden/>
              </w:rPr>
              <w:tab/>
            </w:r>
            <w:r>
              <w:rPr>
                <w:noProof/>
                <w:webHidden/>
              </w:rPr>
              <w:fldChar w:fldCharType="begin"/>
            </w:r>
            <w:r>
              <w:rPr>
                <w:noProof/>
                <w:webHidden/>
              </w:rPr>
              <w:instrText xml:space="preserve"> PAGEREF _Toc37943465 \h </w:instrText>
            </w:r>
            <w:r>
              <w:rPr>
                <w:noProof/>
                <w:webHidden/>
              </w:rPr>
            </w:r>
            <w:r>
              <w:rPr>
                <w:noProof/>
                <w:webHidden/>
              </w:rPr>
              <w:fldChar w:fldCharType="separate"/>
            </w:r>
            <w:r>
              <w:rPr>
                <w:noProof/>
                <w:webHidden/>
              </w:rPr>
              <w:t>3</w:t>
            </w:r>
            <w:r>
              <w:rPr>
                <w:noProof/>
                <w:webHidden/>
              </w:rPr>
              <w:fldChar w:fldCharType="end"/>
            </w:r>
          </w:hyperlink>
        </w:p>
        <w:p w14:paraId="5CA7E857" w14:textId="77777777" w:rsidR="00E40049" w:rsidRDefault="00E40049">
          <w:pPr>
            <w:pStyle w:val="TOC3"/>
            <w:tabs>
              <w:tab w:val="right" w:leader="dot" w:pos="9350"/>
            </w:tabs>
            <w:rPr>
              <w:noProof/>
            </w:rPr>
          </w:pPr>
          <w:hyperlink w:anchor="_Toc37943466" w:history="1">
            <w:r w:rsidRPr="0059220B">
              <w:rPr>
                <w:rStyle w:val="Hyperlink"/>
                <w:noProof/>
              </w:rPr>
              <w:t>Models</w:t>
            </w:r>
            <w:r>
              <w:rPr>
                <w:noProof/>
                <w:webHidden/>
              </w:rPr>
              <w:tab/>
            </w:r>
            <w:r>
              <w:rPr>
                <w:noProof/>
                <w:webHidden/>
              </w:rPr>
              <w:fldChar w:fldCharType="begin"/>
            </w:r>
            <w:r>
              <w:rPr>
                <w:noProof/>
                <w:webHidden/>
              </w:rPr>
              <w:instrText xml:space="preserve"> PAGEREF _Toc37943466 \h </w:instrText>
            </w:r>
            <w:r>
              <w:rPr>
                <w:noProof/>
                <w:webHidden/>
              </w:rPr>
            </w:r>
            <w:r>
              <w:rPr>
                <w:noProof/>
                <w:webHidden/>
              </w:rPr>
              <w:fldChar w:fldCharType="separate"/>
            </w:r>
            <w:r>
              <w:rPr>
                <w:noProof/>
                <w:webHidden/>
              </w:rPr>
              <w:t>3</w:t>
            </w:r>
            <w:r>
              <w:rPr>
                <w:noProof/>
                <w:webHidden/>
              </w:rPr>
              <w:fldChar w:fldCharType="end"/>
            </w:r>
          </w:hyperlink>
        </w:p>
        <w:p w14:paraId="30892FF1" w14:textId="77777777" w:rsidR="00E40049" w:rsidRDefault="00E40049">
          <w:pPr>
            <w:pStyle w:val="TOC2"/>
            <w:tabs>
              <w:tab w:val="right" w:leader="dot" w:pos="9350"/>
            </w:tabs>
            <w:rPr>
              <w:noProof/>
            </w:rPr>
          </w:pPr>
          <w:hyperlink w:anchor="_Toc37943467" w:history="1">
            <w:r w:rsidRPr="0059220B">
              <w:rPr>
                <w:rStyle w:val="Hyperlink"/>
                <w:noProof/>
              </w:rPr>
              <w:t>Single bivalent charaecterization</w:t>
            </w:r>
            <w:r>
              <w:rPr>
                <w:noProof/>
                <w:webHidden/>
              </w:rPr>
              <w:tab/>
            </w:r>
            <w:r>
              <w:rPr>
                <w:noProof/>
                <w:webHidden/>
              </w:rPr>
              <w:fldChar w:fldCharType="begin"/>
            </w:r>
            <w:r>
              <w:rPr>
                <w:noProof/>
                <w:webHidden/>
              </w:rPr>
              <w:instrText xml:space="preserve"> PAGEREF _Toc37943467 \h </w:instrText>
            </w:r>
            <w:r>
              <w:rPr>
                <w:noProof/>
                <w:webHidden/>
              </w:rPr>
            </w:r>
            <w:r>
              <w:rPr>
                <w:noProof/>
                <w:webHidden/>
              </w:rPr>
              <w:fldChar w:fldCharType="separate"/>
            </w:r>
            <w:r>
              <w:rPr>
                <w:noProof/>
                <w:webHidden/>
              </w:rPr>
              <w:t>4</w:t>
            </w:r>
            <w:r>
              <w:rPr>
                <w:noProof/>
                <w:webHidden/>
              </w:rPr>
              <w:fldChar w:fldCharType="end"/>
            </w:r>
          </w:hyperlink>
        </w:p>
        <w:p w14:paraId="1A00FE54" w14:textId="77777777" w:rsidR="00E40049" w:rsidRDefault="00E40049">
          <w:pPr>
            <w:pStyle w:val="TOC1"/>
            <w:tabs>
              <w:tab w:val="right" w:leader="dot" w:pos="9350"/>
            </w:tabs>
            <w:rPr>
              <w:noProof/>
            </w:rPr>
          </w:pPr>
          <w:hyperlink w:anchor="_Toc37943468" w:history="1">
            <w:r w:rsidRPr="0059220B">
              <w:rPr>
                <w:rStyle w:val="Hyperlink"/>
                <w:noProof/>
              </w:rPr>
              <w:t>References</w:t>
            </w:r>
            <w:r>
              <w:rPr>
                <w:noProof/>
                <w:webHidden/>
              </w:rPr>
              <w:tab/>
            </w:r>
            <w:r>
              <w:rPr>
                <w:noProof/>
                <w:webHidden/>
              </w:rPr>
              <w:fldChar w:fldCharType="begin"/>
            </w:r>
            <w:r>
              <w:rPr>
                <w:noProof/>
                <w:webHidden/>
              </w:rPr>
              <w:instrText xml:space="preserve"> PAGEREF _Toc37943468 \h </w:instrText>
            </w:r>
            <w:r>
              <w:rPr>
                <w:noProof/>
                <w:webHidden/>
              </w:rPr>
            </w:r>
            <w:r>
              <w:rPr>
                <w:noProof/>
                <w:webHidden/>
              </w:rPr>
              <w:fldChar w:fldCharType="separate"/>
            </w:r>
            <w:r>
              <w:rPr>
                <w:noProof/>
                <w:webHidden/>
              </w:rPr>
              <w:t>5</w:t>
            </w:r>
            <w:r>
              <w:rPr>
                <w:noProof/>
                <w:webHidden/>
              </w:rPr>
              <w:fldChar w:fldCharType="end"/>
            </w:r>
          </w:hyperlink>
        </w:p>
        <w:p w14:paraId="3329A4D3" w14:textId="77777777" w:rsidR="001B419F" w:rsidRDefault="008C7E9E">
          <w:r>
            <w:fldChar w:fldCharType="end"/>
          </w:r>
        </w:p>
      </w:sdtContent>
    </w:sdt>
    <w:p w14:paraId="5FA4F0FE" w14:textId="77777777" w:rsidR="001B419F" w:rsidRDefault="008C7E9E">
      <w:pPr>
        <w:pStyle w:val="Heading1"/>
      </w:pPr>
      <w:bookmarkStart w:id="0" w:name="material-methods-draft-v1"/>
      <w:bookmarkStart w:id="1" w:name="_Toc37943461"/>
      <w:bookmarkEnd w:id="0"/>
      <w:r>
        <w:t>Material Methods Draft v1</w:t>
      </w:r>
      <w:bookmarkEnd w:id="1"/>
    </w:p>
    <w:p w14:paraId="55BE1EE8" w14:textId="77777777" w:rsidR="001B419F" w:rsidRDefault="008C7E9E">
      <w:pPr>
        <w:pStyle w:val="FirstParagraph"/>
      </w:pPr>
      <w:r>
        <w:t>ToDo; Bret’s suggestion for moving thing to Mat and Methods</w:t>
      </w:r>
    </w:p>
    <w:p w14:paraId="79B493ED" w14:textId="77777777" w:rsidR="001B419F" w:rsidRDefault="008C7E9E">
      <w:pPr>
        <w:pStyle w:val="Heading2"/>
      </w:pPr>
      <w:bookmarkStart w:id="2" w:name="mouse-husbandry"/>
      <w:bookmarkStart w:id="3" w:name="_Toc37943462"/>
      <w:bookmarkEnd w:id="2"/>
      <w:r>
        <w:t xml:space="preserve">Mouse </w:t>
      </w:r>
      <w:commentRangeStart w:id="4"/>
      <w:r>
        <w:t>Husbandry</w:t>
      </w:r>
      <w:bookmarkEnd w:id="3"/>
      <w:commentRangeEnd w:id="4"/>
      <w:r w:rsidR="00E40049">
        <w:rPr>
          <w:rStyle w:val="CommentReference"/>
          <w:rFonts w:asciiTheme="minorHAnsi" w:eastAsiaTheme="minorHAnsi" w:hAnsiTheme="minorHAnsi" w:cstheme="minorBidi"/>
          <w:b w:val="0"/>
          <w:bCs w:val="0"/>
          <w:color w:val="auto"/>
        </w:rPr>
        <w:commentReference w:id="4"/>
      </w:r>
    </w:p>
    <w:p w14:paraId="1F9BEFA6" w14:textId="77777777" w:rsidR="001B419F" w:rsidRDefault="008C7E9E">
      <w:pPr>
        <w:pStyle w:val="FirstParagraph"/>
      </w:pPr>
      <w:r>
        <w:t xml:space="preserve">To access natural genetic variation for </w:t>
      </w:r>
      <w:r>
        <w:rPr>
          <w:i/>
        </w:rPr>
        <w:t>Mus musculus</w:t>
      </w:r>
      <w:r>
        <w:t xml:space="preserve">, wild derived inbred strains were used. The </w:t>
      </w:r>
      <w:r>
        <w:rPr>
          <w:i/>
        </w:rPr>
        <w:t>Mus musculus</w:t>
      </w:r>
      <w:r>
        <w:t xml:space="preserve"> strains PWD/PhJ, PERC/Eij, WSB/EiJ, LEWE/EiJ, MSM/MsJ, MOLF/EiJ, CAST/EiJ, CZECHII/EiJ were purchased from Jackson labs (Maine, USA). The strains of KAZ/TUA, TOM/TUA, AST/TUA, and HMI/TUA were generated from frozen embryos purchased from Biolo</w:t>
      </w:r>
      <w:r>
        <w:t>gical Resource Center (BRC) at Riken (Ibaraki, Japan). (</w:t>
      </w:r>
      <w:hyperlink r:id="rId9">
        <w:r>
          <w:rPr>
            <w:rStyle w:val="Hyperlink"/>
          </w:rPr>
          <w:t>https://en.brc.riken.jp</w:t>
        </w:r>
      </w:hyperlink>
      <w:r>
        <w:t xml:space="preserve">) and rederived by the UW-Biotech centre (Madison UW). The related murid species </w:t>
      </w:r>
      <w:r>
        <w:rPr>
          <w:i/>
        </w:rPr>
        <w:t>Mus caroli</w:t>
      </w:r>
      <w:r>
        <w:t xml:space="preserve"> CAROLI/EiJ and </w:t>
      </w:r>
      <w:r>
        <w:rPr>
          <w:i/>
        </w:rPr>
        <w:t>Mus spretus</w:t>
      </w:r>
      <w:r>
        <w:t xml:space="preserve"> SPRET/EiJ were </w:t>
      </w:r>
      <w:r>
        <w:t>purchased from Jackson labs (</w:t>
      </w:r>
      <w:hyperlink r:id="rId10">
        <w:r>
          <w:rPr>
            <w:rStyle w:val="Hyperlink"/>
          </w:rPr>
          <w:t>https://www.jax.org</w:t>
        </w:r>
      </w:hyperlink>
      <w:r>
        <w:t xml:space="preserve">) and </w:t>
      </w:r>
      <w:r>
        <w:rPr>
          <w:i/>
        </w:rPr>
        <w:t>Mus spicilegus</w:t>
      </w:r>
      <w:r>
        <w:t xml:space="preserve"> SPIC/Eij from Riken. We use abriviated superscript notation for the remainder of the paper (e.g. </w:t>
      </w:r>
      <w:r>
        <w:rPr>
          <w:i/>
        </w:rPr>
        <w:t>musculus</w:t>
      </w:r>
      <w:r>
        <w:rPr>
          <w:i/>
          <w:vertAlign w:val="superscript"/>
        </w:rPr>
        <w:t>WSB</w:t>
      </w:r>
      <w:r>
        <w:t>).</w:t>
      </w:r>
    </w:p>
    <w:p w14:paraId="3C457338" w14:textId="77777777" w:rsidR="001B419F" w:rsidRDefault="008C7E9E">
      <w:pPr>
        <w:pStyle w:val="BodyText"/>
      </w:pPr>
      <w:commentRangeStart w:id="5"/>
      <w:r>
        <w:t>All mice were housed UW-Madison Biote</w:t>
      </w:r>
      <w:r>
        <w:t xml:space="preserve">ch and MSC facilities following RARC approved protocols. A breeding colony of wild derived </w:t>
      </w:r>
      <w:r>
        <w:rPr>
          <w:i/>
        </w:rPr>
        <w:t>Mus musculus</w:t>
      </w:r>
      <w:r>
        <w:t xml:space="preserve"> mice sampled from Gough Island (GI)is maintained at UW Veterinary school facilities. Mice were fed on dry standard breeder chow. Some strains sunflower </w:t>
      </w:r>
      <w:r>
        <w:t>seeds, nestlets and larger cages were added to improve fertility and litter survival. Adult mice were euthanized by CO asphyxiation. Neonate and embryonic mice were euthanized by decapitation following the protocols approved by the Institutional Animal Car</w:t>
      </w:r>
      <w:r>
        <w:t>e and Use Committee at the University of Wisconsin-Madison. Over the course of data collection some breeding colonies mice were moved from facilities. Additionally the GI strain was kept at a separate facility. We tested for effects on mean MLH1 counts acr</w:t>
      </w:r>
      <w:r>
        <w:t>oss difference mouse rooms/facilities and found no effect (Supplemental section).</w:t>
      </w:r>
      <w:commentRangeEnd w:id="5"/>
      <w:r w:rsidR="00E40049">
        <w:rPr>
          <w:rStyle w:val="CommentReference"/>
        </w:rPr>
        <w:commentReference w:id="5"/>
      </w:r>
    </w:p>
    <w:p w14:paraId="4F6202DC" w14:textId="77777777" w:rsidR="001B419F" w:rsidRDefault="008C7E9E">
      <w:pPr>
        <w:pStyle w:val="Heading2"/>
      </w:pPr>
      <w:bookmarkStart w:id="6" w:name="tissue-collection-and-immunohistochemist"/>
      <w:bookmarkStart w:id="7" w:name="_Toc37943463"/>
      <w:bookmarkEnd w:id="6"/>
      <w:commentRangeStart w:id="8"/>
      <w:r>
        <w:t xml:space="preserve">Tissue </w:t>
      </w:r>
      <w:commentRangeStart w:id="9"/>
      <w:r>
        <w:t>Collection and Immunohistochemistry</w:t>
      </w:r>
      <w:bookmarkEnd w:id="7"/>
      <w:commentRangeEnd w:id="8"/>
      <w:r w:rsidR="00E40049">
        <w:rPr>
          <w:rStyle w:val="CommentReference"/>
          <w:rFonts w:asciiTheme="minorHAnsi" w:eastAsiaTheme="minorHAnsi" w:hAnsiTheme="minorHAnsi" w:cstheme="minorBidi"/>
          <w:b w:val="0"/>
          <w:bCs w:val="0"/>
          <w:color w:val="auto"/>
        </w:rPr>
        <w:commentReference w:id="8"/>
      </w:r>
      <w:commentRangeEnd w:id="9"/>
      <w:r w:rsidR="00DF403A">
        <w:rPr>
          <w:rStyle w:val="CommentReference"/>
          <w:rFonts w:asciiTheme="minorHAnsi" w:eastAsiaTheme="minorHAnsi" w:hAnsiTheme="minorHAnsi" w:cstheme="minorBidi"/>
          <w:b w:val="0"/>
          <w:bCs w:val="0"/>
          <w:color w:val="auto"/>
        </w:rPr>
        <w:commentReference w:id="9"/>
      </w:r>
    </w:p>
    <w:p w14:paraId="041B5657" w14:textId="4B588391" w:rsidR="000E52F6" w:rsidRDefault="008C7E9E">
      <w:pPr>
        <w:pStyle w:val="FirstParagraph"/>
        <w:rPr>
          <w:ins w:id="10" w:author="April Peterson" w:date="2020-04-16T15:36:00Z"/>
        </w:rPr>
      </w:pPr>
      <w:r>
        <w:t xml:space="preserve">Spermatocyte spreads were collected and perpared as described in (Peterson, Miller, and Payseur 2019) . The majority of </w:t>
      </w:r>
      <w:ins w:id="11" w:author="April Peterson" w:date="2020-04-16T15:36:00Z">
        <w:r w:rsidR="000E52F6">
          <w:t xml:space="preserve">male </w:t>
        </w:r>
      </w:ins>
      <w:r>
        <w:t xml:space="preserve">mice used </w:t>
      </w:r>
      <w:ins w:id="12" w:author="April Peterson" w:date="2020-04-16T15:35:00Z">
        <w:r w:rsidR="000E52F6">
          <w:t>for MLH1 stain</w:t>
        </w:r>
      </w:ins>
      <w:ins w:id="13" w:author="April Peterson" w:date="2020-04-16T15:36:00Z">
        <w:r w:rsidR="000E52F6">
          <w:t xml:space="preserve">ing </w:t>
        </w:r>
      </w:ins>
      <w:r>
        <w:t>w</w:t>
      </w:r>
      <w:r>
        <w:t>ere between 5 and 12 weeks</w:t>
      </w:r>
      <w:ins w:id="14" w:author="April Peterson" w:date="2020-04-16T15:36:00Z">
        <w:r w:rsidR="000E52F6">
          <w:t xml:space="preserve"> and X aged males for DMC1 to enrich for zygotene cells (cite )</w:t>
        </w:r>
      </w:ins>
      <w:ins w:id="15" w:author="April Peterson" w:date="2020-04-16T15:37:00Z">
        <w:r w:rsidR="000E52F6">
          <w:t>. (a small number were significantly older – due to breeding problems.</w:t>
        </w:r>
      </w:ins>
    </w:p>
    <w:p w14:paraId="7E1491C0" w14:textId="57F62018" w:rsidR="001B419F" w:rsidRDefault="008C7E9E">
      <w:pPr>
        <w:pStyle w:val="FirstParagraph"/>
      </w:pPr>
      <w:del w:id="16" w:author="April Peterson" w:date="2020-04-16T15:36:00Z">
        <w:r w:rsidDel="000E52F6">
          <w:delText>,</w:delText>
        </w:r>
        <w:r w:rsidDel="000E52F6">
          <w:delText xml:space="preserve"> </w:delText>
        </w:r>
        <w:r w:rsidDel="000E52F6">
          <w:delText>(</w:delText>
        </w:r>
        <w:r w:rsidDel="000E52F6">
          <w:delText>s</w:delText>
        </w:r>
        <w:r w:rsidDel="000E52F6">
          <w:delText>u</w:delText>
        </w:r>
        <w:r w:rsidDel="000E52F6">
          <w:delText>p</w:delText>
        </w:r>
        <w:r w:rsidDel="000E52F6">
          <w:delText>p</w:delText>
        </w:r>
        <w:r w:rsidDel="000E52F6">
          <w:delText>l</w:delText>
        </w:r>
        <w:r w:rsidDel="000E52F6">
          <w:delText>e</w:delText>
        </w:r>
        <w:r w:rsidDel="000E52F6">
          <w:delText>m</w:delText>
        </w:r>
        <w:r w:rsidDel="000E52F6">
          <w:delText>e</w:delText>
        </w:r>
        <w:r w:rsidDel="000E52F6">
          <w:delText>n</w:delText>
        </w:r>
        <w:r w:rsidDel="000E52F6">
          <w:delText>t</w:delText>
        </w:r>
        <w:r w:rsidDel="000E52F6">
          <w:delText>a</w:delText>
        </w:r>
        <w:r w:rsidDel="000E52F6">
          <w:delText>l</w:delText>
        </w:r>
        <w:r w:rsidDel="000E52F6">
          <w:delText xml:space="preserve"> </w:delText>
        </w:r>
        <w:r w:rsidDel="000E52F6">
          <w:delText>t</w:delText>
        </w:r>
        <w:r w:rsidDel="000E52F6">
          <w:delText>a</w:delText>
        </w:r>
        <w:r w:rsidDel="000E52F6">
          <w:delText>b</w:delText>
        </w:r>
        <w:r w:rsidDel="000E52F6">
          <w:delText>l</w:delText>
        </w:r>
        <w:r w:rsidDel="000E52F6">
          <w:delText>e</w:delText>
        </w:r>
        <w:r w:rsidDel="000E52F6">
          <w:delText>)</w:delText>
        </w:r>
        <w:r w:rsidDel="000E52F6">
          <w:delText>.</w:delText>
        </w:r>
      </w:del>
      <w:del w:id="17" w:author="April Peterson" w:date="2020-04-16T15:37:00Z">
        <w:r w:rsidDel="000E52F6">
          <w:delText xml:space="preserve"> </w:delText>
        </w:r>
        <w:r w:rsidDel="000E52F6">
          <w:delText>for DMC1 spreads we targeted juvinile male mice (X ages).</w:delText>
        </w:r>
      </w:del>
    </w:p>
    <w:p w14:paraId="76287F2A" w14:textId="77777777" w:rsidR="001B419F" w:rsidRDefault="008C7E9E">
      <w:pPr>
        <w:pStyle w:val="BodyText"/>
      </w:pPr>
      <w:commentRangeStart w:id="18"/>
      <w:r>
        <w:t>Because some strains have breeding issues, all</w:t>
      </w:r>
      <w:r>
        <w:t xml:space="preserve"> mice some strains were kept in breeding pairs (before collecting, and aged out of the desired age ran</w:t>
      </w:r>
      <w:r>
        <w:t>ge. We performed tests for effects on MLH1 counts and found no effects in the older male mice ages. (Also we tested other effects, including maternal age…)</w:t>
      </w:r>
      <w:commentRangeEnd w:id="18"/>
      <w:r w:rsidR="000E52F6">
        <w:rPr>
          <w:rStyle w:val="CommentReference"/>
        </w:rPr>
        <w:commentReference w:id="18"/>
      </w:r>
    </w:p>
    <w:p w14:paraId="3034C997" w14:textId="77777777" w:rsidR="000E52F6" w:rsidRPr="00DF403A" w:rsidRDefault="000E52F6">
      <w:pPr>
        <w:pStyle w:val="BodyText"/>
        <w:rPr>
          <w:ins w:id="19" w:author="April Peterson" w:date="2020-04-16T15:40:00Z"/>
          <w:strike/>
          <w:rPrChange w:id="20" w:author="April Peterson" w:date="2020-04-16T15:41:00Z">
            <w:rPr>
              <w:ins w:id="21" w:author="April Peterson" w:date="2020-04-16T15:40:00Z"/>
            </w:rPr>
          </w:rPrChange>
        </w:rPr>
      </w:pPr>
      <w:ins w:id="22" w:author="April Peterson" w:date="2020-04-16T15:40:00Z">
        <w:r>
          <w:t xml:space="preserve">The majority of </w:t>
        </w:r>
      </w:ins>
      <w:ins w:id="23" w:author="April Peterson" w:date="2020-04-16T15:39:00Z">
        <w:r>
          <w:t>Ovarian tissue</w:t>
        </w:r>
      </w:ins>
      <w:del w:id="24" w:author="April Peterson" w:date="2020-04-16T15:39:00Z">
        <w:r w:rsidR="008C7E9E" w:rsidDel="000E52F6">
          <w:delText>T</w:delText>
        </w:r>
        <w:r w:rsidR="008C7E9E" w:rsidDel="000E52F6">
          <w:delText>h</w:delText>
        </w:r>
        <w:r w:rsidR="008C7E9E" w:rsidDel="000E52F6">
          <w:delText>e</w:delText>
        </w:r>
        <w:r w:rsidR="008C7E9E" w:rsidDel="000E52F6">
          <w:delText xml:space="preserve"> </w:delText>
        </w:r>
        <w:r w:rsidR="008C7E9E" w:rsidDel="000E52F6">
          <w:delText>v</w:delText>
        </w:r>
        <w:r w:rsidR="008C7E9E" w:rsidDel="000E52F6">
          <w:delText>a</w:delText>
        </w:r>
        <w:r w:rsidR="008C7E9E" w:rsidDel="000E52F6">
          <w:delText>s</w:delText>
        </w:r>
        <w:r w:rsidR="008C7E9E" w:rsidDel="000E52F6">
          <w:delText>t</w:delText>
        </w:r>
        <w:r w:rsidR="008C7E9E" w:rsidDel="000E52F6">
          <w:delText xml:space="preserve"> </w:delText>
        </w:r>
        <w:r w:rsidR="008C7E9E" w:rsidDel="000E52F6">
          <w:delText>m</w:delText>
        </w:r>
        <w:r w:rsidR="008C7E9E" w:rsidDel="000E52F6">
          <w:delText>a</w:delText>
        </w:r>
        <w:r w:rsidR="008C7E9E" w:rsidDel="000E52F6">
          <w:delText>j</w:delText>
        </w:r>
        <w:r w:rsidR="008C7E9E" w:rsidDel="000E52F6">
          <w:delText>o</w:delText>
        </w:r>
        <w:r w:rsidR="008C7E9E" w:rsidDel="000E52F6">
          <w:delText>r</w:delText>
        </w:r>
        <w:r w:rsidR="008C7E9E" w:rsidDel="000E52F6">
          <w:delText>i</w:delText>
        </w:r>
        <w:r w:rsidR="008C7E9E" w:rsidDel="000E52F6">
          <w:delText>t</w:delText>
        </w:r>
        <w:r w:rsidR="008C7E9E" w:rsidDel="000E52F6">
          <w:delText>y</w:delText>
        </w:r>
        <w:r w:rsidR="008C7E9E" w:rsidDel="000E52F6">
          <w:delText xml:space="preserve"> </w:delText>
        </w:r>
        <w:r w:rsidR="008C7E9E" w:rsidDel="000E52F6">
          <w:delText>o</w:delText>
        </w:r>
        <w:r w:rsidR="008C7E9E" w:rsidDel="000E52F6">
          <w:delText>f</w:delText>
        </w:r>
        <w:r w:rsidR="008C7E9E" w:rsidDel="000E52F6">
          <w:delText xml:space="preserve"> </w:delText>
        </w:r>
        <w:r w:rsidR="008C7E9E" w:rsidDel="000E52F6">
          <w:delText>o</w:delText>
        </w:r>
        <w:r w:rsidR="008C7E9E" w:rsidDel="000E52F6">
          <w:delText>o</w:delText>
        </w:r>
        <w:r w:rsidR="008C7E9E" w:rsidDel="000E52F6">
          <w:delText>c</w:delText>
        </w:r>
        <w:r w:rsidR="008C7E9E" w:rsidDel="000E52F6">
          <w:delText>y</w:delText>
        </w:r>
        <w:r w:rsidR="008C7E9E" w:rsidDel="000E52F6">
          <w:delText>t</w:delText>
        </w:r>
        <w:r w:rsidR="008C7E9E" w:rsidDel="000E52F6">
          <w:delText>e</w:delText>
        </w:r>
      </w:del>
      <w:r w:rsidR="008C7E9E">
        <w:t xml:space="preserve"> </w:t>
      </w:r>
      <w:del w:id="25" w:author="April Peterson" w:date="2020-04-16T15:39:00Z">
        <w:r w:rsidR="008C7E9E" w:rsidDel="000E52F6">
          <w:delText>d</w:delText>
        </w:r>
        <w:r w:rsidR="008C7E9E" w:rsidDel="000E52F6">
          <w:delText>a</w:delText>
        </w:r>
        <w:r w:rsidR="008C7E9E" w:rsidDel="000E52F6">
          <w:delText>t</w:delText>
        </w:r>
        <w:r w:rsidR="008C7E9E" w:rsidDel="000E52F6">
          <w:delText>a</w:delText>
        </w:r>
        <w:r w:rsidR="008C7E9E" w:rsidDel="000E52F6">
          <w:delText xml:space="preserve"> </w:delText>
        </w:r>
      </w:del>
      <w:r w:rsidR="008C7E9E">
        <w:t xml:space="preserve">was collected from neonate mice between </w:t>
      </w:r>
      <w:ins w:id="26" w:author="April Peterson" w:date="2020-04-16T15:34:00Z">
        <w:r w:rsidR="00E40049">
          <w:t>0</w:t>
        </w:r>
      </w:ins>
      <w:del w:id="27" w:author="April Peterson" w:date="2020-04-16T15:34:00Z">
        <w:r w:rsidR="008C7E9E" w:rsidDel="00E40049">
          <w:delText>5</w:delText>
        </w:r>
      </w:del>
      <w:r w:rsidR="008C7E9E">
        <w:t xml:space="preserve"> to 48 hours old. </w:t>
      </w:r>
      <w:r w:rsidR="008C7E9E" w:rsidRPr="00DF403A">
        <w:rPr>
          <w:strike/>
          <w:rPrChange w:id="28" w:author="April Peterson" w:date="2020-04-16T15:41:00Z">
            <w:rPr/>
          </w:rPrChange>
        </w:rPr>
        <w:t>This app</w:t>
      </w:r>
      <w:r w:rsidR="008C7E9E" w:rsidRPr="00DF403A">
        <w:rPr>
          <w:strike/>
          <w:rPrChange w:id="29" w:author="April Peterson" w:date="2020-04-16T15:41:00Z">
            <w:rPr/>
          </w:rPrChange>
        </w:rPr>
        <w:t xml:space="preserve">roach maintain breeding pairing and still result in prophase </w:t>
      </w:r>
      <w:commentRangeStart w:id="30"/>
      <w:r w:rsidR="008C7E9E" w:rsidRPr="00DF403A">
        <w:rPr>
          <w:strike/>
          <w:rPrChange w:id="31" w:author="April Peterson" w:date="2020-04-16T15:41:00Z">
            <w:rPr/>
          </w:rPrChange>
        </w:rPr>
        <w:t>oocytes &lt;(cite timeline of oocytes in neonates)&gt;</w:t>
      </w:r>
      <w:commentRangeEnd w:id="30"/>
      <w:r w:rsidR="00E40049" w:rsidRPr="00DF403A">
        <w:rPr>
          <w:rStyle w:val="CommentReference"/>
          <w:strike/>
          <w:rPrChange w:id="32" w:author="April Peterson" w:date="2020-04-16T15:41:00Z">
            <w:rPr>
              <w:rStyle w:val="CommentReference"/>
            </w:rPr>
          </w:rPrChange>
        </w:rPr>
        <w:commentReference w:id="30"/>
      </w:r>
      <w:r w:rsidR="008C7E9E" w:rsidRPr="00DF403A">
        <w:rPr>
          <w:strike/>
          <w:rPrChange w:id="33" w:author="April Peterson" w:date="2020-04-16T15:41:00Z">
            <w:rPr/>
          </w:rPrChange>
        </w:rPr>
        <w:t>. . Precise staging of embryos via copulary plugs was not feasible in many of these wild derived strains due to their behavior.</w:t>
      </w:r>
    </w:p>
    <w:p w14:paraId="0AA35763" w14:textId="02CFCEEB" w:rsidR="001B419F" w:rsidRDefault="008C7E9E">
      <w:pPr>
        <w:pStyle w:val="BodyText"/>
      </w:pPr>
      <w:r>
        <w:t xml:space="preserve"> Embryonic</w:t>
      </w:r>
      <w:ins w:id="34" w:author="April Peterson" w:date="2020-04-16T15:40:00Z">
        <w:r w:rsidR="000E52F6">
          <w:t xml:space="preserve"> ovarian</w:t>
        </w:r>
      </w:ins>
      <w:r>
        <w:t xml:space="preserve"> samples w</w:t>
      </w:r>
      <w:r>
        <w:t>ere collected when pregnancy noted in females, embryos were staged based on (X table markers). No effect on mlh1 count due to age effects (pooled as embryo and neonate) was found (Supplemental section).</w:t>
      </w:r>
    </w:p>
    <w:p w14:paraId="375C1E72" w14:textId="77777777" w:rsidR="001B419F" w:rsidRDefault="008C7E9E">
      <w:pPr>
        <w:pStyle w:val="BodyText"/>
      </w:pPr>
      <w:r>
        <w:t>Meiocyte spreads were made following (Peters et al. 1</w:t>
      </w:r>
      <w:r>
        <w:t>997). whole testes and decapsulated overaires were incubated in 3ml or 300ul of hypotonic solution for 45min respectively.</w:t>
      </w:r>
    </w:p>
    <w:p w14:paraId="6408DF11" w14:textId="77777777" w:rsidR="001B419F" w:rsidRDefault="008C7E9E">
      <w:pPr>
        <w:pStyle w:val="BodyText"/>
      </w:pPr>
      <w:r>
        <w:t xml:space="preserve">After incubation, gonads were transferred to sucrose solution for mastication. 15ul of cell slurry was transferred to 80ul of 2% PFA </w:t>
      </w:r>
      <w:r>
        <w:t>solution. Cells were fixed in this solution and dried in a humid chamber at room temperature overnight. The next morning, slides were treated with a photoflow (Kodak, cite) wash.</w:t>
      </w:r>
    </w:p>
    <w:p w14:paraId="43627F58" w14:textId="77777777" w:rsidR="001B419F" w:rsidRDefault="008C7E9E">
      <w:pPr>
        <w:pStyle w:val="BodyText"/>
      </w:pPr>
      <w:commentRangeStart w:id="35"/>
      <w:r>
        <w:rPr>
          <w:b/>
        </w:rPr>
        <w:t>Staining / Immunohistochemistr</w:t>
      </w:r>
      <w:commentRangeEnd w:id="35"/>
      <w:r w:rsidR="00DF403A">
        <w:rPr>
          <w:rStyle w:val="CommentReference"/>
        </w:rPr>
        <w:commentReference w:id="35"/>
      </w:r>
      <w:r>
        <w:rPr>
          <w:b/>
        </w:rPr>
        <w:t>y</w:t>
      </w:r>
    </w:p>
    <w:p w14:paraId="34BC2996" w14:textId="77777777" w:rsidR="001B419F" w:rsidRDefault="008C7E9E">
      <w:pPr>
        <w:pStyle w:val="BodyText"/>
      </w:pPr>
      <w:r>
        <w:t>SYCP3 was used to mark visualize the Axial el</w:t>
      </w:r>
      <w:r>
        <w:t xml:space="preserve">ement of the synaptonemal complex. Sicne all mouse chromosomes are telocentric/acrocentric, CREST was used to indicate the centromere </w:t>
      </w:r>
    </w:p>
    <w:p w14:paraId="3194386F" w14:textId="77777777" w:rsidR="001B419F" w:rsidRDefault="008C7E9E">
      <w:pPr>
        <w:pStyle w:val="BodyText"/>
      </w:pPr>
      <w:r>
        <w:t>Precursurs to COs, DSBs were quantified with the DMC1 staning antibody.</w:t>
      </w:r>
    </w:p>
    <w:p w14:paraId="1E45C51B" w14:textId="77777777" w:rsidR="001B419F" w:rsidRDefault="008C7E9E">
      <w:pPr>
        <w:pStyle w:val="Heading2"/>
      </w:pPr>
      <w:bookmarkStart w:id="36" w:name="image-processing"/>
      <w:bookmarkStart w:id="37" w:name="_Toc37943464"/>
      <w:bookmarkEnd w:id="36"/>
      <w:commentRangeStart w:id="38"/>
      <w:r>
        <w:t>Image Processing</w:t>
      </w:r>
      <w:bookmarkEnd w:id="37"/>
      <w:commentRangeEnd w:id="38"/>
      <w:r w:rsidR="00DF403A">
        <w:rPr>
          <w:rStyle w:val="CommentReference"/>
          <w:rFonts w:asciiTheme="minorHAnsi" w:eastAsiaTheme="minorHAnsi" w:hAnsiTheme="minorHAnsi" w:cstheme="minorBidi"/>
          <w:b w:val="0"/>
          <w:bCs w:val="0"/>
          <w:color w:val="auto"/>
        </w:rPr>
        <w:commentReference w:id="38"/>
      </w:r>
    </w:p>
    <w:p w14:paraId="75A75AEC" w14:textId="77777777" w:rsidR="001B419F" w:rsidRDefault="008C7E9E">
      <w:pPr>
        <w:pStyle w:val="FirstParagraph"/>
      </w:pPr>
      <w:r>
        <w:t>Images of cells were capture usi</w:t>
      </w:r>
      <w:r>
        <w:t>ng a Zeiss Axioplan 2 microscope with AxioLab camera and Axio Vision software (Zeiss, Cambridge, UK). Preprocessing, including cropping, noise reduction, and histogram adjustments, was performed using Photoshop (v13.0).</w:t>
      </w:r>
    </w:p>
    <w:p w14:paraId="3057FFD4" w14:textId="77777777" w:rsidR="001B419F" w:rsidRDefault="008C7E9E">
      <w:pPr>
        <w:pStyle w:val="BodyText"/>
        <w:rPr>
          <w:ins w:id="39" w:author="April Peterson" w:date="2020-04-16T15:50:00Z"/>
        </w:rPr>
      </w:pPr>
      <w:commentRangeStart w:id="40"/>
      <w:r>
        <w:t>For MLH1 pachytene quantification, c</w:t>
      </w:r>
      <w:r>
        <w:t xml:space="preserve">ells with a full karyotype (19 acrocentric bivalents and XY for spermatocytes or 20 acrocentric bivalents for oocytes), distinct foci, and intact bivalents were included for quantification. Image file names were anonymized before manual scoring of MLH1 or </w:t>
      </w:r>
      <w:r>
        <w:t>DMC1 foci.</w:t>
      </w:r>
      <w:commentRangeEnd w:id="40"/>
      <w:r w:rsidR="00DF403A">
        <w:rPr>
          <w:rStyle w:val="CommentReference"/>
        </w:rPr>
        <w:commentReference w:id="40"/>
      </w:r>
    </w:p>
    <w:p w14:paraId="4FE094D8" w14:textId="77777777" w:rsidR="00DF403A" w:rsidRDefault="00DF403A" w:rsidP="00DF403A">
      <w:pPr>
        <w:pStyle w:val="BodyText"/>
        <w:rPr>
          <w:moveTo w:id="41" w:author="April Peterson" w:date="2020-04-16T15:51:00Z"/>
        </w:rPr>
      </w:pPr>
      <w:ins w:id="42" w:author="April Peterson" w:date="2020-04-16T15:50:00Z">
        <w:r>
          <w:t xml:space="preserve">DMC1 certeria – and counting </w:t>
        </w:r>
      </w:ins>
      <w:ins w:id="43" w:author="April Peterson" w:date="2020-04-16T15:51:00Z">
        <w:r>
          <w:t>–</w:t>
        </w:r>
      </w:ins>
      <w:ins w:id="44" w:author="April Peterson" w:date="2020-04-16T15:50:00Z">
        <w:r>
          <w:t xml:space="preserve"> Photoshop used</w:t>
        </w:r>
      </w:ins>
      <w:ins w:id="45" w:author="April Peterson" w:date="2020-04-16T15:51:00Z">
        <w:r>
          <w:t xml:space="preserve">.. </w:t>
        </w:r>
      </w:ins>
      <w:moveToRangeStart w:id="46" w:author="April Peterson" w:date="2020-04-16T15:51:00Z" w:name="move37944701"/>
      <w:moveTo w:id="47" w:author="April Peterson" w:date="2020-04-16T15:51:00Z">
        <w:r>
          <w:t>DMC1 – leptotene and sygotene cells were identified by SC morphology (by degree of synapsis) (cite another paper?). foci counted manually, error ccalulated from a subset of cells counted twice (supplement)</w:t>
        </w:r>
      </w:moveTo>
    </w:p>
    <w:p w14:paraId="75BB0BE4" w14:textId="77777777" w:rsidR="00DF403A" w:rsidDel="00E8394E" w:rsidRDefault="00DF403A" w:rsidP="00DF403A">
      <w:pPr>
        <w:pStyle w:val="BodyText"/>
        <w:rPr>
          <w:del w:id="48" w:author="April Peterson" w:date="2020-04-16T16:08:00Z"/>
          <w:moveTo w:id="49" w:author="April Peterson" w:date="2020-04-16T15:51:00Z"/>
        </w:rPr>
      </w:pPr>
      <w:moveTo w:id="50" w:author="April Peterson" w:date="2020-04-16T15:51:00Z">
        <w:r>
          <w:t>total number of DMC1 foci per cell were reported.</w:t>
        </w:r>
        <w:bookmarkStart w:id="51" w:name="_GoBack"/>
        <w:bookmarkEnd w:id="51"/>
      </w:moveTo>
    </w:p>
    <w:moveToRangeEnd w:id="46"/>
    <w:p w14:paraId="7DD77CC8" w14:textId="77777777" w:rsidR="00DF403A" w:rsidRDefault="00DF403A">
      <w:pPr>
        <w:pStyle w:val="BodyText"/>
      </w:pPr>
    </w:p>
    <w:p w14:paraId="3AFE37AA" w14:textId="3052A9D6" w:rsidR="001B419F" w:rsidRPr="001523D4" w:rsidRDefault="008C7E9E">
      <w:pPr>
        <w:pStyle w:val="BodyText"/>
        <w:rPr>
          <w:strike/>
          <w:rPrChange w:id="52" w:author="April Peterson" w:date="2020-04-16T16:07:00Z">
            <w:rPr/>
          </w:rPrChange>
        </w:rPr>
      </w:pPr>
      <w:commentRangeStart w:id="53"/>
      <w:r w:rsidRPr="001523D4">
        <w:rPr>
          <w:strike/>
          <w:rPrChange w:id="54" w:author="April Peterson" w:date="2020-04-16T16:07:00Z">
            <w:rPr/>
          </w:rPrChange>
        </w:rPr>
        <w:t xml:space="preserve">Repeatability </w:t>
      </w:r>
      <w:commentRangeEnd w:id="53"/>
      <w:r w:rsidR="00DF403A" w:rsidRPr="001523D4">
        <w:rPr>
          <w:rStyle w:val="CommentReference"/>
          <w:strike/>
          <w:rPrChange w:id="55" w:author="April Peterson" w:date="2020-04-16T16:07:00Z">
            <w:rPr>
              <w:rStyle w:val="CommentReference"/>
            </w:rPr>
          </w:rPrChange>
        </w:rPr>
        <w:commentReference w:id="53"/>
      </w:r>
      <w:r w:rsidRPr="001523D4">
        <w:rPr>
          <w:strike/>
          <w:rPrChange w:id="56" w:author="April Peterson" w:date="2020-04-16T16:07:00Z">
            <w:rPr/>
          </w:rPrChange>
        </w:rPr>
        <w:t>was assessed by X (comparing mulitple counted images)</w:t>
      </w:r>
      <w:ins w:id="57" w:author="April Peterson" w:date="2020-04-16T15:45:00Z">
        <w:r w:rsidR="00DF403A" w:rsidRPr="001523D4">
          <w:rPr>
            <w:strike/>
            <w:rPrChange w:id="58" w:author="April Peterson" w:date="2020-04-16T16:07:00Z">
              <w:rPr/>
            </w:rPrChange>
          </w:rPr>
          <w:t xml:space="preserve"> </w:t>
        </w:r>
      </w:ins>
    </w:p>
    <w:p w14:paraId="6AA95480" w14:textId="1227C7D0" w:rsidR="00DF403A" w:rsidRDefault="00DF403A" w:rsidP="00DF403A">
      <w:pPr>
        <w:pStyle w:val="BodyText"/>
        <w:rPr>
          <w:moveTo w:id="59" w:author="April Peterson" w:date="2020-04-16T15:50:00Z"/>
        </w:rPr>
      </w:pPr>
      <w:commentRangeStart w:id="60"/>
      <w:ins w:id="61" w:author="April Peterson" w:date="2020-04-16T15:50:00Z">
        <w:r>
          <w:t xml:space="preserve">The DNA CrossOver </w:t>
        </w:r>
      </w:ins>
      <w:commentRangeEnd w:id="60"/>
      <w:ins w:id="62" w:author="April Peterson" w:date="2020-04-16T16:09:00Z">
        <w:r w:rsidR="00E8394E">
          <w:rPr>
            <w:rStyle w:val="CommentReference"/>
          </w:rPr>
          <w:commentReference w:id="60"/>
        </w:r>
      </w:ins>
      <w:ins w:id="63" w:author="April Peterson" w:date="2020-04-16T15:50:00Z">
        <w:r>
          <w:t xml:space="preserve">script isolated single chromosomes shapes from an image, in addition to returning the SC length – also measured the location of (green and blue signal along the single SC - reflecting MLH1 foci and </w:t>
        </w:r>
      </w:ins>
      <w:ins w:id="64" w:author="April Peterson" w:date="2020-04-16T16:17:00Z">
        <w:r w:rsidR="00B313CC">
          <w:t>centromere</w:t>
        </w:r>
      </w:ins>
      <w:ins w:id="65" w:author="April Peterson" w:date="2020-04-16T15:50:00Z">
        <w:r>
          <w:t xml:space="preserve"> signal respectively).</w:t>
        </w:r>
        <w:r w:rsidRPr="00DF403A">
          <w:t xml:space="preserve"> </w:t>
        </w:r>
      </w:ins>
      <w:moveToRangeStart w:id="66" w:author="April Peterson" w:date="2020-04-16T15:50:00Z" w:name="move37944645"/>
      <w:moveTo w:id="67" w:author="April Peterson" w:date="2020-04-16T15:50:00Z">
        <w:r>
          <w:t>Single bivalent features were measured both manual and with an automated image analysis software (Peterson, Miller, and Payseur 2019)</w:t>
        </w:r>
      </w:moveTo>
    </w:p>
    <w:p w14:paraId="3F419621" w14:textId="4135443A" w:rsidR="00B93A32" w:rsidRDefault="00B93A32" w:rsidP="00B93A32">
      <w:pPr>
        <w:pStyle w:val="FirstParagraph"/>
        <w:rPr>
          <w:moveTo w:id="68" w:author="April Peterson" w:date="2020-04-16T15:56:00Z"/>
        </w:rPr>
      </w:pPr>
      <w:moveToRangeStart w:id="69" w:author="April Peterson" w:date="2020-04-16T15:56:00Z" w:name="move37944980"/>
      <w:moveToRangeEnd w:id="66"/>
      <w:moveTo w:id="70" w:author="April Peterson" w:date="2020-04-16T15:56:00Z">
        <w:r>
          <w:t xml:space="preserve">The single bivalent data set was curated of algorithm mistakes manually&gt;. For </w:t>
        </w:r>
        <w:del w:id="71" w:author="April Peterson" w:date="2020-04-16T16:02:00Z">
          <w:r w:rsidDel="00B93A32">
            <w:delText>charaecterizing</w:delText>
          </w:r>
        </w:del>
        <w:ins w:id="72" w:author="April Peterson" w:date="2020-04-16T16:02:00Z">
          <w:r>
            <w:t>characterizing</w:t>
          </w:r>
        </w:ins>
        <w:r>
          <w:t xml:space="preserve"> any of the foci positions or interfocal distances any normalized refers to dividing the raw measures by the total SC for that </w:t>
        </w:r>
        <w:del w:id="73" w:author="April Peterson" w:date="2020-04-16T16:02:00Z">
          <w:r w:rsidDel="00B93A32">
            <w:delText>invidiualy</w:delText>
          </w:r>
        </w:del>
        <w:ins w:id="74" w:author="April Peterson" w:date="2020-04-16T16:02:00Z">
          <w:r>
            <w:t>individually</w:t>
          </w:r>
        </w:ins>
        <w:r>
          <w:t xml:space="preserve"> bivalent.</w:t>
        </w:r>
      </w:moveTo>
    </w:p>
    <w:moveToRangeEnd w:id="69"/>
    <w:p w14:paraId="05C35195" w14:textId="20A6D023" w:rsidR="00DF403A" w:rsidRDefault="00B93A32" w:rsidP="00DF403A">
      <w:pPr>
        <w:pStyle w:val="BodyText"/>
        <w:rPr>
          <w:ins w:id="75" w:author="April Peterson" w:date="2020-04-16T16:01:00Z"/>
        </w:rPr>
      </w:pPr>
      <w:ins w:id="76" w:author="April Peterson" w:date="2020-04-16T16:01:00Z">
        <w:r w:rsidRPr="00B93A32">
          <w:t>•</w:t>
        </w:r>
        <w:r w:rsidRPr="00B93A32">
          <w:tab/>
          <w:t>The performance of the segmentation algorithm was assessed by counting the number of objects segmented per single cell image (expected 19 or 20 in males and females respectively). All automated bivalent data was manually curated before analysis.</w:t>
        </w:r>
      </w:ins>
    </w:p>
    <w:p w14:paraId="0FF3CB2D" w14:textId="77777777" w:rsidR="00B93A32" w:rsidRDefault="00B93A32" w:rsidP="00DF403A">
      <w:pPr>
        <w:pStyle w:val="BodyText"/>
        <w:rPr>
          <w:ins w:id="77" w:author="April Peterson" w:date="2020-04-16T15:50:00Z"/>
        </w:rPr>
      </w:pPr>
    </w:p>
    <w:p w14:paraId="2BE66BCE" w14:textId="65E6CF0F" w:rsidR="00DF403A" w:rsidRDefault="00DF403A" w:rsidP="00DF403A">
      <w:pPr>
        <w:pStyle w:val="BodyText"/>
        <w:rPr>
          <w:ins w:id="78" w:author="April Peterson" w:date="2020-04-16T15:49:00Z"/>
        </w:rPr>
      </w:pPr>
      <w:ins w:id="79" w:author="April Peterson" w:date="2020-04-16T15:49:00Z">
        <w:r>
          <w:t xml:space="preserve">to quantify / charaecterize the SC (length) (synapsed chromosomes, )– </w:t>
        </w:r>
      </w:ins>
    </w:p>
    <w:p w14:paraId="45AA51D2" w14:textId="77777777" w:rsidR="001B419F" w:rsidRDefault="008C7E9E">
      <w:pPr>
        <w:pStyle w:val="BodyText"/>
      </w:pPr>
      <w:r>
        <w:t>The total SC per cell and single bivalent measures were generated using the approaches discribed in (Wang et al. 2019) and (Peterson, Miller, and Payseur 2019) respectively.</w:t>
      </w:r>
    </w:p>
    <w:p w14:paraId="2C220626" w14:textId="77777777" w:rsidR="00DF403A" w:rsidRDefault="00DF403A" w:rsidP="00DF403A">
      <w:pPr>
        <w:numPr>
          <w:ilvl w:val="0"/>
          <w:numId w:val="3"/>
        </w:numPr>
        <w:rPr>
          <w:moveTo w:id="80" w:author="April Peterson" w:date="2020-04-16T15:44:00Z"/>
        </w:rPr>
      </w:pPr>
      <w:moveToRangeStart w:id="81" w:author="April Peterson" w:date="2020-04-16T15:44:00Z" w:name="move37944310"/>
      <w:moveTo w:id="82" w:author="April Peterson" w:date="2020-04-16T15:44:00Z">
        <w:r>
          <w:t>As an additional metric of chromatin compaction, we computed the total (summed) SC length of all bivalents for single cells, using the image analysis algorithm of (Wang et al. 2019). Mouse means were calculated from cell-wide total SC lengths in 2,984 – 2984 out of 3,680 – 3680 cells with MLH1 counts (Figure X).</w:t>
        </w:r>
      </w:moveTo>
    </w:p>
    <w:moveToRangeEnd w:id="81"/>
    <w:p w14:paraId="2C3C9B64" w14:textId="77777777" w:rsidR="00DF403A" w:rsidRDefault="00DF403A">
      <w:pPr>
        <w:pStyle w:val="BodyText"/>
        <w:rPr>
          <w:ins w:id="83" w:author="April Peterson" w:date="2020-04-16T15:44:00Z"/>
        </w:rPr>
      </w:pPr>
    </w:p>
    <w:p w14:paraId="1AA2358D" w14:textId="77777777" w:rsidR="001B419F" w:rsidRDefault="008C7E9E">
      <w:pPr>
        <w:pStyle w:val="BodyText"/>
      </w:pPr>
      <w:r>
        <w:t>Hand measures of SC/pactyene / meiotic chromosomes generated by using ImageJ/Fiji (v1.52)</w:t>
      </w:r>
      <w:r>
        <w:t xml:space="preserve"> (Schindelin et al. 2012).</w:t>
      </w:r>
    </w:p>
    <w:p w14:paraId="1003F54C" w14:textId="31319CD8" w:rsidR="00B93A32" w:rsidRDefault="00B93A32">
      <w:pPr>
        <w:pStyle w:val="Heading2"/>
        <w:rPr>
          <w:ins w:id="84" w:author="April Peterson" w:date="2020-04-16T16:00:00Z"/>
        </w:rPr>
      </w:pPr>
      <w:ins w:id="85" w:author="April Peterson" w:date="2020-04-16T15:59:00Z">
        <w:r>
          <w:t>Statistical Analysis</w:t>
        </w:r>
        <w:r>
          <w:t xml:space="preserve"> (DMC1</w:t>
        </w:r>
        <w:r>
          <w:t>)</w:t>
        </w:r>
      </w:ins>
    </w:p>
    <w:p w14:paraId="575AD76B" w14:textId="54C0569B" w:rsidR="00B93A32" w:rsidRPr="00B93A32" w:rsidRDefault="00B93A32" w:rsidP="00B93A32">
      <w:pPr>
        <w:pStyle w:val="BodyText"/>
        <w:rPr>
          <w:ins w:id="86" w:author="April Peterson" w:date="2020-04-16T15:59:00Z"/>
        </w:rPr>
        <w:pPrChange w:id="87" w:author="April Peterson" w:date="2020-04-16T16:00:00Z">
          <w:pPr>
            <w:pStyle w:val="Heading2"/>
          </w:pPr>
        </w:pPrChange>
      </w:pPr>
      <w:ins w:id="88" w:author="April Peterson" w:date="2020-04-16T16:00:00Z">
        <w:r>
          <w:t xml:space="preserve">Number of cells from each stage. Means compared – t.test </w:t>
        </w:r>
      </w:ins>
    </w:p>
    <w:p w14:paraId="5BED317F" w14:textId="3E194643" w:rsidR="001B419F" w:rsidDel="00DF403A" w:rsidRDefault="008C7E9E">
      <w:pPr>
        <w:pStyle w:val="BodyText"/>
        <w:rPr>
          <w:moveFrom w:id="89" w:author="April Peterson" w:date="2020-04-16T15:50:00Z"/>
        </w:rPr>
      </w:pPr>
      <w:moveFromRangeStart w:id="90" w:author="April Peterson" w:date="2020-04-16T15:50:00Z" w:name="move37944645"/>
      <w:moveFrom w:id="91" w:author="April Peterson" w:date="2020-04-16T15:50:00Z">
        <w:r w:rsidDel="00DF403A">
          <w:t>Single bivalent features were measured both manual and with an automated image analysis software (Peterson, Miller, and Payseur 2019)</w:t>
        </w:r>
      </w:moveFrom>
    </w:p>
    <w:p w14:paraId="3590B5B8" w14:textId="7516BB4F" w:rsidR="001B419F" w:rsidDel="00DF403A" w:rsidRDefault="008C7E9E">
      <w:pPr>
        <w:pStyle w:val="BodyText"/>
        <w:rPr>
          <w:moveFrom w:id="92" w:author="April Peterson" w:date="2020-04-16T15:51:00Z"/>
        </w:rPr>
      </w:pPr>
      <w:moveFromRangeStart w:id="93" w:author="April Peterson" w:date="2020-04-16T15:51:00Z" w:name="move37944701"/>
      <w:moveFromRangeEnd w:id="90"/>
      <w:moveFrom w:id="94" w:author="April Peterson" w:date="2020-04-16T15:51:00Z">
        <w:r w:rsidDel="00DF403A">
          <w:t>DMC1 – leptotene and sygotene cells were identified by SC morphology (by degree of synapsis) (cite another paper?). foci counted manually, error ccalulated from a subset of cells counted twice (supplement)</w:t>
        </w:r>
      </w:moveFrom>
    </w:p>
    <w:p w14:paraId="0B9832DB" w14:textId="5AFE6D69" w:rsidR="001B419F" w:rsidDel="00DF403A" w:rsidRDefault="008C7E9E">
      <w:pPr>
        <w:pStyle w:val="BodyText"/>
        <w:rPr>
          <w:moveFrom w:id="95" w:author="April Peterson" w:date="2020-04-16T15:51:00Z"/>
        </w:rPr>
      </w:pPr>
      <w:moveFrom w:id="96" w:author="April Peterson" w:date="2020-04-16T15:51:00Z">
        <w:r w:rsidDel="00DF403A">
          <w:t>total number of DMC1 foci per cell were reported.</w:t>
        </w:r>
      </w:moveFrom>
    </w:p>
    <w:p w14:paraId="68E3BB52" w14:textId="174101D3" w:rsidR="001B419F" w:rsidRDefault="008C7E9E">
      <w:pPr>
        <w:pStyle w:val="Heading2"/>
      </w:pPr>
      <w:bookmarkStart w:id="97" w:name="statisical-analysis"/>
      <w:bookmarkStart w:id="98" w:name="_Toc37943465"/>
      <w:bookmarkEnd w:id="97"/>
      <w:moveFromRangeEnd w:id="93"/>
      <w:del w:id="99" w:author="April Peterson" w:date="2020-04-16T15:51:00Z">
        <w:r w:rsidDel="00DF403A">
          <w:delText>Statisical</w:delText>
        </w:r>
      </w:del>
      <w:ins w:id="100" w:author="April Peterson" w:date="2020-04-16T15:51:00Z">
        <w:r w:rsidR="00DF403A">
          <w:t>Statistical</w:t>
        </w:r>
      </w:ins>
      <w:r>
        <w:t xml:space="preserve"> Analysis</w:t>
      </w:r>
      <w:bookmarkEnd w:id="98"/>
      <w:ins w:id="101" w:author="April Peterson" w:date="2020-04-16T15:59:00Z">
        <w:r w:rsidR="00B93A32">
          <w:t xml:space="preserve"> (MLH1)</w:t>
        </w:r>
      </w:ins>
    </w:p>
    <w:p w14:paraId="039628BC" w14:textId="77777777" w:rsidR="001B419F" w:rsidRDefault="008C7E9E">
      <w:pPr>
        <w:pStyle w:val="FirstParagraph"/>
      </w:pPr>
      <w:r>
        <w:t>The distributions of CO counts per cell was assessed for normality (supplemental figure). Mouse mean MLH1 count was used to get around the bad discreet nature of count data. (normality was confirmed with X distribution, supplemental fig</w:t>
      </w:r>
      <w:r>
        <w:t>ure).</w:t>
      </w:r>
    </w:p>
    <w:p w14:paraId="32A57603" w14:textId="77777777" w:rsidR="001B419F" w:rsidRDefault="008C7E9E">
      <w:pPr>
        <w:pStyle w:val="BodyText"/>
      </w:pPr>
      <w:r>
        <w:t>The mean, variance and coefficient of variance for MLH1 counts per cell were calculated for each mouse (in R).</w:t>
      </w:r>
    </w:p>
    <w:p w14:paraId="573F091C" w14:textId="695BD69A" w:rsidR="00B93A32" w:rsidRDefault="00B93A32">
      <w:pPr>
        <w:pStyle w:val="Heading3"/>
        <w:rPr>
          <w:ins w:id="102" w:author="April Peterson" w:date="2020-04-16T15:51:00Z"/>
        </w:rPr>
      </w:pPr>
      <w:bookmarkStart w:id="103" w:name="models"/>
      <w:bookmarkStart w:id="104" w:name="_Toc37943466"/>
      <w:bookmarkEnd w:id="103"/>
      <w:ins w:id="105" w:author="April Peterson" w:date="2020-04-16T15:51:00Z">
        <w:r>
          <w:t xml:space="preserve">(model background, reuse of </w:t>
        </w:r>
      </w:ins>
      <w:ins w:id="106" w:author="April Peterson" w:date="2020-04-16T15:52:00Z">
        <w:r>
          <w:t>multiple</w:t>
        </w:r>
      </w:ins>
      <w:ins w:id="107" w:author="April Peterson" w:date="2020-04-16T15:51:00Z">
        <w:r>
          <w:t xml:space="preserve"> </w:t>
        </w:r>
      </w:ins>
      <w:ins w:id="108" w:author="April Peterson" w:date="2020-04-16T15:52:00Z">
        <w:r>
          <w:t>dependent variables)</w:t>
        </w:r>
      </w:ins>
    </w:p>
    <w:p w14:paraId="10AD1008" w14:textId="77777777" w:rsidR="001B419F" w:rsidRDefault="008C7E9E">
      <w:pPr>
        <w:pStyle w:val="Heading3"/>
      </w:pPr>
      <w:r>
        <w:t>Models</w:t>
      </w:r>
      <w:bookmarkEnd w:id="104"/>
    </w:p>
    <w:p w14:paraId="5A4CCC8F" w14:textId="77777777" w:rsidR="001B419F" w:rsidRDefault="008C7E9E">
      <w:pPr>
        <w:pStyle w:val="FirstParagraph"/>
      </w:pPr>
      <w:r>
        <w:rPr>
          <w:b/>
        </w:rPr>
        <w:t>M1. Mixed Model</w:t>
      </w:r>
    </w:p>
    <w:p w14:paraId="4F5078FE" w14:textId="77777777" w:rsidR="001B419F" w:rsidRDefault="008C7E9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14:paraId="5D3E8974" w14:textId="77777777" w:rsidR="001B419F" w:rsidRDefault="008C7E9E">
      <w:pPr>
        <w:pStyle w:val="FirstParagraph"/>
      </w:pPr>
      <w:r>
        <w:rPr>
          <w:b/>
        </w:rPr>
        <w:t>M2. Linear Model</w:t>
      </w:r>
    </w:p>
    <w:p w14:paraId="432C1788" w14:textId="77777777" w:rsidR="001B419F" w:rsidRDefault="008C7E9E">
      <w:pPr>
        <w:pStyle w:val="BodyText"/>
      </w:pPr>
      <m:oMathPara>
        <m:oMathParaPr>
          <m:jc m:val="center"/>
        </m:oMathParaPr>
        <m:oMath>
          <m:r>
            <w:rPr>
              <w:rFonts w:ascii="Cambria Math" w:hAnsi="Cambria Math"/>
            </w:rPr>
            <m:t>m</m:t>
          </m:r>
          <m:r>
            <w:rPr>
              <w:rFonts w:ascii="Cambria Math" w:hAnsi="Cambria Math"/>
            </w:rPr>
            <m:t>o</m:t>
          </m:r>
          <m:r>
            <w:rPr>
              <w:rFonts w:ascii="Cambria Math" w:hAnsi="Cambria Math"/>
            </w:rPr>
            <m:t>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14:paraId="0D8FA7EF" w14:textId="77777777" w:rsidR="001B419F" w:rsidRDefault="008C7E9E">
      <w:pPr>
        <w:pStyle w:val="FirstParagraph"/>
      </w:pPr>
      <w:r>
        <w:rPr>
          <w:b/>
        </w:rPr>
        <w:t>M3. Linear Model</w:t>
      </w:r>
    </w:p>
    <w:p w14:paraId="5B2A2209" w14:textId="77777777" w:rsidR="001B419F" w:rsidRDefault="008C7E9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14:paraId="7A68A588" w14:textId="77777777" w:rsidR="001B419F" w:rsidRDefault="008C7E9E">
      <w:pPr>
        <w:pStyle w:val="FirstParagraph"/>
      </w:pPr>
      <w:r>
        <w:rPr>
          <w:b/>
        </w:rPr>
        <w:t>M4. Linear Model</w:t>
      </w:r>
    </w:p>
    <w:p w14:paraId="1BA352B0" w14:textId="77777777" w:rsidR="001B419F" w:rsidRDefault="008C7E9E">
      <w:pPr>
        <w:pStyle w:val="BodyText"/>
      </w:pPr>
      <m:oMathPara>
        <m:oMathParaPr>
          <m:jc m:val="center"/>
        </m:oMathParaPr>
        <m:oMath>
          <m:r>
            <w:rPr>
              <w:rFonts w:ascii="Cambria Math" w:hAnsi="Cambria Math"/>
            </w:rPr>
            <m:t>sex</m:t>
          </m:r>
          <m:r>
            <w:rPr>
              <w:rFonts w:ascii="Cambria Math" w:hAnsi="Cambria Math"/>
            </w:rPr>
            <m:t> </m:t>
          </m:r>
          <m:r>
            <w:rPr>
              <w:rFonts w:ascii="Cambria Math" w:hAnsi="Cambria Math"/>
            </w:rPr>
            <m:t>specific</m:t>
          </m:r>
          <m:r>
            <w:rPr>
              <w:rFonts w:ascii="Cambria Math" w:hAnsi="Cambria Math"/>
            </w:rPr>
            <m:t> </m:t>
          </m:r>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14:paraId="63A7DC36" w14:textId="77777777" w:rsidR="001B419F" w:rsidRDefault="008C7E9E">
      <w:pPr>
        <w:pStyle w:val="FirstParagraph"/>
      </w:pPr>
      <w:r>
        <w:t xml:space="preserve">We chose to use a </w:t>
      </w:r>
      <w:r>
        <w:rPr>
          <w:b/>
        </w:rPr>
        <w:t>mixed model framework</w:t>
      </w:r>
      <w:r>
        <w:t xml:space="preserve"> to interpret the patterns of variation, built using the lmer4 package (cite) in R (v3.5.2)(Team 2015). (lme)</w:t>
      </w:r>
    </w:p>
    <w:p w14:paraId="39B7FF40" w14:textId="77777777" w:rsidR="001B419F" w:rsidRDefault="008C7E9E">
      <w:pPr>
        <w:pStyle w:val="BodyText"/>
      </w:pPr>
      <w:r>
        <w:t>The use of wild derived inbred strains enabled us to design an utili</w:t>
      </w:r>
      <w:r>
        <w:t>ze a mixed model for our analytical framework. We built our model to predict the strain average MLH1 count per cell. The main effects and their interaction of subspecies and sex were coded as fixed. While, strain (or genetic background) was coded as a rand</w:t>
      </w:r>
      <w:r>
        <w:t>om effect to reflect a random sample of natural genetic variation from each subspecies. A strains to have a specific sex effect was also included.</w:t>
      </w:r>
    </w:p>
    <w:p w14:paraId="62C808D9" w14:textId="77777777" w:rsidR="001B419F" w:rsidRDefault="008C7E9E">
      <w:pPr>
        <w:pStyle w:val="BodyText"/>
        <w:rPr>
          <w:ins w:id="109" w:author="April Peterson" w:date="2020-04-16T16:03:00Z"/>
        </w:rPr>
      </w:pPr>
      <w:r>
        <w:t>This model allows us to estimate and test the fixed effects (sex and subsp), and variation in mean MLH1 count</w:t>
      </w:r>
      <w:r>
        <w:t>s due to strain effect. We use the subspecies term as a way to quantify between group variation (or divergence) and the random strain effect to quantify within group variation (or polymorphism). (in a sex specific manner). From the mixed model the estimate</w:t>
      </w:r>
      <w:r>
        <w:t>s of heterochiasmy (sexual dimorphism) are a combination of subspecies and strain specific sex effects.</w:t>
      </w:r>
    </w:p>
    <w:p w14:paraId="756B42F9" w14:textId="30A64CE8" w:rsidR="003F2FDD" w:rsidRDefault="003F2FDD">
      <w:pPr>
        <w:pStyle w:val="BodyText"/>
        <w:rPr>
          <w:ins w:id="110" w:author="April Peterson" w:date="2020-04-16T16:03:00Z"/>
          <w:b/>
        </w:rPr>
      </w:pPr>
      <w:ins w:id="111" w:author="April Peterson" w:date="2020-04-16T16:03:00Z">
        <w:r>
          <w:rPr>
            <w:b/>
          </w:rPr>
          <w:t>Among cell variation</w:t>
        </w:r>
      </w:ins>
    </w:p>
    <w:p w14:paraId="7358CC66" w14:textId="77777777" w:rsidR="003F2FDD" w:rsidRPr="003F2FDD" w:rsidRDefault="003F2FDD">
      <w:pPr>
        <w:pStyle w:val="BodyText"/>
        <w:rPr>
          <w:b/>
          <w:rPrChange w:id="112" w:author="April Peterson" w:date="2020-04-16T16:03:00Z">
            <w:rPr/>
          </w:rPrChange>
        </w:rPr>
      </w:pPr>
    </w:p>
    <w:p w14:paraId="2F085B6D" w14:textId="054B7D21" w:rsidR="001B419F" w:rsidRDefault="00B93A32">
      <w:pPr>
        <w:pStyle w:val="Heading2"/>
      </w:pPr>
      <w:bookmarkStart w:id="113" w:name="single-bivalent-charaecterization"/>
      <w:bookmarkStart w:id="114" w:name="_Toc37943467"/>
      <w:bookmarkEnd w:id="113"/>
      <w:ins w:id="115" w:author="April Peterson" w:date="2020-04-16T16:01:00Z">
        <w:r>
          <w:t>Statisical Analysis (</w:t>
        </w:r>
      </w:ins>
      <w:commentRangeStart w:id="116"/>
      <w:r w:rsidR="008C7E9E">
        <w:t>Single bivalent</w:t>
      </w:r>
      <w:ins w:id="117" w:author="April Peterson" w:date="2020-04-16T16:01:00Z">
        <w:r>
          <w:t>)</w:t>
        </w:r>
      </w:ins>
      <w:r w:rsidR="008C7E9E">
        <w:t xml:space="preserve"> </w:t>
      </w:r>
      <w:del w:id="118" w:author="April Peterson" w:date="2020-04-16T15:54:00Z">
        <w:r w:rsidR="008C7E9E" w:rsidDel="00B93A32">
          <w:delText>charaecterization</w:delText>
        </w:r>
      </w:del>
      <w:bookmarkEnd w:id="114"/>
      <w:commentRangeEnd w:id="116"/>
      <w:ins w:id="119" w:author="April Peterson" w:date="2020-04-16T15:54:00Z">
        <w:r>
          <w:t>characterization</w:t>
        </w:r>
      </w:ins>
      <w:r>
        <w:rPr>
          <w:rStyle w:val="CommentReference"/>
          <w:rFonts w:asciiTheme="minorHAnsi" w:eastAsiaTheme="minorHAnsi" w:hAnsiTheme="minorHAnsi" w:cstheme="minorBidi"/>
          <w:b w:val="0"/>
          <w:bCs w:val="0"/>
          <w:color w:val="auto"/>
        </w:rPr>
        <w:commentReference w:id="116"/>
      </w:r>
      <w:ins w:id="120" w:author="April Peterson" w:date="2020-04-16T15:59:00Z">
        <w:r>
          <w:t xml:space="preserve"> / analysis</w:t>
        </w:r>
      </w:ins>
    </w:p>
    <w:p w14:paraId="76E130D3" w14:textId="27AFD6B7" w:rsidR="003F2FDD" w:rsidRPr="003F2FDD" w:rsidRDefault="003F2FDD">
      <w:pPr>
        <w:pStyle w:val="FirstParagraph"/>
        <w:rPr>
          <w:ins w:id="121" w:author="April Peterson" w:date="2020-04-16T16:03:00Z"/>
          <w:rPrChange w:id="122" w:author="April Peterson" w:date="2020-04-16T16:03:00Z">
            <w:rPr>
              <w:ins w:id="123" w:author="April Peterson" w:date="2020-04-16T16:03:00Z"/>
              <w:b/>
            </w:rPr>
          </w:rPrChange>
        </w:rPr>
      </w:pPr>
      <w:ins w:id="124" w:author="April Peterson" w:date="2020-04-16T16:03:00Z">
        <w:r>
          <w:t>Chromosome classes</w:t>
        </w:r>
      </w:ins>
    </w:p>
    <w:p w14:paraId="381B18F9" w14:textId="5C674A5F" w:rsidR="003F2FDD" w:rsidRDefault="001523D4">
      <w:pPr>
        <w:pStyle w:val="FirstParagraph"/>
        <w:rPr>
          <w:ins w:id="125" w:author="April Peterson" w:date="2020-04-16T16:05:00Z"/>
          <w:b/>
        </w:rPr>
      </w:pPr>
      <w:ins w:id="126" w:author="April Peterson" w:date="2020-04-16T16:04:00Z">
        <w:r>
          <w:rPr>
            <w:b/>
          </w:rPr>
          <w:t>Single bivalent SC length</w:t>
        </w:r>
      </w:ins>
    </w:p>
    <w:p w14:paraId="076ACDF1" w14:textId="77777777" w:rsidR="001523D4" w:rsidRDefault="001523D4" w:rsidP="001523D4">
      <w:pPr>
        <w:pStyle w:val="BodyText"/>
        <w:rPr>
          <w:moveTo w:id="127" w:author="April Peterson" w:date="2020-04-16T16:05:00Z"/>
        </w:rPr>
      </w:pPr>
      <w:moveToRangeStart w:id="128" w:author="April Peterson" w:date="2020-04-16T16:05:00Z" w:name="move37945570"/>
      <w:moveTo w:id="129" w:author="April Peterson" w:date="2020-04-16T16:05:00Z">
        <w:r>
          <w:rPr>
            <w:b/>
          </w:rPr>
          <w:t>chromosome size effects</w:t>
        </w:r>
      </w:moveTo>
    </w:p>
    <w:p w14:paraId="276B4143" w14:textId="77777777" w:rsidR="001523D4" w:rsidRDefault="001523D4" w:rsidP="001523D4">
      <w:pPr>
        <w:pStyle w:val="BodyText"/>
        <w:rPr>
          <w:moveTo w:id="130" w:author="April Peterson" w:date="2020-04-16T16:05:00Z"/>
        </w:rPr>
      </w:pPr>
      <w:moveTo w:id="131" w:author="April Peterson" w:date="2020-04-16T16:05:00Z">
        <w:r>
          <w:t>Using the single bivalent dataset, the within cell distribution of bivalent SC lengths from cells with at least 17 isolated chromosome measures. The longest and shortest 4 to 5 chromosomes within each cell were identified by qualqulating the fourth and second quartille. (these comprised the short and long bivalent datasets).</w:t>
        </w:r>
      </w:moveTo>
    </w:p>
    <w:p w14:paraId="58B36F58" w14:textId="77777777" w:rsidR="001523D4" w:rsidRDefault="001523D4" w:rsidP="001523D4">
      <w:pPr>
        <w:pStyle w:val="Compact"/>
        <w:numPr>
          <w:ilvl w:val="0"/>
          <w:numId w:val="4"/>
        </w:numPr>
        <w:rPr>
          <w:moveTo w:id="132" w:author="April Peterson" w:date="2020-04-16T16:05:00Z"/>
        </w:rPr>
      </w:pPr>
      <w:moveTo w:id="133" w:author="April Peterson" w:date="2020-04-16T16:05:00Z">
        <w:r>
          <w:t>The long bivalent and short bivalent data sets were compiled by calculating the 1st and 4th quartille of SC lengths for each cell with at least 16 bivalent measures. Bivalents from each cell were assigned into the long and short bins based on these SC Length cut offs.</w:t>
        </w:r>
      </w:moveTo>
    </w:p>
    <w:moveToRangeEnd w:id="128"/>
    <w:p w14:paraId="5D4DA975" w14:textId="77777777" w:rsidR="001523D4" w:rsidRPr="001523D4" w:rsidRDefault="001523D4" w:rsidP="001523D4">
      <w:pPr>
        <w:pStyle w:val="BodyText"/>
        <w:rPr>
          <w:ins w:id="134" w:author="April Peterson" w:date="2020-04-16T16:04:00Z"/>
          <w:rPrChange w:id="135" w:author="April Peterson" w:date="2020-04-16T16:05:00Z">
            <w:rPr>
              <w:ins w:id="136" w:author="April Peterson" w:date="2020-04-16T16:04:00Z"/>
              <w:b/>
            </w:rPr>
          </w:rPrChange>
        </w:rPr>
        <w:pPrChange w:id="137" w:author="April Peterson" w:date="2020-04-16T16:05:00Z">
          <w:pPr>
            <w:pStyle w:val="FirstParagraph"/>
          </w:pPr>
        </w:pPrChange>
      </w:pPr>
    </w:p>
    <w:p w14:paraId="43BD9E1B" w14:textId="019D132E" w:rsidR="001523D4" w:rsidRPr="001523D4" w:rsidRDefault="001523D4" w:rsidP="001523D4">
      <w:pPr>
        <w:pStyle w:val="BodyText"/>
        <w:rPr>
          <w:ins w:id="138" w:author="April Peterson" w:date="2020-04-16T16:03:00Z"/>
          <w:rPrChange w:id="139" w:author="April Peterson" w:date="2020-04-16T16:04:00Z">
            <w:rPr>
              <w:ins w:id="140" w:author="April Peterson" w:date="2020-04-16T16:03:00Z"/>
              <w:b/>
            </w:rPr>
          </w:rPrChange>
        </w:rPr>
        <w:pPrChange w:id="141" w:author="April Peterson" w:date="2020-04-16T16:04:00Z">
          <w:pPr>
            <w:pStyle w:val="FirstParagraph"/>
          </w:pPr>
        </w:pPrChange>
      </w:pPr>
      <w:ins w:id="142" w:author="April Peterson" w:date="2020-04-16T16:04:00Z">
        <w:r>
          <w:t>IFD</w:t>
        </w:r>
      </w:ins>
    </w:p>
    <w:p w14:paraId="6EA84255" w14:textId="77777777" w:rsidR="001B419F" w:rsidRDefault="008C7E9E">
      <w:pPr>
        <w:pStyle w:val="FirstParagraph"/>
      </w:pPr>
      <w:r>
        <w:rPr>
          <w:b/>
        </w:rPr>
        <w:t>For SC based metric</w:t>
      </w:r>
    </w:p>
    <w:p w14:paraId="480599A2" w14:textId="77777777" w:rsidR="001B419F" w:rsidRDefault="008C7E9E">
      <w:pPr>
        <w:numPr>
          <w:ilvl w:val="0"/>
          <w:numId w:val="3"/>
        </w:numPr>
      </w:pPr>
      <w:r>
        <w:t>To account for confounding effects of sex chromosomes from pooled samples of bivalents, we conside</w:t>
      </w:r>
      <w:r>
        <w:t>red a reduced dataset including only bivalents with SC lengths below the 2nd quartile (for SC length) in each cell. This dataset included the four or five shortest bivalents and excluded the X bivalent in oocytes. A total of 678 – 678 ‘short’ bivalents wer</w:t>
      </w:r>
      <w:r>
        <w:t>e isolated from 103 – 103 oocytes and 37 – 37 spermatocytes. Although this smaller dataset has decreased power, it offers a more comparable set of single bivalents to compare between the sexes.</w:t>
      </w:r>
    </w:p>
    <w:p w14:paraId="19E3C547" w14:textId="7484F875" w:rsidR="001B419F" w:rsidDel="00DF403A" w:rsidRDefault="008C7E9E">
      <w:pPr>
        <w:numPr>
          <w:ilvl w:val="0"/>
          <w:numId w:val="3"/>
        </w:numPr>
        <w:rPr>
          <w:moveFrom w:id="143" w:author="April Peterson" w:date="2020-04-16T15:44:00Z"/>
        </w:rPr>
      </w:pPr>
      <w:moveFromRangeStart w:id="144" w:author="April Peterson" w:date="2020-04-16T15:44:00Z" w:name="move37944310"/>
      <w:moveFrom w:id="145" w:author="April Peterson" w:date="2020-04-16T15:44:00Z">
        <w:r w:rsidDel="00DF403A">
          <w:t>As an additional metric of chromatin compaction, we computed t</w:t>
        </w:r>
        <w:r w:rsidDel="00DF403A">
          <w:t>he total (summed) SC length of all bivalents for single cells, using the image analysis algorithm of (Wang et al. 2019). Mouse means were calculated from cell-wide total SC lengths in 2,984 – 2984 out of 3,680 – 3680 cells with MLH1 counts (Figure X).</w:t>
        </w:r>
      </w:moveFrom>
    </w:p>
    <w:moveFromRangeEnd w:id="144"/>
    <w:p w14:paraId="5213FE12" w14:textId="0A98F2A4" w:rsidR="001B419F" w:rsidDel="00B93A32" w:rsidRDefault="008C7E9E">
      <w:pPr>
        <w:numPr>
          <w:ilvl w:val="0"/>
          <w:numId w:val="3"/>
        </w:numPr>
        <w:rPr>
          <w:del w:id="146" w:author="April Peterson" w:date="2020-04-16T16:01:00Z"/>
        </w:rPr>
      </w:pPr>
      <w:del w:id="147" w:author="April Peterson" w:date="2020-04-16T16:01:00Z">
        <w:r w:rsidDel="00B93A32">
          <w:delText xml:space="preserve">The </w:delText>
        </w:r>
        <w:r w:rsidDel="00B93A32">
          <w:delText>performance of the segmentaion algorithm was assessed by counting the number of objects segmented per single cell image (expected 19 or 20 in males and females respectively). All automated bivalent data was manually curated before analysis.</w:delText>
        </w:r>
      </w:del>
    </w:p>
    <w:p w14:paraId="6406EB1A" w14:textId="19ADE547" w:rsidR="001B419F" w:rsidDel="00B93A32" w:rsidRDefault="008C7E9E">
      <w:pPr>
        <w:pStyle w:val="FirstParagraph"/>
        <w:rPr>
          <w:moveFrom w:id="148" w:author="April Peterson" w:date="2020-04-16T15:56:00Z"/>
        </w:rPr>
      </w:pPr>
      <w:moveFromRangeStart w:id="149" w:author="April Peterson" w:date="2020-04-16T15:56:00Z" w:name="move37944980"/>
      <w:moveFrom w:id="150" w:author="April Peterson" w:date="2020-04-16T15:56:00Z">
        <w:r w:rsidDel="00B93A32">
          <w:t>The single biva</w:t>
        </w:r>
        <w:r w:rsidDel="00B93A32">
          <w:t>lent data set was curated of algorithm mistakes manually&gt;. For charaecterizing any of the foci positions or interfocal distances any normalized refers to dividing the raw measures by the total SC for that invidiualy bivalent.</w:t>
        </w:r>
      </w:moveFrom>
    </w:p>
    <w:moveFromRangeEnd w:id="149"/>
    <w:p w14:paraId="78763A3B" w14:textId="77777777" w:rsidR="001B419F" w:rsidRDefault="008C7E9E">
      <w:pPr>
        <w:pStyle w:val="BodyText"/>
      </w:pPr>
      <w:r>
        <w:t>The proportions of different c</w:t>
      </w:r>
      <w:r>
        <w:t xml:space="preserve">hromosome classes (seperated by number of foci) was tested with chi-sqaure tests. </w:t>
      </w:r>
    </w:p>
    <w:p w14:paraId="6AA4D7F3" w14:textId="2404FEB0" w:rsidR="001B419F" w:rsidDel="001523D4" w:rsidRDefault="008C7E9E">
      <w:pPr>
        <w:pStyle w:val="BodyText"/>
        <w:rPr>
          <w:moveFrom w:id="151" w:author="April Peterson" w:date="2020-04-16T16:05:00Z"/>
        </w:rPr>
      </w:pPr>
      <w:moveFromRangeStart w:id="152" w:author="April Peterson" w:date="2020-04-16T16:05:00Z" w:name="move37945570"/>
      <w:moveFrom w:id="153" w:author="April Peterson" w:date="2020-04-16T16:05:00Z">
        <w:r w:rsidDel="001523D4">
          <w:rPr>
            <w:b/>
          </w:rPr>
          <w:t>chromosome size effects</w:t>
        </w:r>
      </w:moveFrom>
    </w:p>
    <w:p w14:paraId="50FD827B" w14:textId="2C418444" w:rsidR="001B419F" w:rsidDel="001523D4" w:rsidRDefault="008C7E9E">
      <w:pPr>
        <w:pStyle w:val="BodyText"/>
        <w:rPr>
          <w:moveFrom w:id="154" w:author="April Peterson" w:date="2020-04-16T16:05:00Z"/>
        </w:rPr>
      </w:pPr>
      <w:moveFrom w:id="155" w:author="April Peterson" w:date="2020-04-16T16:05:00Z">
        <w:r w:rsidDel="001523D4">
          <w:t xml:space="preserve">Using the single bivalent dataset, the within cell distribution of bivalent SC lengths from cells with at least 17 isolated chromosome measures. The </w:t>
        </w:r>
        <w:r w:rsidDel="001523D4">
          <w:t>longest and shortest 4 to 5 chromosomes within each cell were identified by qualqulating the fourth and second quartille. (these comprised the short and long bivalent datasets).</w:t>
        </w:r>
      </w:moveFrom>
    </w:p>
    <w:p w14:paraId="28839688" w14:textId="7B3C8F2D" w:rsidR="001B419F" w:rsidDel="001523D4" w:rsidRDefault="008C7E9E">
      <w:pPr>
        <w:pStyle w:val="Compact"/>
        <w:numPr>
          <w:ilvl w:val="0"/>
          <w:numId w:val="4"/>
        </w:numPr>
        <w:rPr>
          <w:moveFrom w:id="156" w:author="April Peterson" w:date="2020-04-16T16:05:00Z"/>
        </w:rPr>
      </w:pPr>
      <w:moveFrom w:id="157" w:author="April Peterson" w:date="2020-04-16T16:05:00Z">
        <w:r w:rsidDel="001523D4">
          <w:t>The long bivalent and short bivalent data sets were compiled by calculating th</w:t>
        </w:r>
        <w:r w:rsidDel="001523D4">
          <w:t>e 1st and 4th quartille of SC lengths for each cell with at least 16 bivalent measures. Bivalents from each cell were assigned into the long and short bins based on these SC Length cut offs.</w:t>
        </w:r>
      </w:moveFrom>
    </w:p>
    <w:moveFromRangeEnd w:id="152"/>
    <w:p w14:paraId="5B329DD2" w14:textId="77777777" w:rsidR="001B419F" w:rsidRDefault="008C7E9E">
      <w:pPr>
        <w:pStyle w:val="FirstParagraph"/>
      </w:pPr>
      <w:r>
        <w:t>&lt; manual measures of whole cell bivalent measures (measures of al</w:t>
      </w:r>
      <w:r>
        <w:t>l bivalents were incorporated into this data set. ), were compiled by mixed automated bivalent measures with hand measurements. (Since the error in automated measures was so low)&gt;</w:t>
      </w:r>
    </w:p>
    <w:p w14:paraId="3FDD66E4" w14:textId="77777777" w:rsidR="001B419F" w:rsidRDefault="008C7E9E">
      <w:pPr>
        <w:pStyle w:val="BodyText"/>
      </w:pPr>
      <w:r>
        <w:rPr>
          <w:b/>
        </w:rPr>
        <w:t>SC Length model</w:t>
      </w:r>
    </w:p>
    <w:p w14:paraId="2BC11E5C" w14:textId="77777777" w:rsidR="001B419F" w:rsidRDefault="008C7E9E">
      <w:pPr>
        <w:numPr>
          <w:ilvl w:val="0"/>
          <w:numId w:val="5"/>
        </w:numPr>
      </w:pPr>
      <w:r>
        <w:rPr>
          <w:b/>
        </w:rPr>
        <w:t xml:space="preserve">Linear model M1 </w:t>
      </w:r>
    </w:p>
    <w:p w14:paraId="2AB6679F" w14:textId="77777777" w:rsidR="001B419F" w:rsidRDefault="008C7E9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bivalent</m:t>
          </m:r>
          <m:r>
            <w:rPr>
              <w:rFonts w:ascii="Cambria Math" w:hAnsi="Cambria Math"/>
            </w:rPr>
            <m:t>metric</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14:paraId="32B1FB15" w14:textId="77777777" w:rsidR="001B419F" w:rsidRDefault="008C7E9E">
      <w:pPr>
        <w:numPr>
          <w:ilvl w:val="0"/>
          <w:numId w:val="5"/>
        </w:numPr>
      </w:pPr>
      <w:r>
        <w:rPr>
          <w:b/>
        </w:rPr>
        <w:t xml:space="preserve">Linear model M2 </w:t>
      </w:r>
    </w:p>
    <w:p w14:paraId="70FA1092" w14:textId="77777777" w:rsidR="001B419F" w:rsidRDefault="008C7E9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bivalentmetric</m:t>
          </m:r>
          <m:r>
            <w:rPr>
              <w:rFonts w:ascii="Cambria Math" w:hAnsi="Cambria Math"/>
            </w:rPr>
            <m:t> </m:t>
          </m:r>
          <m:r>
            <w:rPr>
              <w:rFonts w:ascii="Cambria Math" w:hAnsi="Cambria Math"/>
            </w:rPr>
            <m:t>= </m:t>
          </m:r>
          <m:r>
            <w:rPr>
              <w:rFonts w:ascii="Cambria Math" w:hAnsi="Cambria Math"/>
            </w:rPr>
            <m:t>strain</m:t>
          </m:r>
          <m:r>
            <w:rPr>
              <w:rFonts w:ascii="Cambria Math" w:hAnsi="Cambria Math"/>
            </w:rPr>
            <m:t>+</m:t>
          </m:r>
          <m:r>
            <w:rPr>
              <w:rFonts w:ascii="Cambria Math" w:hAnsi="Cambria Math"/>
            </w:rPr>
            <m:t>ε</m:t>
          </m:r>
        </m:oMath>
      </m:oMathPara>
    </w:p>
    <w:p w14:paraId="445A96DE" w14:textId="77777777" w:rsidR="001B419F" w:rsidRDefault="008C7E9E">
      <w:pPr>
        <w:numPr>
          <w:ilvl w:val="0"/>
          <w:numId w:val="5"/>
        </w:numPr>
      </w:pPr>
      <w:r>
        <w:t>This metric is closer to measures of interference from linkage maps which are also removed from physical scales in that they</w:t>
      </w:r>
      <w:r>
        <w:t xml:space="preserve"> measure frequencies of crossovers. Crossover interference is stronger in male specific linkage maps compared to female maps in a variety of species (ref). </w:t>
      </w:r>
      <w:r>
        <w:rPr>
          <w:b/>
        </w:rPr>
        <w:t>IFD</w:t>
      </w:r>
      <w:r>
        <w:rPr>
          <w:b/>
          <w:vertAlign w:val="superscript"/>
        </w:rPr>
        <w:t>norm</w:t>
      </w:r>
    </w:p>
    <w:p w14:paraId="625A96CB" w14:textId="77777777" w:rsidR="001B419F" w:rsidRDefault="008C7E9E">
      <w:pPr>
        <w:pStyle w:val="FirstParagraph"/>
      </w:pPr>
      <w:r>
        <w:rPr>
          <w:b/>
        </w:rPr>
        <w:t>CO Interferecne</w:t>
      </w:r>
    </w:p>
    <w:p w14:paraId="4857C2E9" w14:textId="77777777" w:rsidR="001B419F" w:rsidRDefault="008C7E9E">
      <w:pPr>
        <w:pStyle w:val="BodyText"/>
      </w:pPr>
      <w:r>
        <w:t>Our primary mode of examining interference is to compared the interfocal dis</w:t>
      </w:r>
      <w:r>
        <w:t>atnces (IFDs) (raw and normalized by SC length.) Gamma parameter v has historically been used to charaecterize interference and was calculated using .</w:t>
      </w:r>
    </w:p>
    <w:p w14:paraId="5C88003E" w14:textId="1114BA7F" w:rsidR="001B419F" w:rsidRDefault="001B419F">
      <w:pPr>
        <w:pStyle w:val="Bibliography"/>
      </w:pPr>
      <w:bookmarkStart w:id="158" w:name="references"/>
      <w:bookmarkEnd w:id="158"/>
    </w:p>
    <w:sectPr w:rsidR="001B419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pril Peterson" w:date="2020-04-16T15:31:00Z" w:initials="AP">
    <w:p w14:paraId="4EBDE1FC" w14:textId="77777777" w:rsidR="00E40049" w:rsidRDefault="00E40049">
      <w:pPr>
        <w:pStyle w:val="CommentText"/>
      </w:pPr>
      <w:r>
        <w:rPr>
          <w:rStyle w:val="CommentReference"/>
        </w:rPr>
        <w:annotationRef/>
      </w:r>
      <w:r>
        <w:t>Slim down this section</w:t>
      </w:r>
    </w:p>
  </w:comment>
  <w:comment w:id="5" w:author="April Peterson" w:date="2020-04-16T15:31:00Z" w:initials="AP">
    <w:p w14:paraId="65936360" w14:textId="77777777" w:rsidR="00E40049" w:rsidRDefault="00E40049">
      <w:pPr>
        <w:pStyle w:val="CommentText"/>
      </w:pPr>
      <w:r>
        <w:rPr>
          <w:rStyle w:val="CommentReference"/>
        </w:rPr>
        <w:annotationRef/>
      </w:r>
      <w:r>
        <w:t>Slim down this section</w:t>
      </w:r>
    </w:p>
  </w:comment>
  <w:comment w:id="8" w:author="April Peterson" w:date="2020-04-16T15:34:00Z" w:initials="AP">
    <w:p w14:paraId="62584A1E" w14:textId="77777777" w:rsidR="00E40049" w:rsidRDefault="00E40049">
      <w:pPr>
        <w:pStyle w:val="CommentText"/>
      </w:pPr>
      <w:r>
        <w:rPr>
          <w:rStyle w:val="CommentReference"/>
        </w:rPr>
        <w:annotationRef/>
      </w:r>
      <w:r>
        <w:t>Silm down</w:t>
      </w:r>
    </w:p>
    <w:p w14:paraId="70203E7B" w14:textId="77777777" w:rsidR="00E40049" w:rsidRDefault="00E40049">
      <w:pPr>
        <w:pStyle w:val="CommentText"/>
      </w:pPr>
      <w:r>
        <w:t>--combine the breeding issues to be shorter</w:t>
      </w:r>
    </w:p>
    <w:p w14:paraId="59D7F65A" w14:textId="77777777" w:rsidR="000E52F6" w:rsidRDefault="000E52F6">
      <w:pPr>
        <w:pStyle w:val="CommentText"/>
      </w:pPr>
    </w:p>
    <w:p w14:paraId="2009EFDE" w14:textId="0B74E240" w:rsidR="00E40049" w:rsidRDefault="000E52F6">
      <w:pPr>
        <w:pStyle w:val="CommentText"/>
      </w:pPr>
      <w:r>
        <w:t>--Effect statement  (effects across all variety of effects)</w:t>
      </w:r>
    </w:p>
    <w:p w14:paraId="3843E2CD" w14:textId="77777777" w:rsidR="00E40049" w:rsidRDefault="00E40049">
      <w:pPr>
        <w:pStyle w:val="CommentText"/>
      </w:pPr>
    </w:p>
  </w:comment>
  <w:comment w:id="9" w:author="April Peterson" w:date="2020-04-16T15:41:00Z" w:initials="AP">
    <w:p w14:paraId="2F405279" w14:textId="3328E5BB" w:rsidR="00DF403A" w:rsidRDefault="00DF403A">
      <w:pPr>
        <w:pStyle w:val="CommentText"/>
      </w:pPr>
      <w:r>
        <w:rPr>
          <w:rStyle w:val="CommentReference"/>
        </w:rPr>
        <w:annotationRef/>
      </w:r>
      <w:r>
        <w:t>Outline</w:t>
      </w:r>
    </w:p>
    <w:p w14:paraId="50E189FD" w14:textId="1DC793C1" w:rsidR="00DF403A" w:rsidRDefault="00DF403A">
      <w:pPr>
        <w:pStyle w:val="CommentText"/>
      </w:pPr>
      <w:r>
        <w:t>-tissue</w:t>
      </w:r>
    </w:p>
    <w:p w14:paraId="3FB4FFD6" w14:textId="0EED0B52" w:rsidR="00DF403A" w:rsidRDefault="00DF403A">
      <w:pPr>
        <w:pStyle w:val="CommentText"/>
      </w:pPr>
      <w:r>
        <w:t>-effects tested</w:t>
      </w:r>
    </w:p>
    <w:p w14:paraId="0C7C12E1" w14:textId="1917B5CE" w:rsidR="00DF403A" w:rsidRDefault="00DF403A">
      <w:pPr>
        <w:pStyle w:val="CommentText"/>
      </w:pPr>
      <w:r>
        <w:t>-making spreads</w:t>
      </w:r>
    </w:p>
    <w:p w14:paraId="36D80A81" w14:textId="77777777" w:rsidR="00DF403A" w:rsidRDefault="00DF403A">
      <w:pPr>
        <w:pStyle w:val="CommentText"/>
      </w:pPr>
    </w:p>
    <w:p w14:paraId="43020635" w14:textId="77777777" w:rsidR="00DF403A" w:rsidRDefault="00DF403A">
      <w:pPr>
        <w:pStyle w:val="CommentText"/>
      </w:pPr>
    </w:p>
  </w:comment>
  <w:comment w:id="18" w:author="April Peterson" w:date="2020-04-16T15:39:00Z" w:initials="AP">
    <w:p w14:paraId="1E18706B" w14:textId="72A6929A" w:rsidR="000E52F6" w:rsidRDefault="000E52F6">
      <w:pPr>
        <w:pStyle w:val="CommentText"/>
      </w:pPr>
      <w:r>
        <w:rPr>
          <w:rStyle w:val="CommentReference"/>
        </w:rPr>
        <w:annotationRef/>
      </w:r>
      <w:r>
        <w:t>Remove all but the effects section.</w:t>
      </w:r>
    </w:p>
  </w:comment>
  <w:comment w:id="30" w:author="April Peterson" w:date="2020-04-16T15:33:00Z" w:initials="AP">
    <w:p w14:paraId="1F60B36F" w14:textId="77777777" w:rsidR="00E40049" w:rsidRDefault="00E40049">
      <w:pPr>
        <w:pStyle w:val="CommentText"/>
      </w:pPr>
      <w:r>
        <w:rPr>
          <w:rStyle w:val="CommentReference"/>
        </w:rPr>
        <w:annotationRef/>
      </w:r>
      <w:r>
        <w:t>Track down that one citation</w:t>
      </w:r>
    </w:p>
  </w:comment>
  <w:comment w:id="35" w:author="April Peterson" w:date="2020-04-16T15:42:00Z" w:initials="AP">
    <w:p w14:paraId="3DA6697E" w14:textId="7E6AA434" w:rsidR="00DF403A" w:rsidRDefault="00DF403A">
      <w:pPr>
        <w:pStyle w:val="CommentText"/>
      </w:pPr>
      <w:r>
        <w:rPr>
          <w:rStyle w:val="CommentReference"/>
        </w:rPr>
        <w:annotationRef/>
      </w:r>
      <w:r>
        <w:t>Fill in the details, remove the header</w:t>
      </w:r>
    </w:p>
  </w:comment>
  <w:comment w:id="38" w:author="April Peterson" w:date="2020-04-16T15:45:00Z" w:initials="AP">
    <w:p w14:paraId="679ADAAD" w14:textId="134D652F" w:rsidR="00DF403A" w:rsidRDefault="00DF403A">
      <w:pPr>
        <w:pStyle w:val="CommentText"/>
      </w:pPr>
      <w:r>
        <w:rPr>
          <w:rStyle w:val="CommentReference"/>
        </w:rPr>
        <w:annotationRef/>
      </w:r>
      <w:r>
        <w:t>Outline</w:t>
      </w:r>
    </w:p>
    <w:p w14:paraId="10722CB3" w14:textId="47990AA0" w:rsidR="00DF403A" w:rsidRDefault="00DF403A">
      <w:pPr>
        <w:pStyle w:val="CommentText"/>
      </w:pPr>
      <w:r>
        <w:t>-microscope</w:t>
      </w:r>
    </w:p>
    <w:p w14:paraId="1B2F88E1" w14:textId="563876F7" w:rsidR="00DF403A" w:rsidRDefault="00DF403A">
      <w:pPr>
        <w:pStyle w:val="CommentText"/>
      </w:pPr>
      <w:r>
        <w:t>-criteria  for manual quantification</w:t>
      </w:r>
    </w:p>
    <w:p w14:paraId="186C7689" w14:textId="77777777" w:rsidR="00DF403A" w:rsidRDefault="00DF403A">
      <w:pPr>
        <w:pStyle w:val="CommentText"/>
      </w:pPr>
    </w:p>
    <w:p w14:paraId="553975E3" w14:textId="12AB4BC5" w:rsidR="00DF403A" w:rsidRDefault="00DF403A">
      <w:pPr>
        <w:pStyle w:val="CommentText"/>
      </w:pPr>
      <w:r>
        <w:t>-image analysis algorithm</w:t>
      </w:r>
    </w:p>
    <w:p w14:paraId="3133D37A" w14:textId="2C44B980" w:rsidR="00DF403A" w:rsidRDefault="00DF403A">
      <w:pPr>
        <w:pStyle w:val="CommentText"/>
      </w:pPr>
      <w:r>
        <w:t>- DNA Crossover – means? Number of cells,  manual curation</w:t>
      </w:r>
    </w:p>
    <w:p w14:paraId="638D3698" w14:textId="77777777" w:rsidR="00DF403A" w:rsidRDefault="00DF403A">
      <w:pPr>
        <w:pStyle w:val="CommentText"/>
      </w:pPr>
    </w:p>
    <w:p w14:paraId="2E7326FC" w14:textId="77BD0700" w:rsidR="00DF403A" w:rsidRDefault="00DF403A">
      <w:pPr>
        <w:pStyle w:val="CommentText"/>
      </w:pPr>
      <w:r>
        <w:t>-TOTAL SC – means and number of cells</w:t>
      </w:r>
    </w:p>
    <w:p w14:paraId="18CC7BFB" w14:textId="5DAF82A5" w:rsidR="00DF403A" w:rsidRDefault="00DF403A">
      <w:pPr>
        <w:pStyle w:val="CommentText"/>
      </w:pPr>
    </w:p>
    <w:p w14:paraId="29C27B65" w14:textId="77777777" w:rsidR="00DF403A" w:rsidRDefault="00DF403A">
      <w:pPr>
        <w:pStyle w:val="CommentText"/>
      </w:pPr>
    </w:p>
  </w:comment>
  <w:comment w:id="40" w:author="April Peterson" w:date="2020-04-16T15:43:00Z" w:initials="AP">
    <w:p w14:paraId="3B416A31" w14:textId="77777777" w:rsidR="00DF403A" w:rsidRDefault="00DF403A">
      <w:pPr>
        <w:pStyle w:val="CommentText"/>
      </w:pPr>
      <w:r>
        <w:rPr>
          <w:rStyle w:val="CommentReference"/>
        </w:rPr>
        <w:annotationRef/>
      </w:r>
      <w:r>
        <w:t>Certeria for cells</w:t>
      </w:r>
    </w:p>
    <w:p w14:paraId="5793BA15" w14:textId="77777777" w:rsidR="00DF403A" w:rsidRDefault="00DF403A">
      <w:pPr>
        <w:pStyle w:val="CommentText"/>
      </w:pPr>
    </w:p>
    <w:p w14:paraId="5956A120" w14:textId="78DDED86" w:rsidR="00DF403A" w:rsidRDefault="00DF403A">
      <w:pPr>
        <w:pStyle w:val="CommentText"/>
      </w:pPr>
      <w:r>
        <w:t>Add DMC1 certeria</w:t>
      </w:r>
    </w:p>
    <w:p w14:paraId="5C2A5DE5" w14:textId="08F85E2C" w:rsidR="00DF403A" w:rsidRDefault="00DF403A">
      <w:pPr>
        <w:pStyle w:val="CommentText"/>
      </w:pPr>
    </w:p>
  </w:comment>
  <w:comment w:id="53" w:author="April Peterson" w:date="2020-04-16T15:45:00Z" w:initials="AP">
    <w:p w14:paraId="169926F0" w14:textId="77777777" w:rsidR="00DF403A" w:rsidRDefault="00DF403A">
      <w:pPr>
        <w:pStyle w:val="CommentText"/>
      </w:pPr>
      <w:r>
        <w:rPr>
          <w:rStyle w:val="CommentReference"/>
        </w:rPr>
        <w:annotationRef/>
      </w:r>
      <w:r>
        <w:t>What type of repeatability?</w:t>
      </w:r>
    </w:p>
    <w:p w14:paraId="0C7777C4" w14:textId="23BB683E" w:rsidR="00DF403A" w:rsidRDefault="00DF403A">
      <w:pPr>
        <w:pStyle w:val="CommentText"/>
      </w:pPr>
      <w:r>
        <w:t>Remove if I don’t have a good value.</w:t>
      </w:r>
    </w:p>
    <w:p w14:paraId="1DFA38EB" w14:textId="727BE8A6" w:rsidR="00DF403A" w:rsidRDefault="00DF403A">
      <w:pPr>
        <w:pStyle w:val="CommentText"/>
      </w:pPr>
    </w:p>
  </w:comment>
  <w:comment w:id="60" w:author="April Peterson" w:date="2020-04-16T16:09:00Z" w:initials="AP">
    <w:p w14:paraId="336E4C6D" w14:textId="24BAAC33" w:rsidR="00E8394E" w:rsidRDefault="00E8394E">
      <w:pPr>
        <w:pStyle w:val="CommentText"/>
      </w:pPr>
      <w:r>
        <w:rPr>
          <w:rStyle w:val="CommentReference"/>
        </w:rPr>
        <w:annotationRef/>
      </w:r>
      <w:r>
        <w:t>DNACrossover</w:t>
      </w:r>
    </w:p>
    <w:p w14:paraId="4C5645A5" w14:textId="77777777" w:rsidR="00E8394E" w:rsidRDefault="00E8394E">
      <w:pPr>
        <w:pStyle w:val="CommentText"/>
      </w:pPr>
    </w:p>
    <w:p w14:paraId="0689BCB0" w14:textId="5F4159E9" w:rsidR="00E8394E" w:rsidRDefault="00E8394E">
      <w:pPr>
        <w:pStyle w:val="CommentText"/>
      </w:pPr>
      <w:r>
        <w:t>Performance of segmentation (segmenttion)</w:t>
      </w:r>
    </w:p>
    <w:p w14:paraId="286CF187" w14:textId="58A552B0" w:rsidR="00E8394E" w:rsidRDefault="00E8394E">
      <w:pPr>
        <w:pStyle w:val="CommentText"/>
      </w:pPr>
      <w:r>
        <w:t>Curation (single bivalent) – good bivalent numbers</w:t>
      </w:r>
    </w:p>
    <w:p w14:paraId="767A8914" w14:textId="3FF1CCB0" w:rsidR="00E8394E" w:rsidRDefault="00B313CC">
      <w:pPr>
        <w:pStyle w:val="CommentText"/>
      </w:pPr>
      <w:r>
        <w:t>Main stats – average length (replicate to other mouse bivalent measures)</w:t>
      </w:r>
    </w:p>
    <w:p w14:paraId="6733AB1F" w14:textId="77777777" w:rsidR="00B313CC" w:rsidRDefault="00B313CC">
      <w:pPr>
        <w:pStyle w:val="CommentText"/>
      </w:pPr>
    </w:p>
    <w:p w14:paraId="6B2458F5" w14:textId="0F5912D2" w:rsidR="00E8394E" w:rsidRDefault="00B313CC">
      <w:pPr>
        <w:pStyle w:val="CommentText"/>
      </w:pPr>
      <w:r>
        <w:t>Total SC</w:t>
      </w:r>
    </w:p>
  </w:comment>
  <w:comment w:id="116" w:author="April Peterson" w:date="2020-04-16T15:54:00Z" w:initials="AP">
    <w:p w14:paraId="366A10F4" w14:textId="77777777" w:rsidR="00B93A32" w:rsidRDefault="00B93A32">
      <w:pPr>
        <w:pStyle w:val="CommentText"/>
      </w:pPr>
      <w:r>
        <w:rPr>
          <w:rStyle w:val="CommentReference"/>
        </w:rPr>
        <w:annotationRef/>
      </w:r>
      <w:r>
        <w:t>Outline, does this really fit</w:t>
      </w:r>
    </w:p>
    <w:p w14:paraId="1E192E92" w14:textId="0D56A7C4" w:rsidR="00B93A32" w:rsidRDefault="00B93A32">
      <w:pPr>
        <w:pStyle w:val="CommentText"/>
      </w:pPr>
      <w:r>
        <w:t>Outline for single bivalent analysis</w:t>
      </w:r>
    </w:p>
    <w:p w14:paraId="22D981D6" w14:textId="77777777" w:rsidR="00B93A32" w:rsidRDefault="00B93A32">
      <w:pPr>
        <w:pStyle w:val="CommentText"/>
      </w:pPr>
    </w:p>
    <w:p w14:paraId="0FD155B4" w14:textId="3D5099ED" w:rsidR="00B93A32" w:rsidRDefault="00B93A32">
      <w:pPr>
        <w:pStyle w:val="CommentText"/>
      </w:pPr>
      <w:r>
        <w:t>-reduced chromosome set (chromosome size effect)</w:t>
      </w:r>
    </w:p>
    <w:p w14:paraId="471C46EB" w14:textId="77777777" w:rsidR="00B93A32" w:rsidRDefault="00B93A32">
      <w:pPr>
        <w:pStyle w:val="CommentText"/>
      </w:pPr>
    </w:p>
    <w:p w14:paraId="0344AE30" w14:textId="537FED41" w:rsidR="00B93A32" w:rsidRDefault="00B93A3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DE1FC" w15:done="0"/>
  <w15:commentEx w15:paraId="65936360" w15:done="0"/>
  <w15:commentEx w15:paraId="3843E2CD" w15:done="0"/>
  <w15:commentEx w15:paraId="43020635" w15:done="0"/>
  <w15:commentEx w15:paraId="1E18706B" w15:done="0"/>
  <w15:commentEx w15:paraId="1F60B36F" w15:done="0"/>
  <w15:commentEx w15:paraId="3DA6697E" w15:done="0"/>
  <w15:commentEx w15:paraId="29C27B65" w15:done="0"/>
  <w15:commentEx w15:paraId="5C2A5DE5" w15:done="0"/>
  <w15:commentEx w15:paraId="1DFA38EB" w15:done="0"/>
  <w15:commentEx w15:paraId="6B2458F5" w15:done="0"/>
  <w15:commentEx w15:paraId="0344AE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DD207" w14:textId="77777777" w:rsidR="008C7E9E" w:rsidRDefault="008C7E9E">
      <w:pPr>
        <w:spacing w:after="0"/>
      </w:pPr>
      <w:r>
        <w:separator/>
      </w:r>
    </w:p>
  </w:endnote>
  <w:endnote w:type="continuationSeparator" w:id="0">
    <w:p w14:paraId="5A49B0E7" w14:textId="77777777" w:rsidR="008C7E9E" w:rsidRDefault="008C7E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039E5" w14:textId="77777777" w:rsidR="008C7E9E" w:rsidRDefault="008C7E9E">
      <w:r>
        <w:separator/>
      </w:r>
    </w:p>
  </w:footnote>
  <w:footnote w:type="continuationSeparator" w:id="0">
    <w:p w14:paraId="3E5A6AC9" w14:textId="77777777" w:rsidR="008C7E9E" w:rsidRDefault="008C7E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CAF5A0D"/>
    <w:multiLevelType w:val="multilevel"/>
    <w:tmpl w:val="83EA26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FDECC7F"/>
    <w:multiLevelType w:val="multilevel"/>
    <w:tmpl w:val="A536AB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82962E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E52F6"/>
    <w:rsid w:val="001523D4"/>
    <w:rsid w:val="001B419F"/>
    <w:rsid w:val="003F2FDD"/>
    <w:rsid w:val="004E29B3"/>
    <w:rsid w:val="00523E38"/>
    <w:rsid w:val="00590D07"/>
    <w:rsid w:val="00784D58"/>
    <w:rsid w:val="008C7E9E"/>
    <w:rsid w:val="008D6863"/>
    <w:rsid w:val="00B313CC"/>
    <w:rsid w:val="00B86B75"/>
    <w:rsid w:val="00B93A32"/>
    <w:rsid w:val="00BC48D5"/>
    <w:rsid w:val="00C36279"/>
    <w:rsid w:val="00DF403A"/>
    <w:rsid w:val="00E315A3"/>
    <w:rsid w:val="00E40049"/>
    <w:rsid w:val="00E839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7B627ACD"/>
  <w15:docId w15:val="{15E4CC01-BF19-485A-8436-961263BA6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40049"/>
    <w:pPr>
      <w:spacing w:after="100"/>
    </w:pPr>
  </w:style>
  <w:style w:type="paragraph" w:styleId="TOC2">
    <w:name w:val="toc 2"/>
    <w:basedOn w:val="Normal"/>
    <w:next w:val="Normal"/>
    <w:autoRedefine/>
    <w:uiPriority w:val="39"/>
    <w:unhideWhenUsed/>
    <w:rsid w:val="00E40049"/>
    <w:pPr>
      <w:spacing w:after="100"/>
      <w:ind w:left="240"/>
    </w:pPr>
  </w:style>
  <w:style w:type="paragraph" w:styleId="TOC3">
    <w:name w:val="toc 3"/>
    <w:basedOn w:val="Normal"/>
    <w:next w:val="Normal"/>
    <w:autoRedefine/>
    <w:uiPriority w:val="39"/>
    <w:unhideWhenUsed/>
    <w:rsid w:val="00E40049"/>
    <w:pPr>
      <w:spacing w:after="100"/>
      <w:ind w:left="480"/>
    </w:pPr>
  </w:style>
  <w:style w:type="character" w:styleId="CommentReference">
    <w:name w:val="annotation reference"/>
    <w:basedOn w:val="DefaultParagraphFont"/>
    <w:semiHidden/>
    <w:unhideWhenUsed/>
    <w:rsid w:val="00E40049"/>
    <w:rPr>
      <w:sz w:val="16"/>
      <w:szCs w:val="16"/>
    </w:rPr>
  </w:style>
  <w:style w:type="paragraph" w:styleId="CommentText">
    <w:name w:val="annotation text"/>
    <w:basedOn w:val="Normal"/>
    <w:link w:val="CommentTextChar"/>
    <w:semiHidden/>
    <w:unhideWhenUsed/>
    <w:rsid w:val="00E40049"/>
    <w:rPr>
      <w:sz w:val="20"/>
      <w:szCs w:val="20"/>
    </w:rPr>
  </w:style>
  <w:style w:type="character" w:customStyle="1" w:styleId="CommentTextChar">
    <w:name w:val="Comment Text Char"/>
    <w:basedOn w:val="DefaultParagraphFont"/>
    <w:link w:val="CommentText"/>
    <w:semiHidden/>
    <w:rsid w:val="00E40049"/>
    <w:rPr>
      <w:sz w:val="20"/>
      <w:szCs w:val="20"/>
    </w:rPr>
  </w:style>
  <w:style w:type="paragraph" w:styleId="CommentSubject">
    <w:name w:val="annotation subject"/>
    <w:basedOn w:val="CommentText"/>
    <w:next w:val="CommentText"/>
    <w:link w:val="CommentSubjectChar"/>
    <w:semiHidden/>
    <w:unhideWhenUsed/>
    <w:rsid w:val="00E40049"/>
    <w:rPr>
      <w:b/>
      <w:bCs/>
    </w:rPr>
  </w:style>
  <w:style w:type="character" w:customStyle="1" w:styleId="CommentSubjectChar">
    <w:name w:val="Comment Subject Char"/>
    <w:basedOn w:val="CommentTextChar"/>
    <w:link w:val="CommentSubject"/>
    <w:semiHidden/>
    <w:rsid w:val="00E40049"/>
    <w:rPr>
      <w:b/>
      <w:bCs/>
      <w:sz w:val="20"/>
      <w:szCs w:val="20"/>
    </w:rPr>
  </w:style>
  <w:style w:type="paragraph" w:styleId="BalloonText">
    <w:name w:val="Balloon Text"/>
    <w:basedOn w:val="Normal"/>
    <w:link w:val="BalloonTextChar"/>
    <w:semiHidden/>
    <w:unhideWhenUsed/>
    <w:rsid w:val="00E4004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400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jax.org" TargetMode="External"/><Relationship Id="rId4" Type="http://schemas.openxmlformats.org/officeDocument/2006/relationships/webSettings" Target="webSettings.xml"/><Relationship Id="rId9" Type="http://schemas.openxmlformats.org/officeDocument/2006/relationships/hyperlink" Target="https://en.brc.riken.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April Peterson</dc:creator>
  <cp:lastModifiedBy>April Peterson</cp:lastModifiedBy>
  <cp:revision>6</cp:revision>
  <dcterms:created xsi:type="dcterms:W3CDTF">2020-04-16T20:35:00Z</dcterms:created>
  <dcterms:modified xsi:type="dcterms:W3CDTF">2020-04-16T21:33:00Z</dcterms:modified>
</cp:coreProperties>
</file>