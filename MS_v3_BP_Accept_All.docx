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839B4" w14:textId="77777777" w:rsidR="00404D7B" w:rsidRDefault="00A70004" w:rsidP="003A6557">
      <w:pPr>
        <w:pStyle w:val="Title"/>
        <w:suppressLineNumbers/>
        <w:spacing w:line="360" w:lineRule="auto"/>
        <w:jc w:val="left"/>
      </w:pPr>
      <w:r>
        <w:t>Sex-Specific Evolution of the Meiotic Recombination Rate</w:t>
      </w:r>
    </w:p>
    <w:p w14:paraId="2F7AA71A" w14:textId="77777777" w:rsidR="00404D7B" w:rsidRDefault="00A70004" w:rsidP="003A6557">
      <w:pPr>
        <w:pStyle w:val="Author"/>
        <w:suppressLineNumbers/>
        <w:spacing w:line="360" w:lineRule="auto"/>
        <w:jc w:val="left"/>
      </w:pPr>
      <w:r>
        <w:t>April L. Peterson, Bret A. Payseur</w:t>
      </w:r>
    </w:p>
    <w:p w14:paraId="0F695BE7" w14:textId="77777777" w:rsidR="00116093" w:rsidRDefault="00B5687E" w:rsidP="003A6557">
      <w:pPr>
        <w:pStyle w:val="BodyText"/>
        <w:suppressLineNumbers/>
        <w:spacing w:line="360" w:lineRule="auto"/>
      </w:pPr>
      <w:r>
        <w:t>University of Wisconsin-Madison</w:t>
      </w:r>
    </w:p>
    <w:p w14:paraId="57F75D05" w14:textId="77777777" w:rsidR="00B5687E" w:rsidRDefault="00B5687E" w:rsidP="003A6557">
      <w:pPr>
        <w:pStyle w:val="BodyText"/>
        <w:suppressLineNumbers/>
        <w:spacing w:line="360" w:lineRule="auto"/>
      </w:pPr>
      <w:r>
        <w:t>Laboratory of Genetics</w:t>
      </w:r>
    </w:p>
    <w:p w14:paraId="47B87A2F" w14:textId="77777777" w:rsidR="00116093" w:rsidRDefault="00116093" w:rsidP="003A6557">
      <w:pPr>
        <w:pStyle w:val="BodyText"/>
        <w:suppressLineNumbers/>
        <w:spacing w:line="360" w:lineRule="auto"/>
      </w:pPr>
    </w:p>
    <w:p w14:paraId="0B343019" w14:textId="77777777" w:rsidR="00116093" w:rsidRPr="00461446" w:rsidRDefault="00116093" w:rsidP="003A6557">
      <w:pPr>
        <w:suppressLineNumbers/>
        <w:spacing w:after="0" w:line="360" w:lineRule="auto"/>
        <w:rPr>
          <w:rFonts w:eastAsia="Times New Roman" w:cs="Calibri"/>
        </w:rPr>
      </w:pPr>
      <w:r w:rsidRPr="00461446">
        <w:rPr>
          <w:rFonts w:eastAsia="Times New Roman" w:cs="Calibri"/>
        </w:rPr>
        <w:t>Submission to eLife</w:t>
      </w:r>
    </w:p>
    <w:p w14:paraId="6C25EC72" w14:textId="77777777" w:rsidR="00116093" w:rsidRPr="00461446" w:rsidRDefault="00116093" w:rsidP="003A6557">
      <w:pPr>
        <w:suppressLineNumbers/>
        <w:spacing w:after="0" w:line="360" w:lineRule="auto"/>
        <w:rPr>
          <w:rFonts w:eastAsia="Times New Roman" w:cs="Calibri"/>
        </w:rPr>
      </w:pPr>
      <w:r w:rsidRPr="00461446">
        <w:rPr>
          <w:rFonts w:eastAsia="Times New Roman" w:cs="Calibri"/>
        </w:rPr>
        <w:t>Subject: Evolutionary Biology</w:t>
      </w:r>
    </w:p>
    <w:p w14:paraId="05ECC88E" w14:textId="77777777" w:rsidR="00116093" w:rsidRPr="00461446" w:rsidRDefault="00116093" w:rsidP="003A6557">
      <w:pPr>
        <w:suppressLineNumbers/>
        <w:spacing w:after="0" w:line="360" w:lineRule="auto"/>
        <w:rPr>
          <w:rFonts w:eastAsia="Times New Roman" w:cs="Calibri"/>
        </w:rPr>
      </w:pPr>
      <w:r w:rsidRPr="00461446">
        <w:rPr>
          <w:rFonts w:eastAsia="Times New Roman" w:cs="Calibri"/>
        </w:rPr>
        <w:t>Senior Editors: Patricia Wittkopp, Diethard Tautz</w:t>
      </w:r>
    </w:p>
    <w:p w14:paraId="67D69BDE" w14:textId="77777777" w:rsidR="00116093" w:rsidRPr="00461446" w:rsidRDefault="00116093" w:rsidP="003A6557">
      <w:pPr>
        <w:suppressLineNumbers/>
        <w:spacing w:after="0" w:line="360" w:lineRule="auto"/>
        <w:rPr>
          <w:rFonts w:eastAsia="Times New Roman" w:cs="Calibri"/>
        </w:rPr>
      </w:pPr>
      <w:r w:rsidRPr="00461446">
        <w:rPr>
          <w:rFonts w:eastAsia="Times New Roman" w:cs="Calibri"/>
        </w:rPr>
        <w:t>Reviewing Editors: Graham Coop,</w:t>
      </w:r>
      <w:r w:rsidR="00986FEF" w:rsidRPr="00461446">
        <w:rPr>
          <w:rFonts w:eastAsia="Times New Roman" w:cs="Calibri"/>
        </w:rPr>
        <w:t> Molly Przeworski</w:t>
      </w:r>
    </w:p>
    <w:p w14:paraId="2F267AE7" w14:textId="77777777" w:rsidR="00116093" w:rsidRPr="00116093" w:rsidRDefault="00116093" w:rsidP="003A6557">
      <w:pPr>
        <w:suppressLineNumbers/>
        <w:spacing w:after="0" w:line="360" w:lineRule="auto"/>
        <w:rPr>
          <w:rFonts w:ascii="Times New Roman" w:eastAsia="Times New Roman" w:hAnsi="Times New Roman" w:cs="Times New Roman"/>
        </w:rPr>
      </w:pPr>
    </w:p>
    <w:p w14:paraId="7245AEEE" w14:textId="77777777" w:rsidR="00116093" w:rsidRDefault="00116093" w:rsidP="003A6557">
      <w:pPr>
        <w:pStyle w:val="BodyText"/>
        <w:suppressLineNumbers/>
        <w:spacing w:line="360" w:lineRule="auto"/>
      </w:pPr>
      <w:r>
        <w:br w:type="page"/>
      </w:r>
    </w:p>
    <w:p w14:paraId="7654D772" w14:textId="77777777" w:rsidR="00404D7B" w:rsidRDefault="00A70004" w:rsidP="003A6557">
      <w:pPr>
        <w:pStyle w:val="Heading1"/>
        <w:spacing w:line="360" w:lineRule="auto"/>
      </w:pPr>
      <w:bookmarkStart w:id="0" w:name="abstract"/>
      <w:r>
        <w:t>ABSTRACT</w:t>
      </w:r>
      <w:bookmarkEnd w:id="0"/>
    </w:p>
    <w:p w14:paraId="2FDA1B57" w14:textId="035EDE3F" w:rsidR="00404D7B" w:rsidRDefault="00A70004" w:rsidP="003A6557">
      <w:pPr>
        <w:pStyle w:val="FirstParagraph"/>
        <w:spacing w:line="360" w:lineRule="auto"/>
      </w:pPr>
      <w:r>
        <w:t xml:space="preserve">Although meiotic recombination is required for successful gametogenesis in most species that reproduce sexually, the rate of crossing over varies among individuals. Differences in recombination rate between females and males are perhaps the most striking form of this variation. </w:t>
      </w:r>
      <w:r w:rsidR="00CA277A">
        <w:t>Despite the recognition that the sexes recombine at different rates, e</w:t>
      </w:r>
      <w:r>
        <w:t>xisting data fail to address the exte</w:t>
      </w:r>
      <w:bookmarkStart w:id="1" w:name="_GoBack"/>
      <w:bookmarkEnd w:id="1"/>
      <w:r>
        <w:t>nt to which recombination experiences similar evolutionary pressures</w:t>
      </w:r>
      <w:r w:rsidR="00711D86">
        <w:t xml:space="preserve"> in the two sexes</w:t>
      </w:r>
      <w:r>
        <w:t xml:space="preserve">. To fill this gap, we measured </w:t>
      </w:r>
      <w:r w:rsidR="00EA7B43">
        <w:t>the genome-wide recombination rate</w:t>
      </w:r>
      <w:r>
        <w:t xml:space="preserve"> in both sexes </w:t>
      </w:r>
      <w:r w:rsidR="00711D86">
        <w:t xml:space="preserve">from </w:t>
      </w:r>
      <w:r>
        <w:t xml:space="preserve">a panel of </w:t>
      </w:r>
      <w:r w:rsidR="00711D86">
        <w:t xml:space="preserve">wild-derived inbred strains sampled from across three subspecies of house mice. </w:t>
      </w:r>
      <w:r w:rsidR="00BE2FD1">
        <w:t>We applied</w:t>
      </w:r>
      <w:r>
        <w:t xml:space="preserve"> single</w:t>
      </w:r>
      <w:r w:rsidR="00881BF1">
        <w:t>-</w:t>
      </w:r>
      <w:r>
        <w:t>cell immunohistochemistry</w:t>
      </w:r>
      <w:r w:rsidR="00BE2FD1">
        <w:t xml:space="preserve"> to inbred strains</w:t>
      </w:r>
      <w:r>
        <w:t xml:space="preserve"> to </w:t>
      </w:r>
      <w:r w:rsidR="00616101">
        <w:t>directly compare females and males from the same genetic background and meiotic context, thereby isolating the effect of sex on evolutionary differences</w:t>
      </w:r>
      <w:r w:rsidR="00C43FF4">
        <w:t xml:space="preserve"> in recombination</w:t>
      </w:r>
      <w:r w:rsidR="00616101">
        <w:t xml:space="preserve">. </w:t>
      </w:r>
      <w:r>
        <w:t xml:space="preserve">Our results </w:t>
      </w:r>
      <w:r w:rsidR="00CA277A">
        <w:t xml:space="preserve">reveal </w:t>
      </w:r>
      <w:r>
        <w:t xml:space="preserve">highly discordant evolutionary </w:t>
      </w:r>
      <w:r w:rsidR="00C43FF4">
        <w:t xml:space="preserve">trajectories </w:t>
      </w:r>
      <w:r>
        <w:t xml:space="preserve">in the two sexes. Whereas male recombination rates show rapid evolution over short timescales, female recombination rates measured in the same strains are mostly static. </w:t>
      </w:r>
      <w:r w:rsidR="00881BF1">
        <w:t xml:space="preserve">Strains </w:t>
      </w:r>
      <w:r w:rsidR="00C43FF4">
        <w:t>with</w:t>
      </w:r>
      <w:r w:rsidR="00881BF1">
        <w:t xml:space="preserve"> high recombination in males have more double-strand breaks and stronger crossover interference than strains with </w:t>
      </w:r>
      <w:r w:rsidR="00DF42E0">
        <w:t>low</w:t>
      </w:r>
      <w:r w:rsidR="00881BF1">
        <w:t xml:space="preserve"> recombination</w:t>
      </w:r>
      <w:r w:rsidR="00DF42E0">
        <w:t xml:space="preserve"> in males</w:t>
      </w:r>
      <w:r w:rsidR="00881BF1">
        <w:t xml:space="preserve">, suggesting that these factors contribute to the sex-specific evolution we document. </w:t>
      </w:r>
      <w:r>
        <w:t xml:space="preserve">These results </w:t>
      </w:r>
      <w:r w:rsidR="00CA277A">
        <w:t>provide the strongest evidence yet that sex is a primary driver of recombination rate evolution.</w:t>
      </w:r>
      <w:r>
        <w:t xml:space="preserve"> </w:t>
      </w:r>
    </w:p>
    <w:p w14:paraId="5D5793DF" w14:textId="77777777" w:rsidR="00404D7B" w:rsidRDefault="00A70004" w:rsidP="003A6557">
      <w:pPr>
        <w:pStyle w:val="Heading1"/>
        <w:spacing w:line="360" w:lineRule="auto"/>
      </w:pPr>
      <w:bookmarkStart w:id="2" w:name="introduction"/>
      <w:r>
        <w:t>INTRODUCTION</w:t>
      </w:r>
      <w:bookmarkEnd w:id="2"/>
    </w:p>
    <w:p w14:paraId="59B01D1C" w14:textId="5F8DC90A" w:rsidR="002C7DFB" w:rsidRDefault="00A70004" w:rsidP="002C7DFB">
      <w:pPr>
        <w:pStyle w:val="FirstParagraph"/>
        <w:spacing w:line="360" w:lineRule="auto"/>
        <w:rPr>
          <w:ins w:id="3" w:author="Bret Payseur" w:date="2020-06-26T08:35:00Z"/>
        </w:rPr>
      </w:pPr>
      <w:r>
        <w:t xml:space="preserve">Meiosis </w:t>
      </w:r>
      <w:del w:id="4" w:author="Bret Payseur" w:date="2020-06-23T09:41:00Z">
        <w:r w:rsidDel="00BC5284">
          <w:delText>can be reduced to the expression (2n -&gt; 4n -&gt; 2n -&gt; 1n) which reflects the process of a diploid genome producing haploid gametes</w:delText>
        </w:r>
      </w:del>
      <w:ins w:id="5" w:author="Bret Payseur" w:date="2020-06-23T09:41:00Z">
        <w:r w:rsidR="00BC5284">
          <w:t xml:space="preserve">converts diploid germ cells </w:t>
        </w:r>
      </w:ins>
      <w:ins w:id="6" w:author="Bret Payseur" w:date="2020-06-25T09:37:00Z">
        <w:r w:rsidR="00DF5337">
          <w:t>in</w:t>
        </w:r>
      </w:ins>
      <w:ins w:id="7" w:author="Bret Payseur" w:date="2020-06-23T09:41:00Z">
        <w:r w:rsidR="00BC5284">
          <w:t>to haploid gametes</w:t>
        </w:r>
      </w:ins>
      <w:r>
        <w:t xml:space="preserve">. </w:t>
      </w:r>
      <w:ins w:id="8" w:author="Bret Payseur" w:date="2020-06-23T09:43:00Z">
        <w:r w:rsidR="00845D2F">
          <w:t>During meiosis</w:t>
        </w:r>
      </w:ins>
      <w:ins w:id="9" w:author="Bret Payseur" w:date="2020-06-23T09:46:00Z">
        <w:r w:rsidR="00845D2F">
          <w:t xml:space="preserve"> I</w:t>
        </w:r>
      </w:ins>
      <w:ins w:id="10" w:author="Bret Payseur" w:date="2020-06-23T09:43:00Z">
        <w:r w:rsidR="00845D2F">
          <w:t xml:space="preserve">, </w:t>
        </w:r>
      </w:ins>
      <w:ins w:id="11" w:author="Bret Payseur" w:date="2020-06-29T08:15:00Z">
        <w:r w:rsidR="00C43FF4">
          <w:t xml:space="preserve">DNA </w:t>
        </w:r>
      </w:ins>
      <w:ins w:id="12" w:author="Bret Payseur" w:date="2020-06-23T09:43:00Z">
        <w:r w:rsidR="00845D2F">
          <w:t xml:space="preserve">crossovers </w:t>
        </w:r>
      </w:ins>
      <w:ins w:id="13" w:author="Bret Payseur" w:date="2020-06-23T09:54:00Z">
        <w:r w:rsidR="00885E20">
          <w:t>aid the separation of homologous c</w:t>
        </w:r>
      </w:ins>
      <w:ins w:id="14" w:author="Bret Payseur" w:date="2020-06-23T09:55:00Z">
        <w:r w:rsidR="00885E20">
          <w:t>hromosomes by physically linking them and</w:t>
        </w:r>
      </w:ins>
      <w:ins w:id="15" w:author="Bret Payseur" w:date="2020-06-23T10:18:00Z">
        <w:r w:rsidR="00870382">
          <w:t xml:space="preserve"> establishing</w:t>
        </w:r>
      </w:ins>
      <w:ins w:id="16" w:author="Bret Payseur" w:date="2020-06-23T09:55:00Z">
        <w:r w:rsidR="00885E20">
          <w:t xml:space="preserve"> tension between them on the spindle</w:t>
        </w:r>
      </w:ins>
      <w:ins w:id="17" w:author="Bret Payseur" w:date="2020-06-23T10:24:00Z">
        <w:r w:rsidR="00A87F86">
          <w:t xml:space="preserve"> (REF?)</w:t>
        </w:r>
      </w:ins>
      <w:ins w:id="18" w:author="Bret Payseur" w:date="2020-06-23T09:55:00Z">
        <w:r w:rsidR="00885E20">
          <w:t>.</w:t>
        </w:r>
      </w:ins>
      <w:ins w:id="19" w:author="Bret Payseur" w:date="2020-06-23T09:57:00Z">
        <w:r w:rsidR="006E38AC">
          <w:t xml:space="preserve"> </w:t>
        </w:r>
      </w:ins>
      <w:ins w:id="20" w:author="Bret Payseur" w:date="2020-06-23T10:22:00Z">
        <w:r w:rsidR="00A87F86">
          <w:t xml:space="preserve">The wrong number of recombination events can </w:t>
        </w:r>
      </w:ins>
      <w:ins w:id="21" w:author="Bret Payseur" w:date="2020-06-25T11:50:00Z">
        <w:r w:rsidR="00727F36">
          <w:t>disrupt</w:t>
        </w:r>
      </w:ins>
      <w:ins w:id="22" w:author="Bret Payseur" w:date="2020-06-23T10:23:00Z">
        <w:r w:rsidR="00A87F86">
          <w:t xml:space="preserve"> chromosomal segregation, leading to infertility, miscarriage, and birth defects (</w:t>
        </w:r>
      </w:ins>
      <w:ins w:id="23" w:author="Bret Payseur" w:date="2020-06-23T10:24:00Z">
        <w:r w:rsidR="00A87F86">
          <w:t>Hassold and Hunt, 2001</w:t>
        </w:r>
      </w:ins>
      <w:ins w:id="24" w:author="Bret Payseur" w:date="2020-06-23T10:23:00Z">
        <w:r w:rsidR="00A87F86">
          <w:t>).</w:t>
        </w:r>
      </w:ins>
      <w:ins w:id="25" w:author="Bret Payseur" w:date="2020-06-23T10:24:00Z">
        <w:r w:rsidR="00A87F86">
          <w:t xml:space="preserve"> </w:t>
        </w:r>
      </w:ins>
      <w:ins w:id="26" w:author="Bret Payseur" w:date="2020-06-23T09:57:00Z">
        <w:r w:rsidR="006E38AC">
          <w:t xml:space="preserve">Recombination also shapes evolution by </w:t>
        </w:r>
      </w:ins>
      <w:ins w:id="27" w:author="Bret Payseur" w:date="2020-06-23T09:58:00Z">
        <w:r w:rsidR="006E38AC">
          <w:t>shuffling the combinations of genetic variants offspring inherit.</w:t>
        </w:r>
        <w:r w:rsidR="006E38AC" w:rsidRPr="002C7DFB">
          <w:t xml:space="preserve"> </w:t>
        </w:r>
      </w:ins>
      <w:ins w:id="28" w:author="Bret Payseur" w:date="2020-06-26T08:35:00Z">
        <w:r w:rsidR="002C7DFB" w:rsidRPr="002C7DFB">
          <w:rPr>
            <w:rPrChange w:id="29" w:author="Bret Payseur" w:date="2020-06-26T08:35:00Z">
              <w:rPr>
                <w:sz w:val="22"/>
                <w:szCs w:val="22"/>
              </w:rPr>
            </w:rPrChange>
          </w:rPr>
          <w:t>Recombination affects the fates of beneficial and deleterious mutations</w:t>
        </w:r>
      </w:ins>
      <w:ins w:id="30" w:author="Bret Payseur" w:date="2020-06-26T09:59:00Z">
        <w:r w:rsidR="00E563BB">
          <w:t xml:space="preserve"> (</w:t>
        </w:r>
      </w:ins>
      <w:ins w:id="31" w:author="Bret Payseur" w:date="2020-06-30T10:31:00Z">
        <w:r w:rsidR="00BE2FD1">
          <w:t xml:space="preserve">Felsenstein, 1974; </w:t>
        </w:r>
      </w:ins>
      <w:ins w:id="32" w:author="Bret Payseur" w:date="2020-06-26T09:59:00Z">
        <w:r w:rsidR="00E563BB">
          <w:t>Fishe</w:t>
        </w:r>
      </w:ins>
      <w:ins w:id="33" w:author="Bret Payseur" w:date="2020-06-26T10:00:00Z">
        <w:r w:rsidR="00E563BB">
          <w:t>r, 1930; Hill and Robertson, 1966)</w:t>
        </w:r>
      </w:ins>
      <w:ins w:id="34" w:author="Bret Payseur" w:date="2020-06-26T09:57:00Z">
        <w:r w:rsidR="00E563BB">
          <w:t xml:space="preserve"> and </w:t>
        </w:r>
      </w:ins>
      <w:ins w:id="35" w:author="Bret Payseur" w:date="2020-06-26T10:00:00Z">
        <w:r w:rsidR="00E563BB">
          <w:t xml:space="preserve">interacts with natural selection to </w:t>
        </w:r>
      </w:ins>
      <w:ins w:id="36" w:author="Bret Payseur" w:date="2020-06-26T09:57:00Z">
        <w:r w:rsidR="00E563BB">
          <w:t xml:space="preserve">leave gradients in </w:t>
        </w:r>
      </w:ins>
      <w:ins w:id="37" w:author="Bret Payseur" w:date="2020-06-26T08:35:00Z">
        <w:r w:rsidR="002C7DFB" w:rsidRPr="002C7DFB">
          <w:rPr>
            <w:rPrChange w:id="38" w:author="Bret Payseur" w:date="2020-06-26T08:35:00Z">
              <w:rPr>
                <w:sz w:val="22"/>
                <w:szCs w:val="22"/>
              </w:rPr>
            </w:rPrChange>
          </w:rPr>
          <w:t>genom</w:t>
        </w:r>
      </w:ins>
      <w:ins w:id="39" w:author="Bret Payseur" w:date="2020-06-26T11:24:00Z">
        <w:r w:rsidR="0032040D">
          <w:t>ic</w:t>
        </w:r>
      </w:ins>
      <w:ins w:id="40" w:author="Bret Payseur" w:date="2020-06-26T08:35:00Z">
        <w:r w:rsidR="002C7DFB" w:rsidRPr="002C7DFB">
          <w:rPr>
            <w:rPrChange w:id="41" w:author="Bret Payseur" w:date="2020-06-26T08:35:00Z">
              <w:rPr>
                <w:sz w:val="22"/>
                <w:szCs w:val="22"/>
              </w:rPr>
            </w:rPrChange>
          </w:rPr>
          <w:t xml:space="preserve"> patterns of diversity</w:t>
        </w:r>
      </w:ins>
      <w:ins w:id="42" w:author="Bret Payseur" w:date="2020-06-26T10:01:00Z">
        <w:r w:rsidR="00E563BB">
          <w:t xml:space="preserve"> </w:t>
        </w:r>
        <w:commentRangeStart w:id="43"/>
        <w:r w:rsidR="00E563BB" w:rsidRPr="00E563BB">
          <w:t>(Begun and Aquadro, 1992;</w:t>
        </w:r>
      </w:ins>
      <w:ins w:id="44" w:author="Bret Payseur" w:date="2020-06-26T10:02:00Z">
        <w:r w:rsidR="00E563BB" w:rsidRPr="00E563BB">
          <w:rPr>
            <w:rPrChange w:id="45" w:author="Bret Payseur" w:date="2020-06-26T10:03:00Z">
              <w:rPr>
                <w:sz w:val="22"/>
                <w:szCs w:val="22"/>
              </w:rPr>
            </w:rPrChange>
          </w:rPr>
          <w:t xml:space="preserve"> </w:t>
        </w:r>
      </w:ins>
      <w:ins w:id="46" w:author="Bret Payseur" w:date="2020-06-26T10:04:00Z">
        <w:r w:rsidR="00E563BB">
          <w:t>Charle</w:t>
        </w:r>
      </w:ins>
      <w:ins w:id="47" w:author="Bret Payseur" w:date="2020-06-26T10:05:00Z">
        <w:r w:rsidR="00E563BB">
          <w:t xml:space="preserve">sworth et al., 1993; </w:t>
        </w:r>
      </w:ins>
      <w:ins w:id="48" w:author="Bret Payseur" w:date="2020-06-26T10:02:00Z">
        <w:r w:rsidR="00E563BB" w:rsidRPr="00E563BB">
          <w:rPr>
            <w:rPrChange w:id="49" w:author="Bret Payseur" w:date="2020-06-26T10:03:00Z">
              <w:rPr>
                <w:sz w:val="22"/>
                <w:szCs w:val="22"/>
              </w:rPr>
            </w:rPrChange>
          </w:rPr>
          <w:t>Cutter and Payseur, 2013</w:t>
        </w:r>
      </w:ins>
      <w:ins w:id="50" w:author="Bret Payseur" w:date="2020-06-30T10:32:00Z">
        <w:r w:rsidR="00BE2FD1">
          <w:t>; Maynard Smith and Haigh 1974</w:t>
        </w:r>
      </w:ins>
      <w:ins w:id="51" w:author="Bret Payseur" w:date="2020-06-26T10:02:00Z">
        <w:r w:rsidR="00E563BB" w:rsidRPr="00E563BB">
          <w:rPr>
            <w:rPrChange w:id="52" w:author="Bret Payseur" w:date="2020-06-26T10:03:00Z">
              <w:rPr>
                <w:sz w:val="22"/>
                <w:szCs w:val="22"/>
              </w:rPr>
            </w:rPrChange>
          </w:rPr>
          <w:t>)</w:t>
        </w:r>
      </w:ins>
      <w:commentRangeEnd w:id="43"/>
      <w:ins w:id="53" w:author="Bret Payseur" w:date="2020-06-26T10:03:00Z">
        <w:r w:rsidR="00E563BB">
          <w:rPr>
            <w:rStyle w:val="CommentReference"/>
          </w:rPr>
          <w:commentReference w:id="43"/>
        </w:r>
      </w:ins>
      <w:ins w:id="54" w:author="Bret Payseur" w:date="2020-06-26T10:02:00Z">
        <w:r w:rsidR="00E563BB" w:rsidRPr="00E563BB">
          <w:rPr>
            <w:rPrChange w:id="55" w:author="Bret Payseur" w:date="2020-06-26T10:03:00Z">
              <w:rPr>
                <w:sz w:val="22"/>
                <w:szCs w:val="22"/>
              </w:rPr>
            </w:rPrChange>
          </w:rPr>
          <w:t>.</w:t>
        </w:r>
      </w:ins>
    </w:p>
    <w:p w14:paraId="03D0C5DB" w14:textId="6767FB46" w:rsidR="00404D7B" w:rsidRDefault="00A70004" w:rsidP="003A6557">
      <w:pPr>
        <w:pStyle w:val="FirstParagraph"/>
        <w:spacing w:line="360" w:lineRule="auto"/>
      </w:pPr>
      <w:del w:id="56" w:author="Bret Payseur" w:date="2020-06-23T09:57:00Z">
        <w:r w:rsidDel="00885E20">
          <w:delText xml:space="preserve">The total number of COs at this stage of meiosis is equal to the genome-wide recombination rate (gwRR). </w:delText>
        </w:r>
      </w:del>
      <w:del w:id="57" w:author="Bret Payseur" w:date="2020-06-23T10:26:00Z">
        <w:r w:rsidDel="00A87F86">
          <w:delText xml:space="preserve">Meiosis, and the mixing of haploid gametes, is an important process for evolution, because it can determine a populations’ response to selection by transferring beneficial mutations onto novel genetic backgrounds or by breaking linkage of negative mutations from beneficial genetic backgrounds (Charlesworth et al., 1993). This process shapes the genomic patterns of genetic variation, with high recombination areas of genome having more nucleotide variation while areas of low recombination have decreased genetic variation (Begun and Aquadro, 1992; Nachman and Payseur, 2012). </w:delText>
        </w:r>
      </w:del>
      <w:del w:id="58" w:author="Bret Payseur" w:date="2020-06-25T09:42:00Z">
        <w:r w:rsidDel="00DF5337">
          <w:delText>Due to it</w:delText>
        </w:r>
      </w:del>
      <w:del w:id="59" w:author="Bret Payseur" w:date="2020-06-23T10:02:00Z">
        <w:r w:rsidDel="00305F43">
          <w:delText>’</w:delText>
        </w:r>
      </w:del>
      <w:del w:id="60" w:author="Bret Payseur" w:date="2020-06-25T09:42:00Z">
        <w:r w:rsidDel="00DF5337">
          <w:delText>s role</w:delText>
        </w:r>
      </w:del>
      <w:ins w:id="61" w:author="Bret Payseur" w:date="2020-06-25T09:42:00Z">
        <w:r w:rsidR="00DF5337">
          <w:t>The role of recombination</w:t>
        </w:r>
      </w:ins>
      <w:r>
        <w:t xml:space="preserve"> in facilitating </w:t>
      </w:r>
      <w:ins w:id="62" w:author="Bret Payseur" w:date="2020-06-25T11:51:00Z">
        <w:r w:rsidR="00727F36">
          <w:t xml:space="preserve">meiotic </w:t>
        </w:r>
      </w:ins>
      <w:r>
        <w:t>chromosome</w:t>
      </w:r>
      <w:del w:id="63" w:author="Bret Payseur" w:date="2020-06-23T10:27:00Z">
        <w:r w:rsidDel="00A87F86">
          <w:delText>s</w:delText>
        </w:r>
      </w:del>
      <w:r>
        <w:t xml:space="preserve"> </w:t>
      </w:r>
      <w:del w:id="64" w:author="Bret Payseur" w:date="2020-06-25T09:43:00Z">
        <w:r w:rsidDel="00DF5337">
          <w:delText>disjunction</w:delText>
        </w:r>
      </w:del>
      <w:ins w:id="65" w:author="Bret Payseur" w:date="2020-06-25T09:43:00Z">
        <w:r w:rsidR="00DF5337">
          <w:t>assortm</w:t>
        </w:r>
      </w:ins>
      <w:ins w:id="66" w:author="Bret Payseur" w:date="2020-06-25T09:44:00Z">
        <w:r w:rsidR="00DF5337">
          <w:t>ent</w:t>
        </w:r>
      </w:ins>
      <w:del w:id="67" w:author="Bret Payseur" w:date="2020-06-25T09:42:00Z">
        <w:r w:rsidDel="00DF5337">
          <w:delText xml:space="preserve">, the </w:delText>
        </w:r>
      </w:del>
      <w:ins w:id="68" w:author="Bret Payseur" w:date="2020-06-25T09:42:00Z">
        <w:r w:rsidR="00DF5337">
          <w:t xml:space="preserve"> suggests that the total number of</w:t>
        </w:r>
      </w:ins>
      <w:ins w:id="69" w:author="Bret Payseur" w:date="2020-06-23T09:56:00Z">
        <w:r w:rsidR="00885E20">
          <w:t xml:space="preserve"> crossovers</w:t>
        </w:r>
      </w:ins>
      <w:ins w:id="70" w:author="Bret Payseur" w:date="2020-06-25T09:43:00Z">
        <w:r w:rsidR="00DF5337">
          <w:t xml:space="preserve"> in a cell</w:t>
        </w:r>
      </w:ins>
      <w:ins w:id="71" w:author="Bret Payseur" w:date="2020-06-23T09:56:00Z">
        <w:r w:rsidR="00885E20">
          <w:t xml:space="preserve"> </w:t>
        </w:r>
      </w:ins>
      <w:ins w:id="72" w:author="Bret Payseur" w:date="2020-06-23T09:57:00Z">
        <w:r w:rsidR="00885E20">
          <w:t xml:space="preserve">– the </w:t>
        </w:r>
      </w:ins>
      <w:r>
        <w:t>genome-wide recombination rate</w:t>
      </w:r>
      <w:ins w:id="73" w:author="Bret Payseur" w:date="2020-06-23T09:57:00Z">
        <w:r w:rsidR="00885E20">
          <w:t xml:space="preserve"> –</w:t>
        </w:r>
      </w:ins>
      <w:r>
        <w:t xml:space="preserve"> </w:t>
      </w:r>
      <w:del w:id="74" w:author="Bret Payseur" w:date="2020-06-23T10:29:00Z">
        <w:r w:rsidDel="00A87F86">
          <w:delText>can be thought of as</w:delText>
        </w:r>
      </w:del>
      <w:ins w:id="75" w:author="Bret Payseur" w:date="2020-06-23T10:29:00Z">
        <w:r w:rsidR="00A87F86">
          <w:t>is</w:t>
        </w:r>
      </w:ins>
      <w:r>
        <w:t xml:space="preserve"> a</w:t>
      </w:r>
      <w:ins w:id="76" w:author="Bret Payseur" w:date="2020-06-25T14:22:00Z">
        <w:r w:rsidR="00A24835">
          <w:t>n</w:t>
        </w:r>
      </w:ins>
      <w:r>
        <w:t xml:space="preserve"> </w:t>
      </w:r>
      <w:ins w:id="77" w:author="Bret Payseur" w:date="2020-06-25T14:23:00Z">
        <w:r w:rsidR="00A24835">
          <w:t>important cellular characteristic</w:t>
        </w:r>
      </w:ins>
      <w:del w:id="78" w:author="Bret Payseur" w:date="2020-06-25T09:43:00Z">
        <w:r w:rsidDel="00DF5337">
          <w:delText xml:space="preserve">cell-based </w:delText>
        </w:r>
      </w:del>
      <w:del w:id="79" w:author="Bret Payseur" w:date="2020-06-25T14:23:00Z">
        <w:r w:rsidDel="00A24835">
          <w:delText>metric</w:delText>
        </w:r>
      </w:del>
      <w:r>
        <w:t xml:space="preserve"> </w:t>
      </w:r>
      <w:del w:id="80" w:author="Bret Payseur" w:date="2020-06-25T09:44:00Z">
        <w:r w:rsidDel="00DF5337">
          <w:delText xml:space="preserve">which is </w:delText>
        </w:r>
      </w:del>
      <w:del w:id="81" w:author="Bret Payseur" w:date="2020-06-26T10:17:00Z">
        <w:r w:rsidDel="00DF0707">
          <w:delText xml:space="preserve">tightly </w:delText>
        </w:r>
      </w:del>
      <w:r>
        <w:t>connected to org</w:t>
      </w:r>
      <w:ins w:id="82" w:author="Bret Payseur" w:date="2020-06-23T10:27:00Z">
        <w:r w:rsidR="00A87F86">
          <w:t>anismal fitness</w:t>
        </w:r>
      </w:ins>
      <w:del w:id="83" w:author="Bret Payseur" w:date="2020-06-23T10:27:00Z">
        <w:r w:rsidDel="00A87F86">
          <w:delText>anisms fitness and fertility</w:delText>
        </w:r>
      </w:del>
      <w:r>
        <w:t xml:space="preserve">. </w:t>
      </w:r>
      <w:ins w:id="84" w:author="Bret Payseur" w:date="2020-06-23T10:31:00Z">
        <w:r w:rsidR="00EF7E84">
          <w:t>The dual pressures of e</w:t>
        </w:r>
      </w:ins>
      <w:del w:id="85" w:author="Bret Payseur" w:date="2020-06-23T10:31:00Z">
        <w:r w:rsidDel="00EF7E84">
          <w:delText>E</w:delText>
        </w:r>
      </w:del>
      <w:r>
        <w:t xml:space="preserve">nsuring at least one crossover per chromosome </w:t>
      </w:r>
      <w:ins w:id="86" w:author="Bret Payseur" w:date="2020-06-23T10:32:00Z">
        <w:r w:rsidR="00EF7E84">
          <w:t>and</w:t>
        </w:r>
      </w:ins>
      <w:del w:id="87" w:author="Bret Payseur" w:date="2020-06-23T10:32:00Z">
        <w:r w:rsidDel="00EF7E84">
          <w:delText>while</w:delText>
        </w:r>
      </w:del>
      <w:r>
        <w:t xml:space="preserve"> minimizing </w:t>
      </w:r>
      <w:del w:id="88" w:author="Bret Payseur" w:date="2020-06-23T10:31:00Z">
        <w:r w:rsidDel="00EF7E84">
          <w:delText>the rates of</w:delText>
        </w:r>
      </w:del>
      <w:ins w:id="89" w:author="Bret Payseur" w:date="2020-06-23T10:31:00Z">
        <w:r w:rsidR="00EF7E84">
          <w:t>levels of</w:t>
        </w:r>
      </w:ins>
      <w:r>
        <w:t xml:space="preserve"> DNA damage and ectopic </w:t>
      </w:r>
      <w:del w:id="90" w:author="Bret Payseur" w:date="2020-06-23T10:31:00Z">
        <w:r w:rsidDel="00EF7E84">
          <w:delText xml:space="preserve">recombination </w:delText>
        </w:r>
      </w:del>
      <w:ins w:id="91" w:author="Bret Payseur" w:date="2020-06-23T10:31:00Z">
        <w:r w:rsidR="00EF7E84">
          <w:t xml:space="preserve">exchange </w:t>
        </w:r>
      </w:ins>
      <w:r>
        <w:t xml:space="preserve">are thought to </w:t>
      </w:r>
      <w:del w:id="92" w:author="Bret Payseur" w:date="2020-06-25T14:23:00Z">
        <w:r w:rsidDel="00A24835">
          <w:delText>regulate the</w:delText>
        </w:r>
      </w:del>
      <w:ins w:id="93" w:author="Bret Payseur" w:date="2020-06-25T14:23:00Z">
        <w:r w:rsidR="00A24835">
          <w:t>impose</w:t>
        </w:r>
      </w:ins>
      <w:r>
        <w:t xml:space="preserve"> lower and upper thresholds </w:t>
      </w:r>
      <w:del w:id="94" w:author="Bret Payseur" w:date="2020-06-23T10:32:00Z">
        <w:r w:rsidDel="00EF7E84">
          <w:delText>for a</w:delText>
        </w:r>
      </w:del>
      <w:ins w:id="95" w:author="Bret Payseur" w:date="2020-06-25T14:23:00Z">
        <w:r w:rsidR="00A24835">
          <w:t>on</w:t>
        </w:r>
      </w:ins>
      <w:ins w:id="96" w:author="Bret Payseur" w:date="2020-06-23T10:32:00Z">
        <w:r w:rsidR="00EF7E84">
          <w:t xml:space="preserve"> the </w:t>
        </w:r>
      </w:ins>
      <w:del w:id="97" w:author="Bret Payseur" w:date="2020-06-23T10:32:00Z">
        <w:r w:rsidDel="00EF7E84">
          <w:delText xml:space="preserve"> </w:delText>
        </w:r>
      </w:del>
      <w:r>
        <w:t>genome-wide recombination rate (</w:t>
      </w:r>
      <w:commentRangeStart w:id="98"/>
      <w:ins w:id="99" w:author="Bret Payseur" w:date="2020-06-30T10:32:00Z">
        <w:r w:rsidR="00BE2FD1">
          <w:t>Inoue</w:t>
        </w:r>
        <w:commentRangeEnd w:id="98"/>
        <w:r w:rsidR="00BE2FD1">
          <w:rPr>
            <w:rStyle w:val="CommentReference"/>
          </w:rPr>
          <w:commentReference w:id="98"/>
        </w:r>
        <w:r w:rsidR="00BE2FD1">
          <w:t xml:space="preserve">; </w:t>
        </w:r>
      </w:ins>
      <w:r>
        <w:t>Nagaoka et al., 2012</w:t>
      </w:r>
      <w:del w:id="100" w:author="Bret Payseur" w:date="2020-06-30T10:32:00Z">
        <w:r w:rsidDel="00BE2FD1">
          <w:delText>) (</w:delText>
        </w:r>
        <w:commentRangeStart w:id="101"/>
        <w:r w:rsidDel="00BE2FD1">
          <w:delText>Inoue</w:delText>
        </w:r>
        <w:commentRangeEnd w:id="101"/>
        <w:r w:rsidR="00A87F86" w:rsidDel="00BE2FD1">
          <w:rPr>
            <w:rStyle w:val="CommentReference"/>
          </w:rPr>
          <w:commentReference w:id="101"/>
        </w:r>
      </w:del>
      <w:r>
        <w:t xml:space="preserve">). Yet, within these </w:t>
      </w:r>
      <w:ins w:id="102" w:author="Bret Payseur" w:date="2020-06-26T10:18:00Z">
        <w:r w:rsidR="00DF0707">
          <w:t>bounds</w:t>
        </w:r>
      </w:ins>
      <w:del w:id="103" w:author="Bret Payseur" w:date="2020-06-26T10:18:00Z">
        <w:r w:rsidDel="00DF0707">
          <w:delText>thresholds</w:delText>
        </w:r>
      </w:del>
      <w:ins w:id="104" w:author="Bret Payseur" w:date="2020-06-23T10:32:00Z">
        <w:r w:rsidR="00EF7E84">
          <w:t xml:space="preserve">, </w:t>
        </w:r>
      </w:ins>
      <w:ins w:id="105" w:author="Bret Payseur" w:date="2020-06-23T10:33:00Z">
        <w:r w:rsidR="00EF7E84">
          <w:t xml:space="preserve">individuals </w:t>
        </w:r>
      </w:ins>
      <w:ins w:id="106" w:author="Bret Payseur" w:date="2020-06-23T10:39:00Z">
        <w:r w:rsidR="002219EC">
          <w:t xml:space="preserve">from the same species </w:t>
        </w:r>
      </w:ins>
      <w:ins w:id="107" w:author="Bret Payseur" w:date="2020-06-30T10:33:00Z">
        <w:r w:rsidR="00BE2FD1">
          <w:t>can vary substantially</w:t>
        </w:r>
      </w:ins>
      <w:ins w:id="108" w:author="Bret Payseur" w:date="2020-06-23T10:33:00Z">
        <w:r w:rsidR="00EF7E84">
          <w:t xml:space="preserve"> in crossover number (</w:t>
        </w:r>
      </w:ins>
      <w:ins w:id="109" w:author="Bret Payseur" w:date="2020-06-25T14:25:00Z">
        <w:r w:rsidR="00A24835">
          <w:t>Kong et al., 200</w:t>
        </w:r>
      </w:ins>
      <w:ins w:id="110" w:author="Bret Payseur" w:date="2020-06-25T14:26:00Z">
        <w:r w:rsidR="00DF5A06">
          <w:t>8</w:t>
        </w:r>
      </w:ins>
      <w:ins w:id="111" w:author="Bret Payseur" w:date="2020-06-25T14:25:00Z">
        <w:r w:rsidR="00A24835">
          <w:t xml:space="preserve">; </w:t>
        </w:r>
      </w:ins>
      <w:ins w:id="112" w:author="Bret Payseur" w:date="2020-06-25T14:26:00Z">
        <w:r w:rsidR="00A24835">
          <w:t xml:space="preserve">Gruhn et al., 2013; </w:t>
        </w:r>
      </w:ins>
      <w:ins w:id="113" w:author="Bret Payseur" w:date="2020-06-25T14:25:00Z">
        <w:r w:rsidR="00A24835">
          <w:t>Ma et al., 2015; Johnston et al., 2016</w:t>
        </w:r>
      </w:ins>
      <w:ins w:id="114" w:author="Bret Payseur" w:date="2020-06-23T10:33:00Z">
        <w:r w:rsidR="00EF7E84">
          <w:t>).</w:t>
        </w:r>
      </w:ins>
      <w:del w:id="115" w:author="Bret Payseur" w:date="2020-06-23T10:33:00Z">
        <w:r w:rsidDel="00EF7E84">
          <w:delText xml:space="preserve"> the genome-wide recombination rate still varies across species and individuals.</w:delText>
        </w:r>
      </w:del>
    </w:p>
    <w:p w14:paraId="7B430EFD" w14:textId="198D56C0" w:rsidR="00404D7B" w:rsidRDefault="00A70004" w:rsidP="003A6557">
      <w:pPr>
        <w:pStyle w:val="BodyText"/>
        <w:spacing w:line="360" w:lineRule="auto"/>
      </w:pPr>
      <w:r>
        <w:t>Sex</w:t>
      </w:r>
      <w:ins w:id="116" w:author="Bret Payseur" w:date="2020-06-23T10:40:00Z">
        <w:r w:rsidR="002219EC">
          <w:t xml:space="preserve"> </w:t>
        </w:r>
      </w:ins>
      <w:del w:id="117" w:author="Bret Payseur" w:date="2020-06-23T10:40:00Z">
        <w:r w:rsidDel="002219EC">
          <w:delText xml:space="preserve">, or the version of gametogenesis, </w:delText>
        </w:r>
      </w:del>
      <w:r>
        <w:t xml:space="preserve">is </w:t>
      </w:r>
      <w:del w:id="118" w:author="Bret Payseur" w:date="2020-06-30T10:35:00Z">
        <w:r w:rsidDel="00BE2FD1">
          <w:delText>one of the</w:delText>
        </w:r>
      </w:del>
      <w:ins w:id="119" w:author="Bret Payseur" w:date="2020-06-30T10:35:00Z">
        <w:r w:rsidR="00BE2FD1">
          <w:t>perhaps the</w:t>
        </w:r>
      </w:ins>
      <w:r>
        <w:t xml:space="preserve"> most notable ax</w:t>
      </w:r>
      <w:ins w:id="120" w:author="Bret Payseur" w:date="2020-06-30T10:35:00Z">
        <w:r w:rsidR="00BE2FD1">
          <w:t>is</w:t>
        </w:r>
      </w:ins>
      <w:del w:id="121" w:author="Bret Payseur" w:date="2020-06-30T10:35:00Z">
        <w:r w:rsidDel="00BE2FD1">
          <w:delText>es</w:delText>
        </w:r>
      </w:del>
      <w:r>
        <w:t xml:space="preserve"> </w:t>
      </w:r>
      <w:del w:id="122" w:author="Bret Payseur" w:date="2020-06-23T10:40:00Z">
        <w:r w:rsidDel="002219EC">
          <w:delText>of this form of variation</w:delText>
        </w:r>
      </w:del>
      <w:ins w:id="123" w:author="Bret Payseur" w:date="2020-06-23T10:40:00Z">
        <w:r w:rsidR="002219EC">
          <w:t>along which recombination rate varies</w:t>
        </w:r>
      </w:ins>
      <w:r>
        <w:t xml:space="preserve">. </w:t>
      </w:r>
      <w:ins w:id="124" w:author="Bret Payseur" w:date="2020-06-26T11:28:00Z">
        <w:r w:rsidR="0032040D">
          <w:t>Broadly s</w:t>
        </w:r>
      </w:ins>
      <w:ins w:id="125" w:author="Bret Payseur" w:date="2020-06-26T11:29:00Z">
        <w:r w:rsidR="0032040D">
          <w:t>peaking, s</w:t>
        </w:r>
      </w:ins>
      <w:ins w:id="126" w:author="Bret Payseur" w:date="2020-06-23T10:40:00Z">
        <w:r w:rsidR="002219EC">
          <w:t xml:space="preserve">exual dimorphism in </w:t>
        </w:r>
      </w:ins>
      <w:ins w:id="127" w:author="Bret Payseur" w:date="2020-06-23T10:41:00Z">
        <w:r w:rsidR="00062E22">
          <w:t xml:space="preserve">the genome-wide </w:t>
        </w:r>
      </w:ins>
      <w:ins w:id="128" w:author="Bret Payseur" w:date="2020-06-23T10:40:00Z">
        <w:r w:rsidR="002219EC">
          <w:t>recombination ra</w:t>
        </w:r>
        <w:r w:rsidR="00062E22">
          <w:t>te</w:t>
        </w:r>
      </w:ins>
      <w:ins w:id="129" w:author="Bret Payseur" w:date="2020-06-23T10:41:00Z">
        <w:r w:rsidR="00062E22">
          <w:t xml:space="preserve"> assumes two forms. In </w:t>
        </w:r>
      </w:ins>
      <w:ins w:id="130" w:author="Bret Payseur" w:date="2020-06-26T11:26:00Z">
        <w:r w:rsidR="0032040D">
          <w:t xml:space="preserve">species such as </w:t>
        </w:r>
      </w:ins>
      <w:ins w:id="131" w:author="Bret Payseur" w:date="2020-06-23T10:42:00Z">
        <w:r w:rsidR="00062E22" w:rsidRPr="00062E22">
          <w:rPr>
            <w:i/>
            <w:iCs/>
            <w:rPrChange w:id="132" w:author="Bret Payseur" w:date="2020-06-23T10:42:00Z">
              <w:rPr/>
            </w:rPrChange>
          </w:rPr>
          <w:t>Drosophila melanogaster</w:t>
        </w:r>
        <w:r w:rsidR="00062E22">
          <w:t xml:space="preserve">, </w:t>
        </w:r>
      </w:ins>
      <w:ins w:id="133" w:author="Bret Payseur" w:date="2020-06-26T11:26:00Z">
        <w:r w:rsidR="0032040D">
          <w:t>one sex</w:t>
        </w:r>
      </w:ins>
      <w:ins w:id="134" w:author="Bret Payseur" w:date="2020-06-26T11:27:00Z">
        <w:r w:rsidR="0032040D">
          <w:t xml:space="preserve"> completes meiosis without forming crossovers</w:t>
        </w:r>
      </w:ins>
      <w:del w:id="135" w:author="Bret Payseur" w:date="2020-06-23T10:43:00Z">
        <w:r w:rsidDel="00062E22">
          <w:delText>There are two classes of sexual dimorphism in recombination rates; the first is called achiasmy and referred to where one sex recombines</w:delText>
        </w:r>
      </w:del>
      <w:r>
        <w:t xml:space="preserve"> (</w:t>
      </w:r>
      <w:ins w:id="136" w:author="Bret Payseur" w:date="2020-06-26T11:27:00Z">
        <w:r w:rsidR="0032040D">
          <w:t>“achiasmy”), while the other sex recombines (</w:t>
        </w:r>
      </w:ins>
      <w:commentRangeStart w:id="137"/>
      <w:ins w:id="138" w:author="Bret Payseur" w:date="2020-06-30T10:37:00Z">
        <w:r w:rsidR="00BE2FD1">
          <w:t xml:space="preserve">Haldane, 1922; </w:t>
        </w:r>
      </w:ins>
      <w:r>
        <w:t xml:space="preserve">Huxley, 1928; </w:t>
      </w:r>
      <w:del w:id="139" w:author="Bret Payseur" w:date="2020-06-30T10:38:00Z">
        <w:r w:rsidDel="00BE2FD1">
          <w:delText>Lenormand and Dutheil, 2005</w:delText>
        </w:r>
      </w:del>
      <w:ins w:id="140" w:author="Bret Payseur" w:date="2020-06-30T10:38:00Z">
        <w:r w:rsidR="00BE2FD1">
          <w:t>Burt et al., 1991</w:t>
        </w:r>
      </w:ins>
      <w:commentRangeEnd w:id="137"/>
      <w:ins w:id="141" w:author="Bret Payseur" w:date="2020-06-30T10:42:00Z">
        <w:r w:rsidR="006F7F39">
          <w:rPr>
            <w:rStyle w:val="CommentReference"/>
          </w:rPr>
          <w:commentReference w:id="137"/>
        </w:r>
      </w:ins>
      <w:r>
        <w:t xml:space="preserve">). </w:t>
      </w:r>
      <w:ins w:id="142" w:author="Bret Payseur" w:date="2020-06-26T11:29:00Z">
        <w:r w:rsidR="0032040D">
          <w:t>Alternatively, i</w:t>
        </w:r>
      </w:ins>
      <w:ins w:id="143" w:author="Bret Payseur" w:date="2020-06-23T10:43:00Z">
        <w:r w:rsidR="00062E22">
          <w:t xml:space="preserve">n most </w:t>
        </w:r>
      </w:ins>
      <w:ins w:id="144" w:author="Bret Payseur" w:date="2020-06-23T10:44:00Z">
        <w:r w:rsidR="00062E22">
          <w:t xml:space="preserve">species </w:t>
        </w:r>
      </w:ins>
      <w:ins w:id="145" w:author="Bret Payseur" w:date="2020-06-30T10:35:00Z">
        <w:r w:rsidR="00BE2FD1">
          <w:t>with recombination</w:t>
        </w:r>
      </w:ins>
      <w:ins w:id="146" w:author="Bret Payseur" w:date="2020-06-26T11:28:00Z">
        <w:r w:rsidR="0032040D">
          <w:t>, crossovers</w:t>
        </w:r>
      </w:ins>
      <w:ins w:id="147" w:author="Bret Payseur" w:date="2020-06-23T10:43:00Z">
        <w:r w:rsidR="00062E22">
          <w:t xml:space="preserve"> </w:t>
        </w:r>
      </w:ins>
      <w:del w:id="148" w:author="Bret Payseur" w:date="2020-06-23T10:44:00Z">
        <w:r w:rsidDel="00062E22">
          <w:delText>The second, which is the focus of this manuscript, is the instance where both sexes recombine</w:delText>
        </w:r>
      </w:del>
      <w:ins w:id="149" w:author="Bret Payseur" w:date="2020-06-23T10:47:00Z">
        <w:r w:rsidR="00062E22">
          <w:t>occur in</w:t>
        </w:r>
      </w:ins>
      <w:ins w:id="150" w:author="Bret Payseur" w:date="2020-06-23T10:44:00Z">
        <w:r w:rsidR="00062E22">
          <w:t xml:space="preserve"> both sexes</w:t>
        </w:r>
      </w:ins>
      <w:ins w:id="151" w:author="Bret Payseur" w:date="2020-06-23T10:47:00Z">
        <w:r w:rsidR="00062E22">
          <w:t xml:space="preserve"> but at different rates</w:t>
        </w:r>
      </w:ins>
      <w:ins w:id="152" w:author="Bret Payseur" w:date="2020-06-23T10:44:00Z">
        <w:r w:rsidR="00062E22">
          <w:t xml:space="preserve"> </w:t>
        </w:r>
      </w:ins>
      <w:del w:id="153" w:author="Bret Payseur" w:date="2020-06-23T10:45:00Z">
        <w:r w:rsidDel="00062E22">
          <w:delText xml:space="preserve"> </w:delText>
        </w:r>
      </w:del>
      <w:r>
        <w:t>(</w:t>
      </w:r>
      <w:ins w:id="154" w:author="Bret Payseur" w:date="2020-06-23T10:49:00Z">
        <w:r w:rsidR="00062E22">
          <w:t>“heterochiasmy”)</w:t>
        </w:r>
      </w:ins>
      <w:del w:id="155" w:author="Bret Payseur" w:date="2020-06-30T10:42:00Z">
        <w:r w:rsidDel="006F7F39">
          <w:delText>Lenormand and Dutheil, 2005)</w:delText>
        </w:r>
      </w:del>
      <w:r>
        <w:t xml:space="preserve">. </w:t>
      </w:r>
      <w:ins w:id="156" w:author="Bret Payseur" w:date="2020-06-30T10:41:00Z">
        <w:r w:rsidR="006F7F39">
          <w:t>In these species, f</w:t>
        </w:r>
      </w:ins>
      <w:ins w:id="157" w:author="Bret Payseur" w:date="2020-06-23T10:46:00Z">
        <w:r w:rsidR="00062E22">
          <w:t xml:space="preserve">emales </w:t>
        </w:r>
      </w:ins>
      <w:ins w:id="158" w:author="Bret Payseur" w:date="2020-06-25T14:27:00Z">
        <w:r w:rsidR="00DF5A06">
          <w:t>tend to</w:t>
        </w:r>
      </w:ins>
      <w:ins w:id="159" w:author="Bret Payseur" w:date="2020-06-23T10:46:00Z">
        <w:r w:rsidR="00062E22">
          <w:t xml:space="preserve"> recombine more than males</w:t>
        </w:r>
      </w:ins>
      <w:ins w:id="160" w:author="Bret Payseur" w:date="2020-06-23T10:47:00Z">
        <w:r w:rsidR="00062E22">
          <w:t xml:space="preserve"> (</w:t>
        </w:r>
      </w:ins>
      <w:commentRangeStart w:id="161"/>
      <w:ins w:id="162" w:author="Bret Payseur" w:date="2020-06-30T10:39:00Z">
        <w:r w:rsidR="00BE2FD1">
          <w:t>Bell</w:t>
        </w:r>
        <w:r w:rsidR="006F7F39">
          <w:t>,</w:t>
        </w:r>
        <w:r w:rsidR="00BE2FD1">
          <w:t xml:space="preserve"> 1982; </w:t>
        </w:r>
      </w:ins>
      <w:ins w:id="163" w:author="Bret Payseur" w:date="2020-06-23T10:48:00Z">
        <w:r w:rsidR="00062E22">
          <w:t>Brandvain and Coop</w:t>
        </w:r>
      </w:ins>
      <w:ins w:id="164" w:author="Bret Payseur" w:date="2020-06-30T10:40:00Z">
        <w:r w:rsidR="006F7F39">
          <w:t>,</w:t>
        </w:r>
      </w:ins>
      <w:ins w:id="165" w:author="Bret Payseur" w:date="2020-06-23T10:51:00Z">
        <w:r w:rsidR="00703951">
          <w:t xml:space="preserve"> 2012</w:t>
        </w:r>
      </w:ins>
      <w:ins w:id="166" w:author="Bret Payseur" w:date="2020-06-30T10:40:00Z">
        <w:r w:rsidR="006F7F39">
          <w:t>; Burt et al., 1991; Lenormand and Dutheil, 2005; Lorch, 2005</w:t>
        </w:r>
      </w:ins>
      <w:commentRangeEnd w:id="161"/>
      <w:ins w:id="167" w:author="Bret Payseur" w:date="2020-06-30T10:41:00Z">
        <w:r w:rsidR="006F7F39">
          <w:rPr>
            <w:rStyle w:val="CommentReference"/>
          </w:rPr>
          <w:commentReference w:id="161"/>
        </w:r>
      </w:ins>
      <w:ins w:id="168" w:author="Bret Payseur" w:date="2020-06-23T10:47:00Z">
        <w:r w:rsidR="00062E22">
          <w:t>)</w:t>
        </w:r>
      </w:ins>
      <w:ins w:id="169" w:author="Bret Payseur" w:date="2020-06-23T10:48:00Z">
        <w:r w:rsidR="00062E22">
          <w:t>.</w:t>
        </w:r>
      </w:ins>
      <w:ins w:id="170" w:author="Bret Payseur" w:date="2020-06-23T10:50:00Z">
        <w:r w:rsidR="00062E22">
          <w:t xml:space="preserve"> </w:t>
        </w:r>
      </w:ins>
      <w:ins w:id="171" w:author="Bret Payseur" w:date="2020-06-26T11:13:00Z">
        <w:r w:rsidR="007D45C0">
          <w:t xml:space="preserve">In plants, </w:t>
        </w:r>
      </w:ins>
      <w:ins w:id="172" w:author="Bret Payseur" w:date="2020-06-26T11:14:00Z">
        <w:r w:rsidR="007D45C0">
          <w:t>heterochiasmy is correlated with the opportunity for haploid selection (Lenormand and Dutheil, 2005).</w:t>
        </w:r>
      </w:ins>
      <w:ins w:id="173" w:author="Bret Payseur" w:date="2020-06-26T11:15:00Z">
        <w:r w:rsidR="007D45C0">
          <w:t xml:space="preserve"> </w:t>
        </w:r>
      </w:ins>
      <w:ins w:id="174" w:author="Bret Payseur" w:date="2020-06-23T10:45:00Z">
        <w:r w:rsidR="00062E22">
          <w:t xml:space="preserve">Despite </w:t>
        </w:r>
      </w:ins>
      <w:ins w:id="175" w:author="Bret Payseur" w:date="2020-06-25T09:50:00Z">
        <w:r w:rsidR="00E518F5">
          <w:t xml:space="preserve">the establishment of these </w:t>
        </w:r>
      </w:ins>
      <w:ins w:id="176" w:author="Bret Payseur" w:date="2020-06-30T10:43:00Z">
        <w:r w:rsidR="006F7F39">
          <w:t>interspecific tr</w:t>
        </w:r>
      </w:ins>
      <w:ins w:id="177" w:author="Bret Payseur" w:date="2020-06-30T10:44:00Z">
        <w:r w:rsidR="006F7F39">
          <w:t>ends</w:t>
        </w:r>
      </w:ins>
      <w:ins w:id="178" w:author="Bret Payseur" w:date="2020-06-23T10:45:00Z">
        <w:r w:rsidR="00062E22">
          <w:t>, a</w:t>
        </w:r>
      </w:ins>
      <w:del w:id="179" w:author="Bret Payseur" w:date="2020-06-23T10:45:00Z">
        <w:r w:rsidDel="00062E22">
          <w:delText>A</w:delText>
        </w:r>
      </w:del>
      <w:r>
        <w:t xml:space="preserve">n understanding of how sex shapes the evolution of recombination cannot be achieved with available data. Comprehensive comparisons of </w:t>
      </w:r>
      <w:ins w:id="180" w:author="Bret Payseur" w:date="2020-06-25T09:55:00Z">
        <w:r w:rsidR="00E518F5">
          <w:t xml:space="preserve">variation in </w:t>
        </w:r>
      </w:ins>
      <w:r>
        <w:t xml:space="preserve">female and male recombination rates </w:t>
      </w:r>
      <w:ins w:id="181" w:author="Bret Payseur" w:date="2020-06-23T11:26:00Z">
        <w:r w:rsidR="003B0224">
          <w:t xml:space="preserve">within species </w:t>
        </w:r>
      </w:ins>
      <w:del w:id="182" w:author="Bret Payseur" w:date="2020-06-25T09:54:00Z">
        <w:r w:rsidDel="00E518F5">
          <w:delText xml:space="preserve">usually </w:delText>
        </w:r>
      </w:del>
      <w:ins w:id="183" w:author="Bret Payseur" w:date="2020-06-25T09:54:00Z">
        <w:r w:rsidR="00E518F5">
          <w:t xml:space="preserve">have </w:t>
        </w:r>
      </w:ins>
      <w:r>
        <w:t xml:space="preserve">come from outbred populations </w:t>
      </w:r>
      <w:ins w:id="184" w:author="Bret Payseur" w:date="2020-06-23T09:35:00Z">
        <w:r w:rsidR="00BC5284">
          <w:t xml:space="preserve">of </w:t>
        </w:r>
      </w:ins>
      <w:r>
        <w:t>humans (Kong et al., 2004,</w:t>
      </w:r>
      <w:del w:id="185" w:author="Bret Payseur" w:date="2020-06-23T10:50:00Z">
        <w:r w:rsidDel="00703951">
          <w:delText>,</w:delText>
        </w:r>
      </w:del>
      <w:r>
        <w:t xml:space="preserve"> 2008, 2014; Halldorsson et al., 2019</w:t>
      </w:r>
      <w:ins w:id="186" w:author="Bret Payseur" w:date="2020-06-25T11:53:00Z">
        <w:r w:rsidR="00727F36">
          <w:t>; Gruhn et al.</w:t>
        </w:r>
      </w:ins>
      <w:ins w:id="187" w:author="Bret Payseur" w:date="2020-06-25T11:54:00Z">
        <w:r w:rsidR="00727F36">
          <w:t>, 2013</w:t>
        </w:r>
      </w:ins>
      <w:r>
        <w:t>), dog</w:t>
      </w:r>
      <w:ins w:id="188" w:author="Bret Payseur" w:date="2020-06-23T09:35:00Z">
        <w:r w:rsidR="00BC5284">
          <w:t>s</w:t>
        </w:r>
      </w:ins>
      <w:r>
        <w:t xml:space="preserve"> (</w:t>
      </w:r>
      <w:del w:id="189" w:author="Bret Payseur" w:date="2020-06-26T10:06:00Z">
        <w:r w:rsidDel="00E563BB">
          <w:delText xml:space="preserve">Wong et al., </w:delText>
        </w:r>
        <w:commentRangeStart w:id="190"/>
        <w:r w:rsidDel="00E563BB">
          <w:delText>2010</w:delText>
        </w:r>
      </w:del>
      <w:ins w:id="191" w:author="Bret Payseur" w:date="2020-06-26T10:05:00Z">
        <w:r w:rsidR="00E563BB">
          <w:t>Campbell et al. 2014</w:t>
        </w:r>
      </w:ins>
      <w:commentRangeEnd w:id="190"/>
      <w:ins w:id="192" w:author="Bret Payseur" w:date="2020-06-26T10:06:00Z">
        <w:r w:rsidR="00E563BB">
          <w:rPr>
            <w:rStyle w:val="CommentReference"/>
          </w:rPr>
          <w:commentReference w:id="190"/>
        </w:r>
      </w:ins>
      <w:r>
        <w:t>), cattle (Ma et al., 2015; Sh</w:t>
      </w:r>
      <w:r w:rsidR="005965F0">
        <w:t xml:space="preserve">en et al., 2018), </w:t>
      </w:r>
      <w:ins w:id="193" w:author="Bret Payseur" w:date="2020-06-26T11:20:00Z">
        <w:r w:rsidR="007D45C0">
          <w:t xml:space="preserve">and </w:t>
        </w:r>
      </w:ins>
      <w:ins w:id="194" w:author="Bret Payseur" w:date="2020-06-30T08:40:00Z">
        <w:r w:rsidR="004A26D7">
          <w:t xml:space="preserve">Soay </w:t>
        </w:r>
      </w:ins>
      <w:r w:rsidR="005965F0">
        <w:t>sheep (Johnston et al., 2016)</w:t>
      </w:r>
      <w:del w:id="195" w:author="Bret Payseur" w:date="2020-06-26T11:20:00Z">
        <w:r w:rsidDel="007D45C0">
          <w:delText xml:space="preserve"> and m</w:delText>
        </w:r>
      </w:del>
      <w:del w:id="196" w:author="Bret Payseur" w:date="2020-06-23T09:36:00Z">
        <w:r w:rsidDel="00BC5284">
          <w:delText>ouse</w:delText>
        </w:r>
      </w:del>
      <w:del w:id="197" w:author="Bret Payseur" w:date="2020-06-26T11:20:00Z">
        <w:r w:rsidDel="007D45C0">
          <w:delText xml:space="preserve"> (Srivastava et al., 2017)</w:delText>
        </w:r>
      </w:del>
      <w:ins w:id="198" w:author="Bret Payseur" w:date="2020-06-25T09:51:00Z">
        <w:r w:rsidR="00E518F5">
          <w:t>,</w:t>
        </w:r>
      </w:ins>
      <w:r>
        <w:t xml:space="preserve"> in which the role of sex is </w:t>
      </w:r>
      <w:del w:id="199" w:author="Bret Payseur" w:date="2020-06-26T11:21:00Z">
        <w:r w:rsidDel="007D45C0">
          <w:delText xml:space="preserve">confounded with </w:delText>
        </w:r>
      </w:del>
      <w:ins w:id="200" w:author="Bret Payseur" w:date="2020-06-26T11:30:00Z">
        <w:r w:rsidR="0032040D">
          <w:t>confounded with</w:t>
        </w:r>
      </w:ins>
      <w:ins w:id="201" w:author="Bret Payseur" w:date="2020-06-26T11:21:00Z">
        <w:r w:rsidR="007D45C0">
          <w:t xml:space="preserve"> </w:t>
        </w:r>
      </w:ins>
      <w:r>
        <w:t>the contributions of genetic variation.</w:t>
      </w:r>
      <w:ins w:id="202" w:author="Bret Payseur" w:date="2020-06-23T11:26:00Z">
        <w:r w:rsidR="003B0224">
          <w:t xml:space="preserve"> </w:t>
        </w:r>
      </w:ins>
      <w:ins w:id="203" w:author="Bret Payseur" w:date="2020-06-25T11:55:00Z">
        <w:r w:rsidR="00727F36">
          <w:t>Althoug</w:t>
        </w:r>
      </w:ins>
      <w:ins w:id="204" w:author="Bret Payseur" w:date="2020-06-25T11:56:00Z">
        <w:r w:rsidR="00727F36">
          <w:t xml:space="preserve">h </w:t>
        </w:r>
      </w:ins>
      <w:ins w:id="205" w:author="Bret Payseur" w:date="2020-06-29T08:19:00Z">
        <w:r w:rsidR="00C43FF4">
          <w:t xml:space="preserve">it is known that </w:t>
        </w:r>
      </w:ins>
      <w:ins w:id="206" w:author="Bret Payseur" w:date="2020-06-23T11:26:00Z">
        <w:r w:rsidR="003B0224">
          <w:t xml:space="preserve">the </w:t>
        </w:r>
      </w:ins>
      <w:ins w:id="207" w:author="Bret Payseur" w:date="2020-06-25T11:57:00Z">
        <w:r w:rsidR="00727F36">
          <w:t>level and direction of heterochiasm</w:t>
        </w:r>
      </w:ins>
      <w:ins w:id="208" w:author="Bret Payseur" w:date="2020-06-25T11:58:00Z">
        <w:r w:rsidR="00727F36">
          <w:t>y</w:t>
        </w:r>
      </w:ins>
      <w:ins w:id="209" w:author="Bret Payseur" w:date="2020-06-23T11:26:00Z">
        <w:r w:rsidR="003B0224">
          <w:t xml:space="preserve"> can differ among species (</w:t>
        </w:r>
      </w:ins>
      <w:ins w:id="210" w:author="Bret Payseur" w:date="2020-06-25T11:55:00Z">
        <w:r w:rsidR="00727F36">
          <w:t xml:space="preserve">Brandvain and Coop 2012; </w:t>
        </w:r>
      </w:ins>
      <w:ins w:id="211" w:author="Bret Payseur" w:date="2020-06-26T11:21:00Z">
        <w:r w:rsidR="0032040D">
          <w:t xml:space="preserve">Lenormand and Dutheil, </w:t>
        </w:r>
      </w:ins>
      <w:ins w:id="212" w:author="Bret Payseur" w:date="2020-06-26T11:22:00Z">
        <w:r w:rsidR="0032040D">
          <w:t>2005),</w:t>
        </w:r>
      </w:ins>
      <w:ins w:id="213" w:author="Bret Payseur" w:date="2020-06-25T11:56:00Z">
        <w:r w:rsidR="00727F36">
          <w:t xml:space="preserve"> </w:t>
        </w:r>
      </w:ins>
      <w:ins w:id="214" w:author="Bret Payseur" w:date="2020-06-25T14:30:00Z">
        <w:r w:rsidR="00DF5A06">
          <w:t xml:space="preserve">the correlation between female and male recombination rates among closely related species remains poorly </w:t>
        </w:r>
      </w:ins>
      <w:ins w:id="215" w:author="Bret Payseur" w:date="2020-06-25T14:31:00Z">
        <w:r w:rsidR="00DF5A06">
          <w:t xml:space="preserve">documented. </w:t>
        </w:r>
      </w:ins>
      <w:ins w:id="216" w:author="Bret Payseur" w:date="2020-06-23T11:26:00Z">
        <w:r w:rsidR="003B0224">
          <w:t xml:space="preserve">Direct contrasts between </w:t>
        </w:r>
      </w:ins>
      <w:ins w:id="217" w:author="Bret Payseur" w:date="2020-06-26T11:22:00Z">
        <w:r w:rsidR="0032040D">
          <w:t>the two sexes</w:t>
        </w:r>
      </w:ins>
      <w:ins w:id="218" w:author="Bret Payseur" w:date="2020-06-23T11:26:00Z">
        <w:r w:rsidR="003B0224">
          <w:t xml:space="preserve"> across a common, diverse set of genomic backgrounds </w:t>
        </w:r>
      </w:ins>
      <w:ins w:id="219" w:author="Bret Payseur" w:date="2020-06-23T11:28:00Z">
        <w:r w:rsidR="003B0224">
          <w:t xml:space="preserve">that represent recent timescales </w:t>
        </w:r>
      </w:ins>
      <w:ins w:id="220" w:author="Bret Payseur" w:date="2020-06-23T11:26:00Z">
        <w:r w:rsidR="003B0224">
          <w:t xml:space="preserve">would reveal whether the </w:t>
        </w:r>
      </w:ins>
      <w:ins w:id="221" w:author="Bret Payseur" w:date="2020-06-26T11:22:00Z">
        <w:r w:rsidR="0032040D">
          <w:t xml:space="preserve">genome-wide </w:t>
        </w:r>
      </w:ins>
      <w:ins w:id="222" w:author="Bret Payseur" w:date="2020-06-23T11:26:00Z">
        <w:r w:rsidR="003B0224">
          <w:t xml:space="preserve">recombination rate evolves differently in </w:t>
        </w:r>
      </w:ins>
      <w:ins w:id="223" w:author="Bret Payseur" w:date="2020-06-26T11:22:00Z">
        <w:r w:rsidR="0032040D">
          <w:t>males and females.</w:t>
        </w:r>
      </w:ins>
    </w:p>
    <w:p w14:paraId="56A2F519" w14:textId="5E9ED251" w:rsidR="00404D7B" w:rsidDel="005A46E5" w:rsidRDefault="00A70004" w:rsidP="00AE4C0D">
      <w:pPr>
        <w:pStyle w:val="BodyText"/>
        <w:spacing w:line="360" w:lineRule="auto"/>
        <w:rPr>
          <w:del w:id="224" w:author="Bret Payseur" w:date="2020-06-25T10:13:00Z"/>
        </w:rPr>
      </w:pPr>
      <w:commentRangeStart w:id="225"/>
      <w:commentRangeStart w:id="226"/>
      <w:del w:id="227" w:author="Bret Payseur" w:date="2020-06-23T11:10:00Z">
        <w:r w:rsidRPr="00282DAA" w:rsidDel="00C853BC">
          <w:delText xml:space="preserve">For many </w:delText>
        </w:r>
      </w:del>
      <w:del w:id="228" w:author="Bret Payseur" w:date="2020-06-23T11:03:00Z">
        <w:r w:rsidRPr="00282DAA" w:rsidDel="00FD1DDF">
          <w:delText xml:space="preserve">secondary </w:delText>
        </w:r>
      </w:del>
      <w:del w:id="229" w:author="Bret Payseur" w:date="2020-06-23T11:10:00Z">
        <w:r w:rsidRPr="00282DAA" w:rsidDel="00C853BC">
          <w:delText xml:space="preserve">sexually dimorphic traits, the mode of selection can be traced to </w:delText>
        </w:r>
      </w:del>
      <w:del w:id="230" w:author="Bret Payseur" w:date="2020-06-23T11:03:00Z">
        <w:r w:rsidRPr="00282DAA" w:rsidDel="00FD1DDF">
          <w:delText xml:space="preserve">the </w:delText>
        </w:r>
      </w:del>
      <w:del w:id="231" w:author="Bret Payseur" w:date="2020-06-23T11:10:00Z">
        <w:r w:rsidRPr="00282DAA" w:rsidDel="00C853BC">
          <w:delText xml:space="preserve">divergent targets </w:delText>
        </w:r>
      </w:del>
      <w:del w:id="232" w:author="Bret Payseur" w:date="2020-06-23T11:03:00Z">
        <w:r w:rsidRPr="00282DAA" w:rsidDel="00FD1DDF">
          <w:delText>of selection</w:delText>
        </w:r>
      </w:del>
      <w:del w:id="233" w:author="Bret Payseur" w:date="2020-06-23T11:10:00Z">
        <w:r w:rsidRPr="00282DAA" w:rsidDel="00C853BC">
          <w:delText xml:space="preserve">. </w:delText>
        </w:r>
      </w:del>
      <w:del w:id="234" w:author="Bret Payseur" w:date="2020-06-23T11:28:00Z">
        <w:r w:rsidRPr="00282DAA" w:rsidDel="003B0224">
          <w:delText>In anisogam</w:delText>
        </w:r>
      </w:del>
      <w:del w:id="235" w:author="Bret Payseur" w:date="2020-06-23T10:55:00Z">
        <w:r w:rsidRPr="00282DAA" w:rsidDel="004A4900">
          <w:delText>y</w:delText>
        </w:r>
      </w:del>
      <w:del w:id="236" w:author="Bret Payseur" w:date="2020-06-23T11:28:00Z">
        <w:r w:rsidRPr="00282DAA" w:rsidDel="003B0224">
          <w:delText xml:space="preserve"> systems where </w:delText>
        </w:r>
      </w:del>
      <w:del w:id="237" w:author="Bret Payseur" w:date="2020-06-23T10:59:00Z">
        <w:r w:rsidRPr="00282DAA" w:rsidDel="004A4900">
          <w:delText xml:space="preserve">gametogenesis is modified to produce distinct gametes </w:delText>
        </w:r>
      </w:del>
      <w:del w:id="238" w:author="Bret Payseur" w:date="2020-06-23T10:58:00Z">
        <w:r w:rsidRPr="00282DAA" w:rsidDel="004A4900">
          <w:delText xml:space="preserve">across </w:delText>
        </w:r>
      </w:del>
      <w:del w:id="239" w:author="Bret Payseur" w:date="2020-06-23T10:59:00Z">
        <w:r w:rsidRPr="00282DAA" w:rsidDel="004A4900">
          <w:delText>sexes</w:delText>
        </w:r>
      </w:del>
      <w:del w:id="240" w:author="Bret Payseur" w:date="2020-06-23T11:11:00Z">
        <w:r w:rsidRPr="00282DAA" w:rsidDel="00081C38">
          <w:delText>,</w:delText>
        </w:r>
      </w:del>
      <w:del w:id="241" w:author="Bret Payseur" w:date="2020-06-23T11:28:00Z">
        <w:r w:rsidRPr="00282DAA" w:rsidDel="003B0224">
          <w:delText xml:space="preserve"> the </w:delText>
        </w:r>
        <w:commentRangeStart w:id="242"/>
        <w:r w:rsidRPr="00282DAA" w:rsidDel="003B0224">
          <w:delText xml:space="preserve">meiotic program </w:delText>
        </w:r>
      </w:del>
      <w:del w:id="243" w:author="Bret Payseur" w:date="2020-06-23T11:00:00Z">
        <w:r w:rsidRPr="00282DAA" w:rsidDel="004A4900">
          <w:delText xml:space="preserve">is </w:delText>
        </w:r>
      </w:del>
      <w:del w:id="244" w:author="Bret Payseur" w:date="2020-06-23T11:28:00Z">
        <w:r w:rsidRPr="00282DAA" w:rsidDel="003B0224">
          <w:delText>the same</w:delText>
        </w:r>
        <w:commentRangeEnd w:id="242"/>
        <w:r w:rsidR="004A4900" w:rsidRPr="00282DAA" w:rsidDel="003B0224">
          <w:rPr>
            <w:rStyle w:val="CommentReference"/>
            <w:sz w:val="24"/>
            <w:szCs w:val="24"/>
          </w:rPr>
          <w:commentReference w:id="242"/>
        </w:r>
        <w:r w:rsidRPr="00282DAA" w:rsidDel="003B0224">
          <w:delText xml:space="preserve"> </w:delText>
        </w:r>
      </w:del>
      <w:del w:id="245" w:author="Bret Payseur" w:date="2020-06-23T10:59:00Z">
        <w:r w:rsidRPr="00282DAA" w:rsidDel="004A4900">
          <w:delText xml:space="preserve">and there is </w:delText>
        </w:r>
      </w:del>
      <w:del w:id="246" w:author="Bret Payseur" w:date="2020-06-23T11:11:00Z">
        <w:r w:rsidRPr="00282DAA" w:rsidDel="00081C38">
          <w:delText>no</w:delText>
        </w:r>
      </w:del>
      <w:del w:id="247" w:author="Bret Payseur" w:date="2020-06-23T11:28:00Z">
        <w:r w:rsidRPr="00282DAA" w:rsidDel="003B0224">
          <w:delText xml:space="preserve"> first principles </w:delText>
        </w:r>
      </w:del>
      <w:del w:id="248" w:author="Bret Payseur" w:date="2020-06-23T11:12:00Z">
        <w:r w:rsidRPr="00282DAA" w:rsidDel="00081C38">
          <w:delText xml:space="preserve">which would </w:delText>
        </w:r>
      </w:del>
      <w:del w:id="249" w:author="Bret Payseur" w:date="2020-06-23T11:28:00Z">
        <w:r w:rsidRPr="00282DAA" w:rsidDel="003B0224">
          <w:delText>predict the evolution of sexual</w:delText>
        </w:r>
      </w:del>
      <w:del w:id="250" w:author="Bret Payseur" w:date="2020-06-23T11:12:00Z">
        <w:r w:rsidRPr="00282DAA" w:rsidDel="00081C38">
          <w:delText>ly</w:delText>
        </w:r>
      </w:del>
      <w:del w:id="251" w:author="Bret Payseur" w:date="2020-06-23T11:28:00Z">
        <w:r w:rsidRPr="00282DAA" w:rsidDel="003B0224">
          <w:delText xml:space="preserve"> dimorphism in crossover number per cell. Yet heterochiasmy is commonly observed in dioecious species, suggesting that other meiotic traits which distinguish the gametes and their meiotic programs</w:delText>
        </w:r>
        <w:commentRangeEnd w:id="225"/>
        <w:r w:rsidR="00081C38" w:rsidRPr="00282DAA" w:rsidDel="003B0224">
          <w:rPr>
            <w:rStyle w:val="CommentReference"/>
            <w:sz w:val="24"/>
            <w:szCs w:val="24"/>
          </w:rPr>
          <w:commentReference w:id="225"/>
        </w:r>
        <w:r w:rsidRPr="00282DAA" w:rsidDel="003B0224">
          <w:delText xml:space="preserve">, for example symmetrical vs asymmetrical cell division, may impose selection for sexually dimorphic recombination rates. </w:delText>
        </w:r>
        <w:commentRangeStart w:id="252"/>
        <w:r w:rsidRPr="00282DAA" w:rsidDel="003B0224">
          <w:delText xml:space="preserve">Asymmetrical cell division is one of the best distinguishers for sex in metazoans, </w:delText>
        </w:r>
      </w:del>
      <w:del w:id="253" w:author="Bret Payseur" w:date="2020-06-23T11:16:00Z">
        <w:r w:rsidRPr="00282DAA" w:rsidDel="00081C38">
          <w:delText xml:space="preserve">however </w:delText>
        </w:r>
      </w:del>
      <w:del w:id="254" w:author="Bret Payseur" w:date="2020-06-23T11:28:00Z">
        <w:r w:rsidRPr="00282DAA" w:rsidDel="003B0224">
          <w:delText>there are exceptions, including scarid flies and brown algae (Gorelick et al., 2017), yet empirical data on meiotic recombination from such organisms is missing.</w:delText>
        </w:r>
        <w:commentRangeEnd w:id="252"/>
        <w:r w:rsidR="003B0224" w:rsidRPr="00282DAA" w:rsidDel="003B0224">
          <w:rPr>
            <w:rStyle w:val="CommentReference"/>
            <w:sz w:val="24"/>
            <w:szCs w:val="24"/>
          </w:rPr>
          <w:commentReference w:id="252"/>
        </w:r>
        <w:r w:rsidRPr="00282DAA" w:rsidDel="003B0224">
          <w:delText xml:space="preserve"> </w:delText>
        </w:r>
      </w:del>
      <w:del w:id="255" w:author="Bret Payseur" w:date="2020-06-23T11:26:00Z">
        <w:r w:rsidRPr="00282DAA" w:rsidDel="003B0224">
          <w:delText>In the organisms for which there are empirical data on meiotic recombination rates, it is clear that the relationship between female and male recombination rates can differ among species, however comparisons between and within closely related species are missing. Direct contrasts between females and males across a common, diverse set of genomic backgrounds would reveal whether the recombination rate evolves differently in the sexes.</w:delText>
        </w:r>
        <w:commentRangeEnd w:id="226"/>
        <w:r w:rsidR="003B0224" w:rsidRPr="00282DAA" w:rsidDel="003B0224">
          <w:rPr>
            <w:rStyle w:val="CommentReference"/>
            <w:sz w:val="24"/>
            <w:szCs w:val="24"/>
          </w:rPr>
          <w:commentReference w:id="226"/>
        </w:r>
      </w:del>
    </w:p>
    <w:p w14:paraId="44A19D38" w14:textId="701362C6" w:rsidR="00404D7B" w:rsidDel="00CC23EC" w:rsidRDefault="006E255B" w:rsidP="003A6557">
      <w:pPr>
        <w:pStyle w:val="BodyText"/>
        <w:spacing w:line="360" w:lineRule="auto"/>
        <w:rPr>
          <w:del w:id="256" w:author="Bret Payseur" w:date="2020-06-25T10:13:00Z"/>
        </w:rPr>
      </w:pPr>
      <w:ins w:id="257" w:author="Bret Payseur" w:date="2020-06-25T13:19:00Z">
        <w:r>
          <w:t xml:space="preserve">Examining variation in the total number of crossovers in a sex-specific manner could also illuminate evolutionary connections between recombination rate and crossover positioning. </w:t>
        </w:r>
      </w:ins>
      <w:ins w:id="258" w:author="Bret Payseur" w:date="2020-06-25T12:25:00Z">
        <w:r w:rsidR="0032471B">
          <w:t xml:space="preserve">Analyses of meiotic chromosome morphology in </w:t>
        </w:r>
        <w:r w:rsidR="0032471B">
          <w:rPr>
            <w:i/>
            <w:iCs/>
          </w:rPr>
          <w:t xml:space="preserve">Arabidopsis thaliana, Caenorhabditis elegans, </w:t>
        </w:r>
        <w:r w:rsidR="0032471B">
          <w:t xml:space="preserve">and </w:t>
        </w:r>
        <w:r w:rsidR="0032471B">
          <w:rPr>
            <w:i/>
            <w:iCs/>
          </w:rPr>
          <w:t>Mus musculus</w:t>
        </w:r>
        <w:r w:rsidR="0032471B">
          <w:t xml:space="preserve"> suggest that the sex with more recombination usually has longer chromosome axes (Cahoon and Libuda, 2019)</w:t>
        </w:r>
      </w:ins>
      <w:ins w:id="259" w:author="Bret Payseur" w:date="2020-06-25T12:28:00Z">
        <w:r w:rsidR="00B5642E">
          <w:t>.</w:t>
        </w:r>
      </w:ins>
      <w:ins w:id="260" w:author="Bret Payseur" w:date="2020-06-25T12:25:00Z">
        <w:r w:rsidR="0032471B">
          <w:t xml:space="preserve"> </w:t>
        </w:r>
      </w:ins>
      <w:ins w:id="261" w:author="Bret Payseur" w:date="2020-06-25T12:11:00Z">
        <w:r w:rsidR="000E5DA7">
          <w:t xml:space="preserve">A survey of 51 species found conserved sex differences in the </w:t>
        </w:r>
      </w:ins>
      <w:ins w:id="262" w:author="Bret Payseur" w:date="2020-06-25T12:12:00Z">
        <w:r w:rsidR="000E5DA7">
          <w:t>recombination landscape, including telomere-biased placement of crossovers in males but not in females (</w:t>
        </w:r>
      </w:ins>
      <w:ins w:id="263" w:author="Bret Payseur" w:date="2020-06-25T12:13:00Z">
        <w:r w:rsidR="000E5DA7">
          <w:t>Sardell and Kirkpatrick, 2020).</w:t>
        </w:r>
      </w:ins>
      <w:ins w:id="264" w:author="Bret Payseur" w:date="2020-06-25T12:15:00Z">
        <w:r w:rsidR="000E5DA7">
          <w:t xml:space="preserve"> </w:t>
        </w:r>
      </w:ins>
      <w:ins w:id="265" w:author="Bret Payseur" w:date="2020-06-25T12:19:00Z">
        <w:r w:rsidR="000E5DA7">
          <w:t xml:space="preserve">The degree to which a </w:t>
        </w:r>
      </w:ins>
      <w:ins w:id="266" w:author="Bret Payseur" w:date="2020-06-30T10:46:00Z">
        <w:r w:rsidR="006F7F39">
          <w:t>crossover</w:t>
        </w:r>
      </w:ins>
      <w:ins w:id="267" w:author="Bret Payseur" w:date="2020-06-25T12:20:00Z">
        <w:r w:rsidR="0032471B">
          <w:t xml:space="preserve"> reduces the probability of another </w:t>
        </w:r>
      </w:ins>
      <w:ins w:id="268" w:author="Bret Payseur" w:date="2020-06-30T10:46:00Z">
        <w:r w:rsidR="006F7F39">
          <w:t>crossover</w:t>
        </w:r>
      </w:ins>
      <w:ins w:id="269" w:author="Bret Payseur" w:date="2020-06-25T12:20:00Z">
        <w:r w:rsidR="0032471B">
          <w:t xml:space="preserve"> nearby </w:t>
        </w:r>
      </w:ins>
      <w:ins w:id="270" w:author="Bret Payseur" w:date="2020-06-25T12:21:00Z">
        <w:r w:rsidR="0032471B">
          <w:t>(crossover interferen</w:t>
        </w:r>
      </w:ins>
      <w:ins w:id="271" w:author="Bret Payseur" w:date="2020-06-25T12:22:00Z">
        <w:r w:rsidR="0032471B">
          <w:t>ce)</w:t>
        </w:r>
      </w:ins>
      <w:ins w:id="272" w:author="Bret Payseur" w:date="2020-06-25T12:20:00Z">
        <w:r w:rsidR="0032471B">
          <w:t xml:space="preserve"> also differs between females and males</w:t>
        </w:r>
      </w:ins>
      <w:ins w:id="273" w:author="Bret Payseur" w:date="2020-06-25T12:23:00Z">
        <w:r w:rsidR="0032471B">
          <w:t xml:space="preserve"> (Otto and Payseur 2019)</w:t>
        </w:r>
      </w:ins>
      <w:ins w:id="274" w:author="Bret Payseur" w:date="2020-06-25T12:26:00Z">
        <w:r w:rsidR="0032471B">
          <w:t xml:space="preserve">. </w:t>
        </w:r>
      </w:ins>
      <w:del w:id="275" w:author="Bret Payseur" w:date="2020-06-25T11:01:00Z">
        <w:r w:rsidR="00A70004" w:rsidDel="006415F2">
          <w:delText>When considering the evolutionary patterns for genome based metric is to also consider patterns at the individual chromosome scale. The genome-wide recombination rate can be decomposed into single chromosome patterns, referred to as recombination landscapes. There are conserved patterns relevant to heterochiasmy at this scale. Recently two specific features have been highlighted as conserved patterns related heterochiasmy, specifically the recombination landscape. In a review of data from mus musculus, C. elegans and arabidopsis thalania with meiotic chromosome morphology (axis-loop structure) quantified in both sexes, Cahoon and Libuda (2019) find that the sex with longer chromosome axis generally has higher recombination rates. A survey of 51 species shows there are conserved broad scale recombination landscape differences. Generally males have telomere-bias crossover placement and females have more uniform placement (Sardell and Kirkpatrick, 2020). These observations raise the question of how conservation of sexually dimorphic genome-wide recombination rates and its’ decomposed traits.</w:delText>
        </w:r>
      </w:del>
    </w:p>
    <w:p w14:paraId="65617135" w14:textId="77777777" w:rsidR="00CC23EC" w:rsidRDefault="00CC23EC" w:rsidP="003A6557">
      <w:pPr>
        <w:pStyle w:val="BodyText"/>
        <w:spacing w:line="360" w:lineRule="auto"/>
        <w:rPr>
          <w:ins w:id="276" w:author="Bret Payseur" w:date="2020-06-25T10:11:00Z"/>
        </w:rPr>
      </w:pPr>
    </w:p>
    <w:p w14:paraId="1A6AB1B5" w14:textId="6C30C5FA" w:rsidR="008749CB" w:rsidRDefault="00CC23EC" w:rsidP="003A6557">
      <w:pPr>
        <w:pStyle w:val="BodyText"/>
        <w:spacing w:line="360" w:lineRule="auto"/>
        <w:rPr>
          <w:ins w:id="277" w:author="Bret Payseur" w:date="2020-06-25T10:27:00Z"/>
        </w:rPr>
      </w:pPr>
      <w:ins w:id="278" w:author="Bret Payseur" w:date="2020-06-25T10:14:00Z">
        <w:r>
          <w:t xml:space="preserve">The house mouse, </w:t>
        </w:r>
        <w:r>
          <w:rPr>
            <w:i/>
            <w:iCs/>
          </w:rPr>
          <w:t>Mus musculus</w:t>
        </w:r>
        <w:r>
          <w:t xml:space="preserve">, provides a compelling system for understanding how sex </w:t>
        </w:r>
      </w:ins>
      <w:ins w:id="279" w:author="Bret Payseur" w:date="2020-06-26T11:33:00Z">
        <w:r w:rsidR="00F60D42">
          <w:t>determines</w:t>
        </w:r>
      </w:ins>
      <w:ins w:id="280" w:author="Bret Payseur" w:date="2020-06-25T10:14:00Z">
        <w:r>
          <w:t xml:space="preserve"> the evolution of recombination. </w:t>
        </w:r>
      </w:ins>
      <w:ins w:id="281" w:author="Bret Payseur" w:date="2020-06-25T10:15:00Z">
        <w:r>
          <w:t xml:space="preserve">Multiple subspecies </w:t>
        </w:r>
      </w:ins>
      <w:ins w:id="282" w:author="Bret Payseur" w:date="2020-06-25T12:05:00Z">
        <w:r w:rsidR="005A46E5">
          <w:t>share</w:t>
        </w:r>
      </w:ins>
      <w:ins w:id="283" w:author="Bret Payseur" w:date="2020-06-25T10:16:00Z">
        <w:r>
          <w:t xml:space="preserve"> a most recent common ancestor approximately 0.5 million years ag</w:t>
        </w:r>
      </w:ins>
      <w:ins w:id="284" w:author="Bret Payseur" w:date="2020-06-25T10:17:00Z">
        <w:r>
          <w:t>o (Geraldes et al. 2011</w:t>
        </w:r>
      </w:ins>
      <w:ins w:id="285" w:author="Bret Payseur" w:date="2020-06-25T10:19:00Z">
        <w:r>
          <w:t>), providing the opportunity to examine</w:t>
        </w:r>
      </w:ins>
      <w:ins w:id="286" w:author="Bret Payseur" w:date="2020-06-25T10:20:00Z">
        <w:r>
          <w:t xml:space="preserve"> natural variation on recent evolutionary timescales. </w:t>
        </w:r>
      </w:ins>
      <w:ins w:id="287" w:author="Bret Payseur" w:date="2020-06-25T10:21:00Z">
        <w:r>
          <w:t xml:space="preserve">Wild </w:t>
        </w:r>
        <w:r>
          <w:rPr>
            <w:i/>
            <w:iCs/>
          </w:rPr>
          <w:t>Mus musculus</w:t>
        </w:r>
        <w:r>
          <w:t xml:space="preserve"> belong to the same species as classical inbred strains of mice, </w:t>
        </w:r>
        <w:r w:rsidR="002E7C8B">
          <w:t>where the molecular and c</w:t>
        </w:r>
      </w:ins>
      <w:ins w:id="288" w:author="Bret Payseur" w:date="2020-06-25T10:22:00Z">
        <w:r w:rsidR="002E7C8B">
          <w:t>ellular pathways that lead to crossovers have been studied extensively</w:t>
        </w:r>
      </w:ins>
      <w:ins w:id="289" w:author="Bret Payseur" w:date="2020-06-25T10:23:00Z">
        <w:r w:rsidR="002E7C8B">
          <w:t xml:space="preserve"> (Baudat et al., 2013; </w:t>
        </w:r>
      </w:ins>
      <w:commentRangeStart w:id="290"/>
      <w:ins w:id="291" w:author="Bret Payseur" w:date="2020-06-30T10:46:00Z">
        <w:r w:rsidR="006F7F39">
          <w:t>Bolcun-Filas and Schimenti, 2012</w:t>
        </w:r>
        <w:commentRangeEnd w:id="290"/>
        <w:r w:rsidR="006F7F39">
          <w:rPr>
            <w:rStyle w:val="CommentReference"/>
          </w:rPr>
          <w:commentReference w:id="290"/>
        </w:r>
        <w:r w:rsidR="006F7F39">
          <w:t xml:space="preserve">; </w:t>
        </w:r>
      </w:ins>
      <w:ins w:id="292" w:author="Bret Payseur" w:date="2020-06-25T10:23:00Z">
        <w:r w:rsidR="002E7C8B">
          <w:t>Handel and Schimenti, 2010).</w:t>
        </w:r>
      </w:ins>
      <w:ins w:id="293" w:author="Bret Payseur" w:date="2020-06-25T10:24:00Z">
        <w:r w:rsidR="002E7C8B">
          <w:t xml:space="preserve"> </w:t>
        </w:r>
      </w:ins>
      <w:ins w:id="294" w:author="Bret Payseur" w:date="2020-06-25T10:36:00Z">
        <w:r w:rsidR="0044464C">
          <w:t>Single-cell immunofluorescent approaches make it possible to estimate</w:t>
        </w:r>
      </w:ins>
      <w:ins w:id="295" w:author="Bret Payseur" w:date="2020-06-26T14:20:00Z">
        <w:r w:rsidR="00B45D6A">
          <w:t xml:space="preserve"> genome-wide</w:t>
        </w:r>
      </w:ins>
      <w:ins w:id="296" w:author="Bret Payseur" w:date="2020-06-25T10:36:00Z">
        <w:r w:rsidR="0044464C">
          <w:t xml:space="preserve"> recombination rates in individual </w:t>
        </w:r>
      </w:ins>
      <w:ins w:id="297" w:author="Bret Payseur" w:date="2020-06-29T08:22:00Z">
        <w:r w:rsidR="00C43FF4">
          <w:t>males and females</w:t>
        </w:r>
        <w:r w:rsidR="00D804B9">
          <w:t xml:space="preserve"> </w:t>
        </w:r>
      </w:ins>
      <w:ins w:id="298" w:author="Bret Payseur" w:date="2020-06-25T10:37:00Z">
        <w:r w:rsidR="0044464C">
          <w:t>(</w:t>
        </w:r>
      </w:ins>
      <w:ins w:id="299" w:author="Bret Payseur" w:date="2020-06-25T10:40:00Z">
        <w:r w:rsidR="0044464C">
          <w:t>Koehler et al. 2002</w:t>
        </w:r>
      </w:ins>
      <w:ins w:id="300" w:author="Bret Payseur" w:date="2020-06-30T10:47:00Z">
        <w:r w:rsidR="006F7F39">
          <w:t>; Peters et al., 1997</w:t>
        </w:r>
      </w:ins>
      <w:ins w:id="301" w:author="Bret Payseur" w:date="2020-06-25T10:37:00Z">
        <w:r w:rsidR="0044464C">
          <w:t>)</w:t>
        </w:r>
      </w:ins>
      <w:ins w:id="302" w:author="Bret Payseur" w:date="2020-06-25T10:36:00Z">
        <w:r w:rsidR="0044464C">
          <w:t xml:space="preserve">. </w:t>
        </w:r>
      </w:ins>
      <w:ins w:id="303" w:author="Bret Payseur" w:date="2020-06-25T10:28:00Z">
        <w:r w:rsidR="008749CB">
          <w:t>A co</w:t>
        </w:r>
      </w:ins>
      <w:ins w:id="304" w:author="Bret Payseur" w:date="2020-06-25T10:29:00Z">
        <w:r w:rsidR="008749CB">
          <w:t>llection of w</w:t>
        </w:r>
      </w:ins>
      <w:ins w:id="305" w:author="Bret Payseur" w:date="2020-06-25T10:27:00Z">
        <w:r w:rsidR="008749CB">
          <w:t>ild-derived inbred strains</w:t>
        </w:r>
      </w:ins>
      <w:ins w:id="306" w:author="Bret Payseur" w:date="2020-06-25T10:28:00Z">
        <w:r w:rsidR="008749CB">
          <w:t xml:space="preserve"> founded from </w:t>
        </w:r>
      </w:ins>
      <w:ins w:id="307" w:author="Bret Payseur" w:date="2020-06-25T10:29:00Z">
        <w:r w:rsidR="008749CB">
          <w:t xml:space="preserve">a variety of </w:t>
        </w:r>
      </w:ins>
      <w:ins w:id="308" w:author="Bret Payseur" w:date="2020-06-25T10:30:00Z">
        <w:r w:rsidR="008749CB">
          <w:t xml:space="preserve">geographic </w:t>
        </w:r>
      </w:ins>
      <w:ins w:id="309" w:author="Bret Payseur" w:date="2020-06-25T10:29:00Z">
        <w:r w:rsidR="008749CB">
          <w:t xml:space="preserve">locations is available, enabling genetic </w:t>
        </w:r>
      </w:ins>
      <w:ins w:id="310" w:author="Bret Payseur" w:date="2020-06-25T10:30:00Z">
        <w:r w:rsidR="008749CB">
          <w:t>variation in recombination to be profiled across the species range.</w:t>
        </w:r>
      </w:ins>
      <w:ins w:id="311" w:author="Bret Payseur" w:date="2020-06-25T10:28:00Z">
        <w:r w:rsidR="008749CB">
          <w:t xml:space="preserve"> </w:t>
        </w:r>
      </w:ins>
      <w:ins w:id="312" w:author="Bret Payseur" w:date="2020-06-25T10:30:00Z">
        <w:r w:rsidR="008749CB">
          <w:t>Most im</w:t>
        </w:r>
      </w:ins>
      <w:ins w:id="313" w:author="Bret Payseur" w:date="2020-06-25T10:31:00Z">
        <w:r w:rsidR="008749CB">
          <w:t xml:space="preserve">portantly, </w:t>
        </w:r>
      </w:ins>
      <w:ins w:id="314" w:author="Bret Payseur" w:date="2020-06-25T10:32:00Z">
        <w:r w:rsidR="0044464C">
          <w:t xml:space="preserve">by </w:t>
        </w:r>
      </w:ins>
      <w:ins w:id="315" w:author="Bret Payseur" w:date="2020-06-25T10:34:00Z">
        <w:r w:rsidR="0044464C">
          <w:t>measuring</w:t>
        </w:r>
      </w:ins>
      <w:ins w:id="316" w:author="Bret Payseur" w:date="2020-06-25T10:32:00Z">
        <w:r w:rsidR="0044464C">
          <w:t xml:space="preserve"> recombination rates in females</w:t>
        </w:r>
      </w:ins>
      <w:ins w:id="317" w:author="Bret Payseur" w:date="2020-06-25T10:33:00Z">
        <w:r w:rsidR="0044464C">
          <w:t xml:space="preserve"> and males from the same set of wild-derived inbred strains, </w:t>
        </w:r>
      </w:ins>
      <w:ins w:id="318" w:author="Bret Payseur" w:date="2020-06-25T10:34:00Z">
        <w:r w:rsidR="0044464C">
          <w:t>the evolutionary dynamics of recombination can be directly compared in</w:t>
        </w:r>
      </w:ins>
      <w:ins w:id="319" w:author="Bret Payseur" w:date="2020-06-25T10:35:00Z">
        <w:r w:rsidR="0044464C">
          <w:t xml:space="preserve"> the two sexes. </w:t>
        </w:r>
      </w:ins>
    </w:p>
    <w:p w14:paraId="07193EB8" w14:textId="0FABF2CB" w:rsidR="00404D7B" w:rsidDel="00E85641" w:rsidRDefault="00A70004" w:rsidP="003A6557">
      <w:pPr>
        <w:pStyle w:val="BodyText"/>
        <w:spacing w:line="360" w:lineRule="auto"/>
        <w:rPr>
          <w:del w:id="320" w:author="Bret Payseur" w:date="2020-06-25T10:40:00Z"/>
        </w:rPr>
      </w:pPr>
      <w:del w:id="321" w:author="Bret Payseur" w:date="2020-06-25T10:20:00Z">
        <w:r w:rsidDel="00CC23EC">
          <w:delText>Integrating patterns across multiple scales – into a unified evolutionary pattern requires a good model system with multiple evolutionary levels for gauging the robustness of patterns across multiple scales. The house mouse, (</w:delText>
        </w:r>
        <w:r w:rsidRPr="00D11031" w:rsidDel="00CC23EC">
          <w:rPr>
            <w:i/>
          </w:rPr>
          <w:delText>Mus musculus</w:delText>
        </w:r>
        <w:r w:rsidDel="00CC23EC">
          <w:delText>), arose from a recent radiation (0.5 mya to 5 mya) (Geraldes et al.</w:delText>
        </w:r>
      </w:del>
      <w:del w:id="322" w:author="Bret Payseur" w:date="2020-06-23T10:53:00Z">
        <w:r w:rsidDel="004A4900">
          <w:delText xml:space="preserve"> (</w:delText>
        </w:r>
      </w:del>
      <w:del w:id="323" w:author="Bret Payseur" w:date="2020-06-25T10:20:00Z">
        <w:r w:rsidDel="00CC23EC">
          <w:delText>2011</w:delText>
        </w:r>
      </w:del>
      <w:del w:id="324" w:author="Bret Payseur" w:date="2020-06-23T10:53:00Z">
        <w:r w:rsidDel="004A4900">
          <w:delText xml:space="preserve">); </w:delText>
        </w:r>
      </w:del>
      <w:del w:id="325" w:author="Bret Payseur" w:date="2020-06-25T10:20:00Z">
        <w:r w:rsidDel="00CC23EC">
          <w:delText>Geraldes et al.</w:delText>
        </w:r>
      </w:del>
      <w:del w:id="326" w:author="Bret Payseur" w:date="2020-06-23T10:53:00Z">
        <w:r w:rsidDel="004A4900">
          <w:delText xml:space="preserve"> (</w:delText>
        </w:r>
      </w:del>
      <w:del w:id="327" w:author="Bret Payseur" w:date="2020-06-25T10:20:00Z">
        <w:r w:rsidDel="00CC23EC">
          <w:delText>2008</w:delText>
        </w:r>
      </w:del>
      <w:del w:id="328" w:author="Bret Payseur" w:date="2020-06-23T10:53:00Z">
        <w:r w:rsidDel="004A4900">
          <w:delText>)</w:delText>
        </w:r>
      </w:del>
      <w:del w:id="329" w:author="Bret Payseur" w:date="2020-06-25T10:20:00Z">
        <w:r w:rsidDel="00CC23EC">
          <w:delText>) into several subspecies providing an opportunity to interrogate natural variation at short evolutionary scales. This short evolutionary scale is valuable for increasing heterochiasmy observations, since recombination rates ar</w:delText>
        </w:r>
        <w:r w:rsidR="00E14355" w:rsidDel="00CC23EC">
          <w:delText>e known to evolve rapidly</w:delText>
        </w:r>
        <w:r w:rsidDel="00CC23EC">
          <w:delText xml:space="preserve">. </w:delText>
        </w:r>
      </w:del>
      <w:del w:id="330" w:author="Bret Payseur" w:date="2020-06-25T10:40:00Z">
        <w:r w:rsidDel="00E85641">
          <w:delText>Classical lab strains of mice have generated extensive knowledge central to meiosis and outcomes on recombination through extensive studies on the genes involved in the meiotic recombination pathway (Baudat et al., 2013; Handel and Schimenti, 2010), and previous crosses for understanding the genetic architecture of recombination rate variation (Dumont and Payseur, 2011; Murdoch et al., 2010; Wang and Payseur, 2017). Additionally due to their global distribution allows comparisons of from a broad geographic range that might be missed with classical inbred strains. Wild derived inbred strains of house mouse, enable one of the most direct comparison of female and male gametogenesis, since besides the sex chromosomes, the mouse for each genome are identical. Additionally, this model has advantages for single cell cytology approaches, enabling integration of data at a closer connection to the molecular pathway and meiotic program.</w:delText>
        </w:r>
      </w:del>
    </w:p>
    <w:p w14:paraId="2199A641" w14:textId="4BB954C6" w:rsidR="00D46DE8" w:rsidRDefault="00A70004" w:rsidP="003A6557">
      <w:pPr>
        <w:pStyle w:val="BodyText"/>
        <w:spacing w:line="360" w:lineRule="auto"/>
        <w:rPr>
          <w:ins w:id="331" w:author="Bret Payseur" w:date="2020-06-26T14:21:00Z"/>
        </w:rPr>
      </w:pPr>
      <w:r>
        <w:t xml:space="preserve">In this </w:t>
      </w:r>
      <w:del w:id="332" w:author="Bret Payseur" w:date="2020-06-25T13:25:00Z">
        <w:r w:rsidDel="006E255B">
          <w:delText>study</w:delText>
        </w:r>
      </w:del>
      <w:ins w:id="333" w:author="Bret Payseur" w:date="2020-06-25T13:25:00Z">
        <w:r w:rsidR="006E255B">
          <w:t>paper</w:t>
        </w:r>
      </w:ins>
      <w:r>
        <w:t xml:space="preserve">, we </w:t>
      </w:r>
      <w:del w:id="334" w:author="Bret Payseur" w:date="2020-06-25T13:25:00Z">
        <w:r w:rsidDel="006E255B">
          <w:delText xml:space="preserve">quantify </w:delText>
        </w:r>
      </w:del>
      <w:ins w:id="335" w:author="Bret Payseur" w:date="2020-06-25T13:25:00Z">
        <w:r w:rsidR="006E255B">
          <w:t xml:space="preserve">report </w:t>
        </w:r>
      </w:ins>
      <w:r w:rsidR="005F0130">
        <w:t>genome-wide recombination rates</w:t>
      </w:r>
      <w:r>
        <w:t xml:space="preserve"> from both s</w:t>
      </w:r>
      <w:r w:rsidR="005F0130">
        <w:t>exes</w:t>
      </w:r>
      <w:r>
        <w:t xml:space="preserve"> in a </w:t>
      </w:r>
      <w:del w:id="336" w:author="Bret Payseur" w:date="2020-06-25T13:24:00Z">
        <w:r w:rsidDel="006E255B">
          <w:delText>panel of inbred mouse strains</w:delText>
        </w:r>
      </w:del>
      <w:ins w:id="337" w:author="Bret Payseur" w:date="2020-06-25T13:24:00Z">
        <w:r w:rsidR="006E255B">
          <w:t xml:space="preserve">diverse panel of wild-derived inbred strains </w:t>
        </w:r>
      </w:ins>
      <w:ins w:id="338" w:author="Bret Payseur" w:date="2020-06-25T13:25:00Z">
        <w:r w:rsidR="006E255B">
          <w:t>of</w:t>
        </w:r>
      </w:ins>
      <w:ins w:id="339" w:author="Bret Payseur" w:date="2020-06-25T13:24:00Z">
        <w:r w:rsidR="006E255B">
          <w:t xml:space="preserve"> house mice and their close relatives</w:t>
        </w:r>
      </w:ins>
      <w:r>
        <w:t xml:space="preserve">. </w:t>
      </w:r>
      <w:ins w:id="340" w:author="Bret Payseur" w:date="2020-06-25T13:26:00Z">
        <w:r w:rsidR="006E255B">
          <w:t xml:space="preserve">We demonstrate that recombination rate evolves differently </w:t>
        </w:r>
      </w:ins>
      <w:ins w:id="341" w:author="Bret Payseur" w:date="2020-06-25T13:27:00Z">
        <w:r w:rsidR="006E255B">
          <w:t xml:space="preserve">in </w:t>
        </w:r>
      </w:ins>
      <w:ins w:id="342" w:author="Bret Payseur" w:date="2020-06-29T08:24:00Z">
        <w:r w:rsidR="00D804B9">
          <w:t>females and males</w:t>
        </w:r>
      </w:ins>
      <w:ins w:id="343" w:author="Bret Payseur" w:date="2020-06-25T13:27:00Z">
        <w:r w:rsidR="006E255B">
          <w:t>, even over</w:t>
        </w:r>
      </w:ins>
      <w:ins w:id="344" w:author="Bret Payseur" w:date="2020-06-25T14:34:00Z">
        <w:r w:rsidR="00DF5A06">
          <w:t xml:space="preserve"> </w:t>
        </w:r>
      </w:ins>
      <w:ins w:id="345" w:author="Bret Payseur" w:date="2020-06-25T13:27:00Z">
        <w:r w:rsidR="00461BBC">
          <w:t>short timescale</w:t>
        </w:r>
      </w:ins>
      <w:ins w:id="346" w:author="Bret Payseur" w:date="2020-06-25T14:34:00Z">
        <w:r w:rsidR="00DF5A06">
          <w:t>s</w:t>
        </w:r>
      </w:ins>
      <w:ins w:id="347" w:author="Bret Payseur" w:date="2020-06-25T13:27:00Z">
        <w:r w:rsidR="00461BBC">
          <w:t>.</w:t>
        </w:r>
      </w:ins>
    </w:p>
    <w:p w14:paraId="6E87D65B" w14:textId="62942D2E" w:rsidR="00404D7B" w:rsidDel="00DF5A06" w:rsidRDefault="00A70004" w:rsidP="003A6557">
      <w:pPr>
        <w:pStyle w:val="BodyText"/>
        <w:spacing w:line="360" w:lineRule="auto"/>
        <w:rPr>
          <w:del w:id="348" w:author="Bret Payseur" w:date="2020-06-25T14:35:00Z"/>
        </w:rPr>
      </w:pPr>
      <w:del w:id="349" w:author="Bret Payseur" w:date="2020-06-25T14:35:00Z">
        <w:r w:rsidDel="00DF5A06">
          <w:delText xml:space="preserve">We observed highly distinct evolutionary trajectories between males and females. This is due to rapid male specific evolution in the gwRR from two strains in </w:delText>
        </w:r>
        <w:r w:rsidR="005F0130" w:rsidRPr="005F0130" w:rsidDel="00DF5A06">
          <w:rPr>
            <w:i/>
          </w:rPr>
          <w:delText>M. m.</w:delText>
        </w:r>
        <w:r w:rsidR="005F0130" w:rsidDel="00DF5A06">
          <w:delText xml:space="preserve"> </w:delText>
        </w:r>
        <w:r w:rsidRPr="005F0130" w:rsidDel="00DF5A06">
          <w:rPr>
            <w:i/>
          </w:rPr>
          <w:delText>musculus</w:delText>
        </w:r>
        <w:r w:rsidDel="00DF5A06">
          <w:delText xml:space="preserve"> and 1 strain in </w:delText>
        </w:r>
        <w:r w:rsidR="005F0130" w:rsidRPr="005F0130" w:rsidDel="00DF5A06">
          <w:rPr>
            <w:i/>
          </w:rPr>
          <w:delText>M. m.</w:delText>
        </w:r>
        <w:r w:rsidR="005F0130" w:rsidDel="00DF5A06">
          <w:delText xml:space="preserve"> </w:delText>
        </w:r>
        <w:r w:rsidRPr="005F0130" w:rsidDel="00DF5A06">
          <w:rPr>
            <w:i/>
          </w:rPr>
          <w:delText>molossinus</w:delText>
        </w:r>
        <w:r w:rsidDel="00DF5A06">
          <w:delText>. We observed up to a 30% difference (translating into approximately ~7 more crossovers per cell), a surprising amount considering the short evolutionary time scale. This pattern of rapid evolution was not observed in females. In our comparisons of recombination landscapes across sex, our results confirm previously reported patterns for sex differences in the general recombination landscape (Sardell and Kirkpatrick, 2020). Intriguingly, these patterns hold even in the case of genome more crossovers, but general landscape patterns still maintain sex-specific patterns.</w:delText>
        </w:r>
      </w:del>
    </w:p>
    <w:p w14:paraId="6C376621" w14:textId="77777777" w:rsidR="00404D7B" w:rsidRDefault="00A70004" w:rsidP="003A6557">
      <w:pPr>
        <w:pStyle w:val="Heading1"/>
        <w:spacing w:line="360" w:lineRule="auto"/>
      </w:pPr>
      <w:bookmarkStart w:id="350" w:name="results"/>
      <w:r>
        <w:t>RESULTS</w:t>
      </w:r>
      <w:bookmarkEnd w:id="350"/>
    </w:p>
    <w:p w14:paraId="2455F09C" w14:textId="77777777" w:rsidR="00404D7B" w:rsidRDefault="00A70004" w:rsidP="003A6557">
      <w:pPr>
        <w:pStyle w:val="Heading2"/>
        <w:spacing w:line="360" w:lineRule="auto"/>
      </w:pPr>
      <w:bookmarkStart w:id="351" w:name="Xe2805188b4a375d8984d71ca50a462843d73200"/>
      <w:r>
        <w:t>Genome-wide recombination rate evolves differently in females and males</w:t>
      </w:r>
      <w:bookmarkEnd w:id="351"/>
    </w:p>
    <w:p w14:paraId="0FFC4473" w14:textId="5D466515" w:rsidR="00404D7B" w:rsidRDefault="00A70004" w:rsidP="003A6557">
      <w:pPr>
        <w:pStyle w:val="FirstParagraph"/>
        <w:spacing w:line="360" w:lineRule="auto"/>
      </w:pPr>
      <w:r>
        <w:t>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xml:space="preserve"> ) and three </w:t>
      </w:r>
      <w:del w:id="352" w:author="Bret Payseur" w:date="2020-06-26T16:17:00Z">
        <w:r w:rsidDel="00DF42E0">
          <w:delText xml:space="preserve">additional </w:delText>
        </w:r>
      </w:del>
      <w:ins w:id="353" w:author="Bret Payseur" w:date="2020-06-26T16:17:00Z">
        <w:r w:rsidR="00DF42E0">
          <w:t xml:space="preserve">other </w:t>
        </w:r>
      </w:ins>
      <w:r>
        <w:t>species of Mus (</w:t>
      </w:r>
      <w:r>
        <w:rPr>
          <w:i/>
        </w:rPr>
        <w:t>M. spretus</w:t>
      </w:r>
      <w:r>
        <w:t xml:space="preserve">, </w:t>
      </w:r>
      <w:r>
        <w:rPr>
          <w:i/>
        </w:rPr>
        <w:t>M. spicilegus</w:t>
      </w:r>
      <w:r>
        <w:t xml:space="preserve"> , and </w:t>
      </w:r>
      <w:r>
        <w:rPr>
          <w:i/>
        </w:rPr>
        <w:t>M. caroli</w:t>
      </w:r>
      <w:r>
        <w:t>). Mean MLH1 focus counts for 188 mice were quantified from an average of 21.77 spermatocytes per male (for a total of 1,742 spermatocytes) and 17.85 oocytes per female (for a total of 1,427 oocytes).</w:t>
      </w:r>
      <w:ins w:id="354" w:author="April Peterson" w:date="2020-06-30T13:18:00Z">
        <w:r w:rsidR="00A82D1F">
          <w:t xml:space="preserve"> &lt;insert statement for cell </w:t>
        </w:r>
      </w:ins>
      <w:ins w:id="355" w:author="April Peterson" w:date="2020-06-30T13:19:00Z">
        <w:r w:rsidR="00A82D1F">
          <w:t>sample size number&gt;</w:t>
        </w:r>
      </w:ins>
    </w:p>
    <w:p w14:paraId="5BDAB6F5" w14:textId="77777777" w:rsidR="00404D7B" w:rsidRDefault="00A70004" w:rsidP="003A6557">
      <w:pPr>
        <w:pStyle w:val="BodyText"/>
        <w:spacing w:line="360" w:lineRule="auto"/>
      </w:pPr>
      <w:r>
        <w:t>Graphical comparisons reveal sex-specific dynamics to the evolution of genome-wide recombination rate (Figure 1A). First, MLH1 focus counts differ between females and males in most strains. Second, the difference in counts between the sexes varies among strains. Although most strains show more MLH1 foci in females, two strains (</w:t>
      </w:r>
      <w:r>
        <w:rPr>
          <w:i/>
        </w:rPr>
        <w:t>musculus</w:t>
      </w:r>
      <w:r>
        <w:rPr>
          <w:i/>
          <w:vertAlign w:val="superscript"/>
        </w:rPr>
        <w:t>PWD</w:t>
      </w:r>
      <w:r>
        <w:t xml:space="preserve"> and </w:t>
      </w:r>
      <w:r>
        <w:rPr>
          <w:i/>
        </w:rPr>
        <w:t>molossinus</w:t>
      </w:r>
      <w:r>
        <w:rPr>
          <w:i/>
          <w:vertAlign w:val="superscript"/>
        </w:rPr>
        <w:t>MSM</w:t>
      </w:r>
      <w:r>
        <w:t xml:space="preserve">) exhibit higher counts in males. In females, numbers of MLH1 foci are evenly distributed around the sex-wide mean of approximately 25 (Figure 1B). In stark contrast, males largely separate into two groups of strains with high numbers (near 30) and low numbers (near 23) of foci (Figure 1C). Strain mean MLH1 focus counts from females and males are uncorrelated (Spearman’s </w:t>
      </w:r>
      <m:oMath>
        <m:r>
          <w:rPr>
            <w:rFonts w:ascii="Cambria Math" w:hAnsi="Cambria Math"/>
          </w:rPr>
          <m:t>ρ</m:t>
        </m:r>
      </m:oMath>
      <w:r>
        <w:t xml:space="preserve"> = 0.08; p = 0.84) across the set of strains.</w:t>
      </w:r>
    </w:p>
    <w:p w14:paraId="70A9C445" w14:textId="1059BE03" w:rsidR="00404D7B" w:rsidDel="00FF2008" w:rsidRDefault="00A70004" w:rsidP="003A6557">
      <w:pPr>
        <w:pStyle w:val="BodyText"/>
        <w:spacing w:line="360" w:lineRule="auto"/>
        <w:rPr>
          <w:del w:id="356" w:author="Bret Payseur" w:date="2020-06-29T08:41:00Z"/>
        </w:rPr>
      </w:pPr>
      <w:r>
        <w:t xml:space="preserve">To further partition variation in recombination rate, we fit a series of linear models to mean MLH1 focus counts from 137 house mice (Table 2; detailed results available in Supplemental Table </w:t>
      </w:r>
      <w:commentRangeStart w:id="357"/>
      <w:r>
        <w:t>X</w:t>
      </w:r>
      <w:commentRangeEnd w:id="357"/>
      <w:r w:rsidR="00DF42E0">
        <w:rPr>
          <w:rStyle w:val="CommentReference"/>
        </w:rPr>
        <w:commentReference w:id="357"/>
      </w:r>
      <w:r>
        <w:t>). Strain, sex, subspecies, and sex*subspecies each affect MLH1 focus count in a linear mixed model (M1; strain (random effect): p &lt; 10</w:t>
      </w:r>
      <w:r w:rsidRPr="00226E0E">
        <w:rPr>
          <w:vertAlign w:val="superscript"/>
        </w:rPr>
        <w:t>-4</w:t>
      </w:r>
      <w:r>
        <w:t>; sex: p = 3.64</w:t>
      </w:r>
      <w:r w:rsidR="00226E0E">
        <w:t xml:space="preserve"> x 10</w:t>
      </w:r>
      <w:r w:rsidR="00226E0E">
        <w:rPr>
          <w:vertAlign w:val="superscript"/>
        </w:rPr>
        <w:t>-6</w:t>
      </w:r>
      <w:r>
        <w:t>; subspecies: p = 9.69</w:t>
      </w:r>
      <w:r w:rsidR="00226E0E">
        <w:t xml:space="preserve"> x 10</w:t>
      </w:r>
      <w:r w:rsidRPr="00226E0E">
        <w:rPr>
          <w:vertAlign w:val="superscript"/>
        </w:rPr>
        <w:t>-4</w:t>
      </w:r>
      <w:r>
        <w:t>; subspecies*sex: p = 1.8</w:t>
      </w:r>
      <w:ins w:id="358" w:author="Bret Payseur" w:date="2020-06-26T16:19:00Z">
        <w:r w:rsidR="00DF42E0">
          <w:t xml:space="preserve"> </w:t>
        </w:r>
      </w:ins>
      <w:del w:id="359" w:author="Bret Payseur" w:date="2020-06-26T16:19:00Z">
        <w:r w:rsidR="00B71687" w:rsidDel="00DF42E0">
          <w:delText>x</w:delText>
        </w:r>
        <w:r w:rsidR="00226E0E" w:rsidDel="00DF42E0">
          <w:delText xml:space="preserve"> </w:delText>
        </w:r>
      </w:del>
      <w:r w:rsidR="00226E0E">
        <w:t>x 10</w:t>
      </w:r>
      <w:r w:rsidRPr="00226E0E">
        <w:rPr>
          <w:vertAlign w:val="superscript"/>
        </w:rPr>
        <w:t>-4</w:t>
      </w:r>
      <w:r>
        <w:t>).</w:t>
      </w:r>
      <w:ins w:id="360" w:author="Bret Payseur" w:date="2020-06-29T08:41:00Z">
        <w:r w:rsidR="00FF2008">
          <w:t xml:space="preserve"> </w:t>
        </w:r>
      </w:ins>
    </w:p>
    <w:p w14:paraId="5DDB3674" w14:textId="77777777" w:rsidR="00FF2008" w:rsidRDefault="00FF2008" w:rsidP="003A6557">
      <w:pPr>
        <w:pStyle w:val="BodyText"/>
        <w:spacing w:line="360" w:lineRule="auto"/>
        <w:rPr>
          <w:ins w:id="361" w:author="Bret Payseur" w:date="2020-06-29T08:41:00Z"/>
        </w:rPr>
      </w:pPr>
    </w:p>
    <w:p w14:paraId="3BDB8127" w14:textId="3F2143C2" w:rsidR="00404D7B" w:rsidRDefault="00A70004" w:rsidP="003A6557">
      <w:pPr>
        <w:pStyle w:val="BodyText"/>
        <w:spacing w:line="360" w:lineRule="auto"/>
      </w:pPr>
      <w:r>
        <w:t xml:space="preserve">The effect of subspecies is no longer significant in a model treating all factors as fixed effects (M2; </w:t>
      </w:r>
      <w:r w:rsidR="00505CA8">
        <w:rPr>
          <w:i/>
        </w:rPr>
        <w:t>m</w:t>
      </w:r>
      <w:r w:rsidR="00B71687" w:rsidRPr="00505CA8">
        <w:rPr>
          <w:i/>
        </w:rPr>
        <w:t>usculus</w:t>
      </w:r>
      <w:r>
        <w:t xml:space="preserve"> p = 0.24, </w:t>
      </w:r>
      <w:r w:rsidR="00505CA8">
        <w:rPr>
          <w:i/>
        </w:rPr>
        <w:t>m</w:t>
      </w:r>
      <w:r w:rsidRPr="00505CA8">
        <w:rPr>
          <w:i/>
        </w:rPr>
        <w:t>ol</w:t>
      </w:r>
      <w:r w:rsidR="00B71687" w:rsidRPr="00505CA8">
        <w:rPr>
          <w:i/>
        </w:rPr>
        <w:t>ossinus</w:t>
      </w:r>
      <w:r>
        <w:t xml:space="preserve"> p = 0.1), highlighting strain and sex as salient variables. Two strains exhibit </w:t>
      </w:r>
      <w:del w:id="362" w:author="Bret Payseur" w:date="2020-06-29T08:40:00Z">
        <w:r w:rsidDel="00FF2008">
          <w:delText xml:space="preserve">particularly </w:delText>
        </w:r>
      </w:del>
      <w:r>
        <w:t xml:space="preserve">strong effects on MLH1 focus count (M3; </w:t>
      </w:r>
      <w:r>
        <w:rPr>
          <w:i/>
        </w:rPr>
        <w:t>domesticus</w:t>
      </w:r>
      <w:r>
        <w:rPr>
          <w:i/>
          <w:vertAlign w:val="superscript"/>
        </w:rPr>
        <w:t>G</w:t>
      </w:r>
      <w:r>
        <w:t xml:space="preserve"> p = 1.78</w:t>
      </w:r>
      <w:r w:rsidR="00B71687">
        <w:t xml:space="preserve"> x 10</w:t>
      </w:r>
      <w:r w:rsidR="006826A5">
        <w:rPr>
          <w:vertAlign w:val="superscript"/>
        </w:rPr>
        <w:t>-6</w:t>
      </w:r>
      <w:r>
        <w:t xml:space="preserve">; </w:t>
      </w:r>
      <w:r>
        <w:rPr>
          <w:i/>
        </w:rPr>
        <w:t>domesticus</w:t>
      </w:r>
      <w:r>
        <w:rPr>
          <w:i/>
          <w:vertAlign w:val="superscript"/>
        </w:rPr>
        <w:t>LEW</w:t>
      </w:r>
      <w:r>
        <w:t xml:space="preserve"> p = 0.02), with sex-strain interactions involving three strains (M3; </w:t>
      </w:r>
      <w:r>
        <w:rPr>
          <w:i/>
        </w:rPr>
        <w:t>domesticus</w:t>
      </w:r>
      <w:r>
        <w:rPr>
          <w:i/>
          <w:vertAlign w:val="superscript"/>
        </w:rPr>
        <w:t>G</w:t>
      </w:r>
      <w:r w:rsidR="009A559B">
        <w:t xml:space="preserve"> </w:t>
      </w:r>
      <w:commentRangeStart w:id="363"/>
      <w:r w:rsidR="009A559B">
        <w:t>p &lt; x 10</w:t>
      </w:r>
      <w:r w:rsidR="009A559B">
        <w:rPr>
          <w:vertAlign w:val="superscript"/>
        </w:rPr>
        <w:t>-6</w:t>
      </w:r>
      <w:r>
        <w:t xml:space="preserve">; </w:t>
      </w:r>
      <w:r>
        <w:rPr>
          <w:i/>
        </w:rPr>
        <w:t>molossinus</w:t>
      </w:r>
      <w:r>
        <w:rPr>
          <w:i/>
          <w:vertAlign w:val="superscript"/>
        </w:rPr>
        <w:t>MSM</w:t>
      </w:r>
      <w:r w:rsidR="009A559B">
        <w:t xml:space="preserve"> p &lt; x 10</w:t>
      </w:r>
      <w:r w:rsidR="009A559B">
        <w:rPr>
          <w:vertAlign w:val="superscript"/>
        </w:rPr>
        <w:t>-6</w:t>
      </w:r>
      <w:commentRangeEnd w:id="363"/>
      <w:r w:rsidR="00FF2008">
        <w:rPr>
          <w:rStyle w:val="CommentReference"/>
        </w:rPr>
        <w:commentReference w:id="363"/>
      </w:r>
      <w:r>
        <w:t xml:space="preserve">; </w:t>
      </w:r>
      <w:r>
        <w:rPr>
          <w:i/>
        </w:rPr>
        <w:t>musculus</w:t>
      </w:r>
      <w:r>
        <w:rPr>
          <w:i/>
          <w:vertAlign w:val="superscript"/>
        </w:rPr>
        <w:t>PWD</w:t>
      </w:r>
      <w:r>
        <w:t xml:space="preserve"> p = 3.87</w:t>
      </w:r>
      <w:r w:rsidR="006826A5">
        <w:t xml:space="preserve"> x 10</w:t>
      </w:r>
      <w:r w:rsidRPr="006826A5">
        <w:rPr>
          <w:vertAlign w:val="superscript"/>
        </w:rPr>
        <w:t>-4</w:t>
      </w:r>
      <w:r>
        <w:t>).</w:t>
      </w:r>
    </w:p>
    <w:p w14:paraId="6EF69932" w14:textId="05507FB0" w:rsidR="00404D7B" w:rsidRDefault="00A70004" w:rsidP="003A6557">
      <w:pPr>
        <w:pStyle w:val="BodyText"/>
        <w:spacing w:line="360" w:lineRule="auto"/>
      </w:pPr>
      <w:r>
        <w:t xml:space="preserve">In separate analyses of males (M4; n = 71), three strains disproportionately shape MLH1 focus count (as observed in Figure 1C): </w:t>
      </w:r>
      <w:r>
        <w:rPr>
          <w:i/>
        </w:rPr>
        <w:t>musculus</w:t>
      </w:r>
      <w:r>
        <w:rPr>
          <w:i/>
          <w:vertAlign w:val="superscript"/>
        </w:rPr>
        <w:t>PWD</w:t>
      </w:r>
      <w:r>
        <w:t xml:space="preserve"> (p = 3.6</w:t>
      </w:r>
      <w:r w:rsidR="006826A5">
        <w:t xml:space="preserve"> x 10</w:t>
      </w:r>
      <w:r w:rsidRPr="006826A5">
        <w:rPr>
          <w:vertAlign w:val="superscript"/>
        </w:rPr>
        <w:t>-7</w:t>
      </w:r>
      <w:r>
        <w:t xml:space="preserve">; effect = 6.11 </w:t>
      </w:r>
      <w:ins w:id="364" w:author="Bret Payseur" w:date="2020-06-29T08:42:00Z">
        <w:r w:rsidR="00816A2D">
          <w:t>foci</w:t>
        </w:r>
      </w:ins>
      <w:ins w:id="365" w:author="April Peterson" w:date="2020-06-30T13:21:00Z">
        <w:r w:rsidR="00A82D1F">
          <w:t xml:space="preserve"> (add CI’s here</w:t>
        </w:r>
      </w:ins>
      <w:r>
        <w:t xml:space="preserve">), </w:t>
      </w:r>
      <w:r>
        <w:rPr>
          <w:i/>
        </w:rPr>
        <w:t>molossinus</w:t>
      </w:r>
      <w:r>
        <w:rPr>
          <w:i/>
          <w:vertAlign w:val="superscript"/>
        </w:rPr>
        <w:t>MSM</w:t>
      </w:r>
      <w:r>
        <w:t xml:space="preserve"> (p = 6.3</w:t>
      </w:r>
      <w:r w:rsidR="006826A5">
        <w:t xml:space="preserve"> x 10</w:t>
      </w:r>
      <w:r w:rsidRPr="006826A5">
        <w:rPr>
          <w:vertAlign w:val="superscript"/>
        </w:rPr>
        <w:t>-9</w:t>
      </w:r>
      <w:r>
        <w:t xml:space="preserve">; effect = 6.91), and </w:t>
      </w:r>
      <w:r>
        <w:rPr>
          <w:i/>
        </w:rPr>
        <w:t>musculus</w:t>
      </w:r>
      <w:r>
        <w:rPr>
          <w:i/>
          <w:vertAlign w:val="superscript"/>
        </w:rPr>
        <w:t>SKIVE</w:t>
      </w:r>
      <w:r>
        <w:t xml:space="preserve"> (p = 8.22</w:t>
      </w:r>
      <w:r w:rsidR="006826A5">
        <w:t xml:space="preserve"> x 10</w:t>
      </w:r>
      <w:r w:rsidRPr="006826A5">
        <w:rPr>
          <w:vertAlign w:val="superscript"/>
        </w:rPr>
        <w:t>-4</w:t>
      </w:r>
      <w:r>
        <w:t>; effect = 4.04</w:t>
      </w:r>
      <w:del w:id="366" w:author="Bret Payseur" w:date="2020-06-26T16:20:00Z">
        <w:r w:rsidDel="00DF42E0">
          <w:delText xml:space="preserve"> </w:delText>
        </w:r>
      </w:del>
      <w:r>
        <w:t xml:space="preserve">). These three strains point to substantial evolution in the genome-wide recombination rate in spermatocytes; we subsequently refer to them as “high-recombination” strains. In females (M4; n= 76), </w:t>
      </w:r>
      <w:del w:id="367" w:author="Bret Payseur" w:date="2020-06-26T16:21:00Z">
        <w:r w:rsidDel="00DF42E0">
          <w:delText xml:space="preserve">four </w:delText>
        </w:r>
      </w:del>
      <w:ins w:id="368" w:author="Bret Payseur" w:date="2020-06-26T16:21:00Z">
        <w:r w:rsidR="00DF42E0">
          <w:t xml:space="preserve">three </w:t>
        </w:r>
      </w:ins>
      <w:r>
        <w:t xml:space="preserve">strains affect MLH1 focus count: </w:t>
      </w:r>
      <w:r>
        <w:rPr>
          <w:i/>
        </w:rPr>
        <w:t>domesticus</w:t>
      </w:r>
      <w:r>
        <w:rPr>
          <w:i/>
          <w:vertAlign w:val="superscript"/>
        </w:rPr>
        <w:t>G</w:t>
      </w:r>
      <w:r>
        <w:t xml:space="preserve"> (p = 8.7</w:t>
      </w:r>
      <w:r w:rsidR="006826A5">
        <w:t xml:space="preserve"> x 10</w:t>
      </w:r>
      <w:r w:rsidRPr="006826A5">
        <w:rPr>
          <w:vertAlign w:val="superscript"/>
        </w:rPr>
        <w:t>-6</w:t>
      </w:r>
      <w:r>
        <w:t xml:space="preserve">; effect = 3.3), </w:t>
      </w:r>
      <w:r>
        <w:rPr>
          <w:i/>
        </w:rPr>
        <w:t>molossinus</w:t>
      </w:r>
      <w:r>
        <w:rPr>
          <w:i/>
          <w:vertAlign w:val="superscript"/>
        </w:rPr>
        <w:t>MSM</w:t>
      </w:r>
      <w:r>
        <w:t xml:space="preserve"> (p = 2.43</w:t>
      </w:r>
      <w:r w:rsidR="006826A5">
        <w:t xml:space="preserve"> x 10</w:t>
      </w:r>
      <w:r w:rsidRPr="006826A5">
        <w:rPr>
          <w:vertAlign w:val="superscript"/>
        </w:rPr>
        <w:t>-5</w:t>
      </w:r>
      <w:r>
        <w:t>; effect = 2.99),</w:t>
      </w:r>
      <w:ins w:id="369" w:author="Bret Payseur" w:date="2020-06-26T16:21:00Z">
        <w:r w:rsidR="00DF42E0">
          <w:t xml:space="preserve"> and</w:t>
        </w:r>
      </w:ins>
      <w:r>
        <w:t xml:space="preserve"> </w:t>
      </w:r>
      <w:r>
        <w:rPr>
          <w:i/>
        </w:rPr>
        <w:t>domesticus</w:t>
      </w:r>
      <w:r>
        <w:rPr>
          <w:i/>
          <w:vertAlign w:val="superscript"/>
        </w:rPr>
        <w:t>LEW</w:t>
      </w:r>
      <w:r w:rsidR="003A6557">
        <w:t xml:space="preserve"> (p = 0.03</w:t>
      </w:r>
      <w:r>
        <w:t>; effect = 1.69)</w:t>
      </w:r>
      <w:del w:id="370" w:author="Bret Payseur" w:date="2020-06-26T16:21:00Z">
        <w:r w:rsidDel="00DF42E0">
          <w:delText xml:space="preserve">, and </w:delText>
        </w:r>
        <w:r w:rsidDel="00DF42E0">
          <w:rPr>
            <w:i/>
          </w:rPr>
          <w:delText>musculus</w:delText>
        </w:r>
        <w:r w:rsidDel="00DF42E0">
          <w:rPr>
            <w:i/>
            <w:vertAlign w:val="superscript"/>
          </w:rPr>
          <w:delText>PWD</w:delText>
        </w:r>
        <w:r w:rsidDel="00DF42E0">
          <w:delText xml:space="preserve"> (p = 0.09; effect = 1.11)</w:delText>
        </w:r>
      </w:del>
      <w:r>
        <w:t>. Strain effect sizes in females are modest in magnitude compared to those in males. Together, these results demonstrate that the genome-wide recombination rate evolves in a highly sex-specific manner.</w:t>
      </w:r>
    </w:p>
    <w:p w14:paraId="055FFFD0" w14:textId="77777777" w:rsidR="00404D7B" w:rsidRDefault="00A70004" w:rsidP="003A6557">
      <w:pPr>
        <w:pStyle w:val="Heading2"/>
        <w:spacing w:line="360" w:lineRule="auto"/>
      </w:pPr>
      <w:bookmarkStart w:id="371" w:name="X17bf90c1e16eb4d82acd6cbc6a02910513cd769"/>
      <w:r>
        <w:t>Synaptonemal complexes are longer in females</w:t>
      </w:r>
      <w:bookmarkEnd w:id="371"/>
    </w:p>
    <w:p w14:paraId="4EE590B9" w14:textId="77777777" w:rsidR="00404D7B" w:rsidRDefault="00A70004" w:rsidP="003A6557">
      <w:pPr>
        <w:pStyle w:val="FirstParagraph"/>
        <w:spacing w:line="360" w:lineRule="auto"/>
      </w:pPr>
      <w:r>
        <w:t xml:space="preserve">The variation in sex differences in recombination we discovered provided an opportunity to determine whether sex differences in chromatin compaction, as measured by the length of the synaptonemal complex (SC), are reversed when heterochiasmy is reversed. In all strains except </w:t>
      </w:r>
      <w:r>
        <w:rPr>
          <w:i/>
        </w:rPr>
        <w:t>musculus</w:t>
      </w:r>
      <w:r>
        <w:rPr>
          <w:i/>
          <w:vertAlign w:val="superscript"/>
        </w:rPr>
        <w:t>SKIVE</w:t>
      </w:r>
      <w:r>
        <w:t xml:space="preserve">, females have longer SCs than males, whether SC length was estimated as the total length across bivalents or as the length of short bivalents (t-tests; all p &lt; 0.05, except short bivalents in </w:t>
      </w:r>
      <w:r>
        <w:rPr>
          <w:i/>
        </w:rPr>
        <w:t>musculus</w:t>
      </w:r>
      <w:r>
        <w:rPr>
          <w:i/>
          <w:vertAlign w:val="superscript"/>
        </w:rPr>
        <w:t>SKIVE</w:t>
      </w:r>
      <w:r>
        <w:t>, p = 0.11).</w:t>
      </w:r>
    </w:p>
    <w:p w14:paraId="0572EA74" w14:textId="77777777" w:rsidR="00816A2D" w:rsidRDefault="00A70004" w:rsidP="003A6557">
      <w:pPr>
        <w:pStyle w:val="BodyText"/>
        <w:spacing w:line="360" w:lineRule="auto"/>
        <w:rPr>
          <w:ins w:id="372" w:author="Bret Payseur" w:date="2020-06-29T08:45:00Z"/>
        </w:rPr>
      </w:pPr>
      <w:r>
        <w:t>Among short bivalents (to which the female X bivalent does not contribute), female to male ratios of mouse mean SC length range from 1.26 (</w:t>
      </w:r>
      <w:r>
        <w:rPr>
          <w:i/>
        </w:rPr>
        <w:t>musculus</w:t>
      </w:r>
      <w:r>
        <w:rPr>
          <w:i/>
          <w:vertAlign w:val="superscript"/>
        </w:rPr>
        <w:t>PWD</w:t>
      </w:r>
      <w:r>
        <w:t>) to 1.52 (</w:t>
      </w:r>
      <w:r>
        <w:rPr>
          <w:i/>
        </w:rPr>
        <w:t>domesticus</w:t>
      </w:r>
      <w:r>
        <w:rPr>
          <w:i/>
          <w:vertAlign w:val="superscript"/>
        </w:rPr>
        <w:t>WSB</w:t>
      </w:r>
      <w:r>
        <w:t>) across strains. That females have longer SCs is further supported by models that include covariates, which identify sex as the most consistently significant effect for total SC length (M1: p = 2.56</w:t>
      </w:r>
      <w:r w:rsidR="00C14001">
        <w:t xml:space="preserve"> x 10</w:t>
      </w:r>
      <w:r w:rsidRPr="00C14001">
        <w:rPr>
          <w:vertAlign w:val="superscript"/>
        </w:rPr>
        <w:t>-31</w:t>
      </w:r>
      <w:r>
        <w:t>; M2: p = 2.56</w:t>
      </w:r>
      <w:r w:rsidR="00C14001">
        <w:t xml:space="preserve"> x 10</w:t>
      </w:r>
      <w:r w:rsidRPr="00C14001">
        <w:rPr>
          <w:vertAlign w:val="superscript"/>
        </w:rPr>
        <w:t>-8</w:t>
      </w:r>
      <w:r>
        <w:t>; M3: p =2.56</w:t>
      </w:r>
      <w:r w:rsidR="00C14001">
        <w:t xml:space="preserve"> x 10</w:t>
      </w:r>
      <w:r w:rsidR="00C14001">
        <w:rPr>
          <w:vertAlign w:val="superscript"/>
        </w:rPr>
        <w:t>-8</w:t>
      </w:r>
      <w:r>
        <w:t xml:space="preserve">) and short bivalent </w:t>
      </w:r>
      <w:ins w:id="373" w:author="Bret Payseur" w:date="2020-06-29T08:43:00Z">
        <w:r w:rsidR="00816A2D">
          <w:t xml:space="preserve">SC </w:t>
        </w:r>
      </w:ins>
      <w:r>
        <w:t>length (M1: p = 1.12</w:t>
      </w:r>
      <w:r w:rsidR="00C14001">
        <w:t xml:space="preserve"> x 10</w:t>
      </w:r>
      <w:r w:rsidRPr="00C14001">
        <w:rPr>
          <w:vertAlign w:val="superscript"/>
        </w:rPr>
        <w:t>-11</w:t>
      </w:r>
      <w:r>
        <w:t>; M2: p = 1.33</w:t>
      </w:r>
      <w:r w:rsidR="00C14001">
        <w:t xml:space="preserve"> x 10</w:t>
      </w:r>
      <w:r w:rsidRPr="00C14001">
        <w:rPr>
          <w:vertAlign w:val="superscript"/>
        </w:rPr>
        <w:t>-7</w:t>
      </w:r>
      <w:r>
        <w:t>; M3: p = 1.33</w:t>
      </w:r>
      <w:r w:rsidR="00C14001">
        <w:t xml:space="preserve"> x 10</w:t>
      </w:r>
      <w:r w:rsidRPr="00C14001">
        <w:rPr>
          <w:vertAlign w:val="superscript"/>
        </w:rPr>
        <w:t>-7</w:t>
      </w:r>
      <w:r>
        <w:t>). The existence of some subspecies and strain effects on total SC</w:t>
      </w:r>
      <w:ins w:id="374" w:author="Bret Payseur" w:date="2020-06-29T08:44:00Z">
        <w:r w:rsidR="00816A2D">
          <w:t xml:space="preserve"> length</w:t>
        </w:r>
      </w:ins>
      <w:r>
        <w:t xml:space="preserve"> and short bivalent SC </w:t>
      </w:r>
      <w:ins w:id="375" w:author="Bret Payseur" w:date="2020-06-29T08:43:00Z">
        <w:r w:rsidR="00816A2D">
          <w:t>l</w:t>
        </w:r>
      </w:ins>
      <w:del w:id="376" w:author="Bret Payseur" w:date="2020-06-29T08:43:00Z">
        <w:r w:rsidDel="00816A2D">
          <w:delText>L</w:delText>
        </w:r>
      </w:del>
      <w:r>
        <w:t xml:space="preserve">ength </w:t>
      </w:r>
      <w:ins w:id="377" w:author="Bret Payseur" w:date="2020-06-29T08:45:00Z">
        <w:r w:rsidR="00816A2D">
          <w:t xml:space="preserve">(Supplemental Tables 5 and 8) </w:t>
        </w:r>
      </w:ins>
      <w:r>
        <w:t>further indicates that SC length has evolved among strains and among subspecies</w:t>
      </w:r>
      <w:del w:id="378" w:author="Bret Payseur" w:date="2020-06-29T08:44:00Z">
        <w:r w:rsidDel="00816A2D">
          <w:delText xml:space="preserve"> (See Supplemental Tables 5 and 8)</w:delText>
        </w:r>
      </w:del>
      <w:r>
        <w:t xml:space="preserve">. </w:t>
      </w:r>
    </w:p>
    <w:p w14:paraId="57EDF1F5" w14:textId="37E2736D" w:rsidR="00404D7B" w:rsidRDefault="00A70004" w:rsidP="003A6557">
      <w:pPr>
        <w:pStyle w:val="BodyText"/>
        <w:spacing w:line="360" w:lineRule="auto"/>
      </w:pPr>
      <w:r>
        <w:t>In summary, two approaches for measuring SC length demonstrate that females have longer SCs (chromosome axes), even in strains in which males recombine more. This pattern implies that in high-recombination strains, spermatocytes have less space than oocytes in which to position additional crossovers.</w:t>
      </w:r>
    </w:p>
    <w:p w14:paraId="5E681B4B" w14:textId="77777777" w:rsidR="00404D7B" w:rsidRDefault="00A70004" w:rsidP="003A6557">
      <w:pPr>
        <w:pStyle w:val="Heading2"/>
        <w:spacing w:line="360" w:lineRule="auto"/>
      </w:pPr>
      <w:bookmarkStart w:id="379" w:name="X3e39f5ff835cd71c450067efce71dc3d71d9f45"/>
      <w:r>
        <w:t>Females and males differ in crossover positions and crossover interference</w:t>
      </w:r>
      <w:bookmarkEnd w:id="379"/>
    </w:p>
    <w:p w14:paraId="5AEBFD89" w14:textId="0CA5C771" w:rsidR="00404D7B" w:rsidRDefault="00A70004" w:rsidP="003A6557">
      <w:pPr>
        <w:pStyle w:val="FirstParagraph"/>
        <w:spacing w:line="360" w:lineRule="auto"/>
      </w:pPr>
      <w:r>
        <w:t>We used normalized positions of MLH1 foci along bivalents with a single focus to compare crossover location while controlling for differences in SC length. In all strains, MLH1 foci tend to be closer to the telomere in males (mean normalized position in males: 0.68</w:t>
      </w:r>
      <w:ins w:id="380" w:author="April Peterson" w:date="2020-06-30T13:46:00Z">
        <w:r w:rsidR="00957CD7">
          <w:t xml:space="preserve"> add s.d here?</w:t>
        </w:r>
      </w:ins>
      <w:r>
        <w:t>; mean normalized position in females: 0.56; paired t-test; p = 8.49</w:t>
      </w:r>
      <w:r w:rsidR="0046324E">
        <w:t xml:space="preserve"> x 10</w:t>
      </w:r>
      <w:r w:rsidRPr="0046324E">
        <w:rPr>
          <w:vertAlign w:val="superscript"/>
        </w:rPr>
        <w:t>-4</w:t>
      </w:r>
      <w:r>
        <w:t>). Sex is also the strongest determinant of MLH1 focus position in the models we tested (M1: p = 2.82</w:t>
      </w:r>
      <w:r w:rsidR="0046324E">
        <w:t xml:space="preserve"> x 10</w:t>
      </w:r>
      <w:r w:rsidR="0046324E">
        <w:rPr>
          <w:vertAlign w:val="superscript"/>
        </w:rPr>
        <w:t>-26</w:t>
      </w:r>
      <w:r>
        <w:t>; M2: p = 3.96</w:t>
      </w:r>
      <w:r w:rsidR="0046324E">
        <w:t xml:space="preserve"> x 10</w:t>
      </w:r>
      <w:r w:rsidRPr="0046324E">
        <w:rPr>
          <w:vertAlign w:val="superscript"/>
        </w:rPr>
        <w:t>-8</w:t>
      </w:r>
      <w:r>
        <w:t>; M3: p = 3.96</w:t>
      </w:r>
      <w:r w:rsidR="0046324E">
        <w:t xml:space="preserve"> x 10</w:t>
      </w:r>
      <w:r w:rsidRPr="0046324E">
        <w:rPr>
          <w:vertAlign w:val="superscript"/>
        </w:rPr>
        <w:t>-8</w:t>
      </w:r>
      <w:r>
        <w:t>).</w:t>
      </w:r>
    </w:p>
    <w:p w14:paraId="39AE5257" w14:textId="52040993" w:rsidR="00816A2D" w:rsidRDefault="00A70004" w:rsidP="003A6557">
      <w:pPr>
        <w:pStyle w:val="BodyText"/>
        <w:spacing w:line="360" w:lineRule="auto"/>
        <w:rPr>
          <w:ins w:id="381" w:author="Bret Payseur" w:date="2020-06-29T08:47:00Z"/>
        </w:rPr>
      </w:pPr>
      <w:r>
        <w:t>Males have longer normalized mean inter-focal distances (IFD</w:t>
      </w:r>
      <w:r>
        <w:rPr>
          <w:vertAlign w:val="subscript"/>
        </w:rPr>
        <w:t>norm</w:t>
      </w:r>
      <w:r>
        <w:t xml:space="preserve">) than females in seven out of eight strains (t-tests; p &lt; 0.05), with only </w:t>
      </w:r>
      <w:r>
        <w:rPr>
          <w:i/>
        </w:rPr>
        <w:t>musculus</w:t>
      </w:r>
      <w:r>
        <w:rPr>
          <w:i/>
          <w:vertAlign w:val="superscript"/>
        </w:rPr>
        <w:t>KAZ</w:t>
      </w:r>
      <w:r>
        <w:t xml:space="preserve"> showing no difference (p = 0.33). Examination of IFD</w:t>
      </w:r>
      <w:r>
        <w:rPr>
          <w:vertAlign w:val="subscript"/>
        </w:rPr>
        <w:t>norm</w:t>
      </w:r>
      <w:r>
        <w:t xml:space="preserve"> distributions indicates that females are centered at approximately 50% and show a slight enrichment of low (&lt;25%) values, whereas males are enriched for higher values. Models treating IFD</w:t>
      </w:r>
      <w:r>
        <w:rPr>
          <w:vertAlign w:val="subscript"/>
        </w:rPr>
        <w:t>norm</w:t>
      </w:r>
      <w:r>
        <w:t xml:space="preserve"> as the dependent variable support the inference of stronger interference in males, with sex being the most significant variable (M1: p = 9.08</w:t>
      </w:r>
      <w:r w:rsidR="008124AD">
        <w:t xml:space="preserve"> x 10</w:t>
      </w:r>
      <w:r w:rsidRPr="008124AD">
        <w:rPr>
          <w:vertAlign w:val="superscript"/>
        </w:rPr>
        <w:t>-12</w:t>
      </w:r>
      <w:r>
        <w:t xml:space="preserve"> ; M2: p = 0.01; M3: p = 0.01). In contrast, there is no clear signal of sex differences in raw mean inter-focal distances (IFD</w:t>
      </w:r>
      <w:r>
        <w:rPr>
          <w:vertAlign w:val="subscript"/>
        </w:rPr>
        <w:t>raw</w:t>
      </w:r>
      <w:r>
        <w:t>) (Supplemental Table 13 and 14) across the full set of strains, whether they are considered separately or together. Visualization of normalized MLH1 foci positions on bivalents with two crossovers (Figure 4C</w:t>
      </w:r>
      <w:ins w:id="382" w:author="April Peterson" w:date="2020-06-30T13:48:00Z">
        <w:r w:rsidR="00957CD7">
          <w:t xml:space="preserve"> and Supplemental Figure X</w:t>
        </w:r>
      </w:ins>
      <w:r>
        <w:t xml:space="preserve">) further suggests that interference distances vary more in females than in males, and that males display a stronger telomeric bias in the placement of the distal crossover. </w:t>
      </w:r>
    </w:p>
    <w:p w14:paraId="2A6A6330" w14:textId="1382034F" w:rsidR="00404D7B" w:rsidRDefault="00A70004" w:rsidP="003A6557">
      <w:pPr>
        <w:pStyle w:val="BodyText"/>
        <w:spacing w:line="360" w:lineRule="auto"/>
      </w:pPr>
      <w:r>
        <w:t xml:space="preserve">In summary, controlling for differences in SC length (chromatin compaction) indicates that interference is </w:t>
      </w:r>
      <w:ins w:id="383" w:author="Bret Payseur" w:date="2020-06-29T08:47:00Z">
        <w:r w:rsidR="00816A2D">
          <w:t xml:space="preserve">consistently </w:t>
        </w:r>
      </w:ins>
      <w:r>
        <w:t xml:space="preserve">stronger in males, whereas interference on the physical scale is similar in the </w:t>
      </w:r>
      <w:ins w:id="384" w:author="Bret Payseur" w:date="2020-06-26T16:25:00Z">
        <w:r w:rsidR="00DF42E0">
          <w:t xml:space="preserve">two </w:t>
        </w:r>
      </w:ins>
      <w:r>
        <w:t>sexes.</w:t>
      </w:r>
    </w:p>
    <w:p w14:paraId="4E6BE9ED" w14:textId="77777777" w:rsidR="00404D7B" w:rsidRDefault="00A70004" w:rsidP="003A6557">
      <w:pPr>
        <w:pStyle w:val="Heading2"/>
        <w:spacing w:line="360" w:lineRule="auto"/>
      </w:pPr>
      <w:bookmarkStart w:id="385" w:name="X8ce7e5bd8caf09821799fb34b722f61c3f51871"/>
      <w:r>
        <w:t>Evolution of genome-wide recombination rate is dispersed across bivalents, associated with double-strand break number, and connected to crossover interference</w:t>
      </w:r>
      <w:bookmarkEnd w:id="385"/>
    </w:p>
    <w:p w14:paraId="1CF9F980" w14:textId="77777777" w:rsidR="00404D7B" w:rsidRDefault="00A70004" w:rsidP="003A6557">
      <w:pPr>
        <w:pStyle w:val="FirstParagraph"/>
        <w:spacing w:line="360" w:lineRule="auto"/>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 number, SC length, and crossover positioning.</w:t>
      </w:r>
    </w:p>
    <w:p w14:paraId="3CE55328" w14:textId="77777777" w:rsidR="00404D7B" w:rsidRDefault="00A70004" w:rsidP="003A6557">
      <w:pPr>
        <w:pStyle w:val="BodyText"/>
        <w:spacing w:line="360" w:lineRule="auto"/>
      </w:pPr>
      <w:r>
        <w:t>Ninety-six percent of single bivalents i</w:t>
      </w:r>
      <w:r w:rsidR="004229ED">
        <w:t>n our pooled dataset (n = 9,569</w:t>
      </w:r>
      <w:r>
        <w:t xml:space="preserve">) have either one or two MLH foci (Supplemental Figure 2). The proportions of single-focus (1CO) bivalents vs. double-focus (2CO) bivalents distinguish high-recombination strains from low-recombination strains (Supplemental Figure 2). High-recombination strains are enriched for 2CO bivalents at the expense of 1CO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molossinus</w:t>
      </w:r>
      <w:r>
        <w:rPr>
          <w:i/>
          <w:vertAlign w:val="superscript"/>
        </w:rPr>
        <w:t>MSM</w:t>
      </w:r>
      <w:r w:rsidR="00726B11">
        <w:t>: p = 0.37</w:t>
      </w:r>
      <w:r>
        <w:t xml:space="preserve">; </w:t>
      </w:r>
      <w:r>
        <w:rPr>
          <w:i/>
        </w:rPr>
        <w:t>musculus</w:t>
      </w:r>
      <w:r>
        <w:rPr>
          <w:i/>
          <w:vertAlign w:val="superscript"/>
        </w:rPr>
        <w:t>PWD</w:t>
      </w:r>
      <w:r>
        <w:t xml:space="preserve"> vs. </w:t>
      </w:r>
      <w:r>
        <w:rPr>
          <w:i/>
        </w:rPr>
        <w:t>musculus</w:t>
      </w:r>
      <w:r>
        <w:rPr>
          <w:i/>
          <w:vertAlign w:val="superscript"/>
        </w:rPr>
        <w:t>KAZ</w:t>
      </w:r>
      <w:r>
        <w:t>: p = 1.23</w:t>
      </w:r>
      <w:r w:rsidR="00726B11">
        <w:t xml:space="preserve"> x 10</w:t>
      </w:r>
      <w:r w:rsidRPr="00726B11">
        <w:rPr>
          <w:vertAlign w:val="superscript"/>
        </w:rPr>
        <w:t>-31</w:t>
      </w:r>
      <w:r>
        <w:t xml:space="preserve">; </w:t>
      </w:r>
      <w:r>
        <w:rPr>
          <w:i/>
        </w:rPr>
        <w:t>molossinus</w:t>
      </w:r>
      <w:r>
        <w:rPr>
          <w:i/>
          <w:vertAlign w:val="superscript"/>
        </w:rPr>
        <w:t>MSM</w:t>
      </w:r>
      <w:r>
        <w:t xml:space="preserve"> vs. </w:t>
      </w:r>
      <w:r>
        <w:rPr>
          <w:i/>
        </w:rPr>
        <w:t>molossinus</w:t>
      </w:r>
      <w:r>
        <w:rPr>
          <w:i/>
          <w:vertAlign w:val="superscript"/>
        </w:rPr>
        <w:t>MOLF</w:t>
      </w:r>
      <w:r>
        <w:t>: p = 2.34</w:t>
      </w:r>
      <w:r w:rsidR="00B71687">
        <w:t xml:space="preserve"> x </w:t>
      </w:r>
      <w:r w:rsidR="00707942">
        <w:t xml:space="preserve"> </w:t>
      </w:r>
      <w:r w:rsidR="00B71687">
        <w:t>10</w:t>
      </w:r>
      <w:del w:id="386" w:author="April Peterson" w:date="2020-06-30T13:50:00Z">
        <w:r w:rsidR="00B71687" w:rsidDel="00957CD7">
          <w:delText xml:space="preserve"> </w:delText>
        </w:r>
      </w:del>
      <w:r w:rsidR="00726B11">
        <w:rPr>
          <w:vertAlign w:val="superscript"/>
        </w:rPr>
        <w:t>-6</w:t>
      </w:r>
      <w:r>
        <w:t>). These results demonstrate that evolution of the genome-wide recombination rate reflects changes in crossover number across multiple bivalents.</w:t>
      </w:r>
    </w:p>
    <w:p w14:paraId="44B3ED16" w14:textId="77777777" w:rsidR="00404D7B" w:rsidRDefault="00A70004" w:rsidP="003A6557">
      <w:pPr>
        <w:pStyle w:val="BodyText"/>
        <w:spacing w:line="360" w:lineRule="auto"/>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 two high-recombination strains (</w:t>
      </w:r>
      <w:r>
        <w:rPr>
          <w:i/>
        </w:rPr>
        <w:t>musculus</w:t>
      </w:r>
      <w:r>
        <w:rPr>
          <w:i/>
          <w:vertAlign w:val="superscript"/>
        </w:rPr>
        <w:t>PWD</w:t>
      </w:r>
      <w:r>
        <w:t xml:space="preserve"> and </w:t>
      </w:r>
      <w:r>
        <w:rPr>
          <w:i/>
        </w:rPr>
        <w:t>molossinus</w:t>
      </w:r>
      <w:r>
        <w:rPr>
          <w:i/>
          <w:vertAlign w:val="superscript"/>
        </w:rPr>
        <w:t>MSM</w:t>
      </w:r>
      <w:r>
        <w:t>) and three low-recombination strains (</w:t>
      </w:r>
      <w:r>
        <w:rPr>
          <w:i/>
        </w:rPr>
        <w:t>musculus</w:t>
      </w:r>
      <w:r>
        <w:rPr>
          <w:i/>
          <w:vertAlign w:val="superscript"/>
        </w:rPr>
        <w:t>KAZ</w:t>
      </w:r>
      <w:r>
        <w:t xml:space="preserve">, </w:t>
      </w:r>
      <w:r>
        <w:rPr>
          <w:i/>
        </w:rPr>
        <w:t>domesticus</w:t>
      </w:r>
      <w:r>
        <w:rPr>
          <w:i/>
          <w:vertAlign w:val="superscript"/>
        </w:rPr>
        <w:t>WSB</w:t>
      </w:r>
      <w:r>
        <w:t xml:space="preserve">, and </w:t>
      </w:r>
      <w:r>
        <w:rPr>
          <w:i/>
        </w:rPr>
        <w:t>domesticus</w:t>
      </w:r>
      <w:r>
        <w:rPr>
          <w:i/>
          <w:vertAlign w:val="superscript"/>
        </w:rPr>
        <w:t>G</w:t>
      </w:r>
      <w:r>
        <w:t xml:space="preserve">). High-recombination strains have significantly more DMC1 foci than low-recombination strains in early zygotene cells (t-test; p &lt; </w:t>
      </w:r>
      <w:r w:rsidR="00707942">
        <w:t>10</w:t>
      </w:r>
      <w:r w:rsidR="00707942">
        <w:rPr>
          <w:vertAlign w:val="superscript"/>
        </w:rPr>
        <w:t>-6</w:t>
      </w:r>
      <w:r>
        <w:t>). In contrast, the two strain groups do not differ in DMC1 foci in late z</w:t>
      </w:r>
      <w:r w:rsidR="004229ED">
        <w:t>ygotene cells (t-test; p = 0.66</w:t>
      </w:r>
      <w:r>
        <w:t>).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 at least in house mice.</w:t>
      </w:r>
    </w:p>
    <w:p w14:paraId="459B50BD" w14:textId="01640365" w:rsidR="00404D7B" w:rsidDel="007C3F94" w:rsidRDefault="00A70004" w:rsidP="003A6557">
      <w:pPr>
        <w:pStyle w:val="BodyText"/>
        <w:spacing w:line="360" w:lineRule="auto"/>
        <w:rPr>
          <w:del w:id="387" w:author="Bret Payseur" w:date="2020-06-26T16:28:00Z"/>
        </w:rPr>
      </w:pPr>
      <w:r>
        <w:t xml:space="preserve">Total SC length only partially differentiates high-recombination strains from low-recombination strains (Figure 3). Whereas high-recombination strains as a group have significantly greater total SC length than low-recombination strains (t-test; p = 0.01), separate tests within subspecies show that the two strain categories differ within </w:t>
      </w:r>
      <w:r>
        <w:rPr>
          <w:i/>
        </w:rPr>
        <w:t>M. m. molossinus</w:t>
      </w:r>
      <w:r>
        <w:t xml:space="preserve"> (p = 2.59</w:t>
      </w:r>
      <w:r w:rsidR="00B71687">
        <w:t xml:space="preserve"> x 10</w:t>
      </w:r>
      <w:r w:rsidR="00B71687" w:rsidRPr="00B71687">
        <w:rPr>
          <w:vertAlign w:val="superscript"/>
        </w:rPr>
        <w:t>-4</w:t>
      </w:r>
      <w:r>
        <w:t xml:space="preserve">) but not within </w:t>
      </w:r>
      <w:r>
        <w:rPr>
          <w:i/>
        </w:rPr>
        <w:t>M. m. musculus</w:t>
      </w:r>
      <w:r>
        <w:t xml:space="preserve"> (p = 0.65). Additionally, mouse means for the reduced (short and long) bivalent datasets do not differ between high-recombination and low-recombination strains (t-test; s</w:t>
      </w:r>
      <w:r w:rsidR="00BC0676">
        <w:t>hort: p = 0.84</w:t>
      </w:r>
      <w:r w:rsidR="004229ED">
        <w:t>; long: p = 0.19</w:t>
      </w:r>
      <w:r>
        <w:t>). In a model with total SC length as the dependent variable (M4), the two subspecies effects are significant (</w:t>
      </w:r>
      <w:r>
        <w:rPr>
          <w:i/>
        </w:rPr>
        <w:t>M. m. musculus</w:t>
      </w:r>
      <w:r>
        <w:t xml:space="preserve"> p = 3.95</w:t>
      </w:r>
      <w:r w:rsidR="00B71687">
        <w:t xml:space="preserve"> x 10</w:t>
      </w:r>
      <w:r w:rsidRPr="00B71687">
        <w:rPr>
          <w:vertAlign w:val="superscript"/>
        </w:rPr>
        <w:t>-7</w:t>
      </w:r>
      <w:ins w:id="388" w:author="Bret Payseur" w:date="2020-06-26T16:27:00Z">
        <w:r w:rsidR="007C3F94">
          <w:t>;</w:t>
        </w:r>
      </w:ins>
      <w:del w:id="389" w:author="Bret Payseur" w:date="2020-06-26T16:27:00Z">
        <w:r w:rsidDel="007C3F94">
          <w:delText>}</w:delText>
        </w:r>
      </w:del>
      <w:r>
        <w:t xml:space="preserve"> </w:t>
      </w:r>
      <w:del w:id="390" w:author="Bret Payseur" w:date="2020-06-26T16:27:00Z">
        <w:r w:rsidDel="007C3F94">
          <w:delText xml:space="preserve">and </w:delText>
        </w:r>
      </w:del>
      <w:r>
        <w:rPr>
          <w:i/>
        </w:rPr>
        <w:t>M. m. molossinus</w:t>
      </w:r>
      <w:del w:id="391" w:author="Bret Payseur" w:date="2020-06-26T16:27:00Z">
        <w:r w:rsidDel="007C3F94">
          <w:delText>,</w:delText>
        </w:r>
      </w:del>
      <w:r>
        <w:t xml:space="preserve"> p = 3.33</w:t>
      </w:r>
      <w:r w:rsidR="00B71687">
        <w:t xml:space="preserve"> x 10</w:t>
      </w:r>
      <w:r w:rsidRPr="00B71687">
        <w:rPr>
          <w:vertAlign w:val="superscript"/>
        </w:rPr>
        <w:t>-7</w:t>
      </w:r>
      <w:r>
        <w:t xml:space="preserve">), </w:t>
      </w:r>
      <w:del w:id="392" w:author="Bret Payseur" w:date="2020-06-26T16:28:00Z">
        <w:r w:rsidDel="007C3F94">
          <w:delText>however there</w:delText>
        </w:r>
      </w:del>
      <w:ins w:id="393" w:author="Bret Payseur" w:date="2020-06-26T16:28:00Z">
        <w:r w:rsidR="007C3F94">
          <w:t>but there</w:t>
        </w:r>
      </w:ins>
      <w:r>
        <w:t xml:space="preserve"> are also strain</w:t>
      </w:r>
      <w:ins w:id="394" w:author="Bret Payseur" w:date="2020-06-26T16:28:00Z">
        <w:r w:rsidR="007C3F94">
          <w:t>-</w:t>
        </w:r>
      </w:ins>
      <w:del w:id="395" w:author="Bret Payseur" w:date="2020-06-26T16:28:00Z">
        <w:r w:rsidDel="007C3F94">
          <w:delText xml:space="preserve"> </w:delText>
        </w:r>
      </w:del>
      <w:r>
        <w:t>specific effects (Supplemental Table 6).</w:t>
      </w:r>
      <w:ins w:id="396" w:author="Bret Payseur" w:date="2020-06-26T16:28:00Z">
        <w:r w:rsidR="007C3F94">
          <w:t xml:space="preserve"> </w:t>
        </w:r>
      </w:ins>
    </w:p>
    <w:p w14:paraId="18F27965" w14:textId="77777777" w:rsidR="00816A2D" w:rsidRDefault="00A70004" w:rsidP="003A6557">
      <w:pPr>
        <w:pStyle w:val="BodyText"/>
        <w:spacing w:line="360" w:lineRule="auto"/>
        <w:rPr>
          <w:ins w:id="397" w:author="Bret Payseur" w:date="2020-06-29T08:51:00Z"/>
        </w:rPr>
      </w:pPr>
      <w:r>
        <w:t xml:space="preserve">In models with SC lengths of short and long bivalents as dependent variables, several subspecies and strain effects reach significance (p &lt; 0.05) (Supplemental Table 9), but they are not consistent across models. Collectively, these results reveal that evolution of SC length is not strongly associated with evolution of genome-wide recombination rate in house mice. </w:t>
      </w:r>
    </w:p>
    <w:p w14:paraId="72754424" w14:textId="018CFDD5" w:rsidR="00404D7B" w:rsidRDefault="00A70004" w:rsidP="003A6557">
      <w:pPr>
        <w:pStyle w:val="BodyText"/>
        <w:spacing w:line="360" w:lineRule="auto"/>
      </w:pPr>
      <w:r>
        <w:t>In summary, evolution of the genome-wide recombination rate in males is connected to double-strand break number and crossover interference, but not to SC length and crossover position (on single-crossover bivalents).</w:t>
      </w:r>
    </w:p>
    <w:p w14:paraId="17C3FEFC" w14:textId="77777777" w:rsidR="00404D7B" w:rsidRDefault="00A70004" w:rsidP="003A6557">
      <w:pPr>
        <w:pStyle w:val="Heading1"/>
        <w:spacing w:line="360" w:lineRule="auto"/>
      </w:pPr>
      <w:bookmarkStart w:id="398" w:name="discussion"/>
      <w:r>
        <w:t>DISCUSSION</w:t>
      </w:r>
      <w:bookmarkEnd w:id="398"/>
    </w:p>
    <w:p w14:paraId="5519BE38" w14:textId="18E6E9AB" w:rsidR="00404D7B" w:rsidRDefault="00A70004" w:rsidP="003A6557">
      <w:pPr>
        <w:pStyle w:val="FirstParagraph"/>
        <w:spacing w:line="360" w:lineRule="auto"/>
      </w:pPr>
      <w:r>
        <w:t>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w:t>
      </w:r>
      <w:del w:id="399" w:author="Bret Payseur" w:date="2020-06-26T16:30:00Z">
        <w:r w:rsidDel="007C3F94">
          <w:delText>, at least in house mice</w:delText>
        </w:r>
      </w:del>
      <w:r>
        <w:t xml:space="preserve">. More generally, recombination rate divergence is decoupled in females and males. These disparities are remarkable given that recombination rates for the two sexes were measured in identical genomic backgrounds (other than the </w:t>
      </w:r>
      <w:del w:id="400" w:author="Bret Payseur" w:date="2020-06-30T08:34:00Z">
        <w:r w:rsidDel="00954D8B">
          <w:delText>presence/absence of the Y chromosome</w:delText>
        </w:r>
      </w:del>
      <w:ins w:id="401" w:author="Bret Payseur" w:date="2020-06-30T08:34:00Z">
        <w:r w:rsidR="00954D8B">
          <w:t>number and identity of sex chromosomes</w:t>
        </w:r>
      </w:ins>
      <w:r>
        <w:t>). Our results provide the strongest evidence yet that the genome-wide recombination rate follows distinct evolutionary trajectories in males and females.</w:t>
      </w:r>
    </w:p>
    <w:p w14:paraId="57A35EC8" w14:textId="5A8D0528" w:rsidR="00404D7B" w:rsidRDefault="00A70004" w:rsidP="003A6557">
      <w:pPr>
        <w:pStyle w:val="BodyText"/>
        <w:spacing w:line="360" w:lineRule="auto"/>
      </w:pPr>
      <w:r>
        <w:t xml:space="preserve">At the genetic level, the sex-specific </w:t>
      </w:r>
      <w:del w:id="402" w:author="Bret Payseur" w:date="2020-06-30T08:39:00Z">
        <w:r w:rsidDel="004A26D7">
          <w:delText xml:space="preserve">evolution </w:delText>
        </w:r>
      </w:del>
      <w:ins w:id="403" w:author="Bret Payseur" w:date="2020-06-30T08:39:00Z">
        <w:r w:rsidR="004A26D7">
          <w:t xml:space="preserve">patterns </w:t>
        </w:r>
      </w:ins>
      <w:r>
        <w:t>we documented indicate</w:t>
      </w:r>
      <w:del w:id="404" w:author="Bret Payseur" w:date="2020-06-30T08:39:00Z">
        <w:r w:rsidDel="004A26D7">
          <w:delText>s</w:delText>
        </w:r>
      </w:del>
      <w:r>
        <w:t xml:space="preserve"> that some mutations responsible for </w:t>
      </w:r>
      <w:ins w:id="405" w:author="Bret Payseur" w:date="2020-06-30T08:39:00Z">
        <w:r w:rsidR="004A26D7">
          <w:t xml:space="preserve">the </w:t>
        </w:r>
      </w:ins>
      <w:del w:id="406" w:author="Bret Payseur" w:date="2020-06-30T08:39:00Z">
        <w:r w:rsidDel="004A26D7">
          <w:delText xml:space="preserve">divergence </w:delText>
        </w:r>
      </w:del>
      <w:ins w:id="407" w:author="Bret Payseur" w:date="2020-06-30T08:39:00Z">
        <w:r w:rsidR="004A26D7">
          <w:t>evolution of</w:t>
        </w:r>
      </w:ins>
      <w:del w:id="408" w:author="Bret Payseur" w:date="2020-06-30T08:39:00Z">
        <w:r w:rsidDel="004A26D7">
          <w:delText>in</w:delText>
        </w:r>
      </w:del>
      <w:r>
        <w:t xml:space="preserve"> recombination rate have dissimilar phenotypic effects in </w:t>
      </w:r>
      <w:del w:id="409" w:author="Bret Payseur" w:date="2020-06-30T08:34:00Z">
        <w:r w:rsidDel="00954D8B">
          <w:delText>females and males</w:delText>
        </w:r>
      </w:del>
      <w:ins w:id="410" w:author="Bret Payseur" w:date="2020-06-30T08:34:00Z">
        <w:r w:rsidR="00954D8B">
          <w:t>the two sexes</w:t>
        </w:r>
      </w:ins>
      <w:r>
        <w:t>. A subset of the genetic variants associated with genome-wide recombination rate within populations</w:t>
      </w:r>
      <w:r w:rsidR="001D5A46">
        <w:t xml:space="preserve"> of humans (Kong et al., 2004, </w:t>
      </w:r>
      <w:r>
        <w:t>2008, 2014; Halldorsson et al., 2019), Soay sheep (Johnston et al., 2016), and cattle (Ma et al., 2015; Shen et al., 2018) appear to show sex-specific properties, including opposite effects in females and males. Furthermore, inter-sexual correlations for recombination rate are weak in humans (Fledel-Alon et al., 2011) and Soay sheep (Johnston et al., 2016). Crosses between the strains we surveyed could be used to identify and characterize the genetic variants responsible for recombination rate evolution in house mice (Dumont and Payseur, 2011; Wang et al., 2019; Wang and Payseur, 2017). These variants could differentially affect females and males at any step in the recombination pathway. Although our DMC1 profiling was limited to males from a small number of strains (for practical reasons), our findings suggest that mutations that determine the number of double-strand breaks contribute to sex-specific evolution in the recombination rate. A study of two classical inbred strains and one wild-derived inbred strain of house mice also found a positive association between crossover number and double-strand break number in males (Baier et al., 2014).</w:t>
      </w:r>
    </w:p>
    <w:p w14:paraId="317802D6" w14:textId="77777777" w:rsidR="00404D7B" w:rsidRDefault="00A70004" w:rsidP="003A6557">
      <w:pPr>
        <w:pStyle w:val="BodyText"/>
        <w:spacing w:line="360" w:lineRule="auto"/>
      </w:pPr>
      <w:r>
        <w:t xml:space="preserve">Another implication of our results is that the connection between recombination rate and fitness differs between males and females. Little is known about whether and how natural selection shapes recombination rate in nature (Dapper and Payseur, 2017; Ritz et al., 2017). Samuk et al. (2020) recently used a quantitative genetic test to conclude that an 8% difference in genome-wide recombination rate between females from two populations of </w:t>
      </w:r>
      <w:r>
        <w:rPr>
          <w:i/>
        </w:rPr>
        <w:t>Drosophila pseudoobscura</w:t>
      </w:r>
      <w:r>
        <w:t xml:space="preserve"> was caused by natural selection. Applying similar strategies to species in which both sexes recombine, including house mice, would be a logical next step to understanding the sex-specific evolution of recombination rate.</w:t>
      </w:r>
    </w:p>
    <w:p w14:paraId="64119FF6" w14:textId="77777777" w:rsidR="00404D7B" w:rsidRDefault="00A70004" w:rsidP="003A6557">
      <w:pPr>
        <w:pStyle w:val="BodyText"/>
        <w:spacing w:line="360" w:lineRule="auto"/>
      </w:pPr>
      <w:r>
        <w:t>Population genetic models have been built to explain sexual dimorphism in the number and placement of crossovers, which is a common phenomenon (Brandvain and Coop, 2012; Sardell and Kirkpatrick, 2020). Modifier models predicted that lower recombination rates in males will result from haploid selection (Lenormand, 2003) or sexually antagonistic selection on coding and cis-regulatory regions of genes (Sardell and Kirkpatrick, 2020). Another modifier model showed that meiotic drive could stimulate female-specific evolution of the recombination rate (Brandvain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13328081" w14:textId="42A311B1" w:rsidR="00404D7B" w:rsidRDefault="00A70004" w:rsidP="003A6557">
      <w:pPr>
        <w:pStyle w:val="BodyText"/>
        <w:spacing w:line="360" w:lineRule="auto"/>
      </w:pPr>
      <w:r>
        <w:t xml:space="preserve">We propose an alternative interpretation of our findings based on the cell biology of gametogenesis. During meiosis, achieving a stable chromosome structure requires the attachment of kinetochores to opposite poles of the cell and at least one crossover to create tension across the sister chromosome cohesion distal to chiasmata (Dumont and Desai, 2012; Lane and Kauppi, 2019; Subramanian and Hochwagen, 2014; VanVeen and Hawley, 2003). The spindle assembly checkpoint (SAC) prevents aneuploidy by ensuring that all bivalents are correctly attached to the microtubule spindle (“bi-oriented”) before starting the metaphase-to-anaphase transition via the release of the sister cohesion holding homologs together (Lane and Kauppi, 2019). Hence, selection seems likely to favor mutations that optimize the process of bi-orientation and chromosome separation, thereby prohibiting the SAC from delaying the cell cycle or triggering apoptosis. </w:t>
      </w:r>
      <w:commentRangeStart w:id="411"/>
      <w:r>
        <w:t xml:space="preserve">Multiple lines of evidence indicate that the SAC is more effective in spermatogenesis than in oogenesis (Lane and Kauppi, 2019), perhaps due to the presence of the </w:t>
      </w:r>
      <w:ins w:id="412" w:author="April Peterson" w:date="2020-06-30T13:57:00Z">
        <w:r w:rsidR="00B81613">
          <w:t>a</w:t>
        </w:r>
      </w:ins>
      <w:r>
        <w:t>centrosome spindle (So et al., 2019) and larger cell volume (Kyogoku and Kitajima, 2017) in oocytes</w:t>
      </w:r>
      <w:commentRangeEnd w:id="411"/>
      <w:r w:rsidR="00B81613">
        <w:rPr>
          <w:rStyle w:val="CommentReference"/>
        </w:rPr>
        <w:commentReference w:id="411"/>
      </w:r>
      <w:r>
        <w:t>.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14:paraId="13788A11" w14:textId="2245340B" w:rsidR="00404D7B" w:rsidRDefault="00A70004" w:rsidP="003A6557">
      <w:pPr>
        <w:pStyle w:val="BodyText"/>
        <w:spacing w:line="360" w:lineRule="auto"/>
      </w:pPr>
      <w:r>
        <w:t xml:space="preserve">Our SAC model is consistent with other features of our data. We showed that widespread sex differences in broad-scale crossover positioning (Sardell and Kirkpatrick, 2020) apply across house mice, even in lineages where the direction of heterochiasmy is reversed. Faster spermatogenesis may select for synchronization of the separation across all homologs within the cell (Kudo et al., 2009), whereas in oogenesis, the slower cell cycle and multiple arrest stages may require chromosome structures with greater stability on the </w:t>
      </w:r>
      <w:ins w:id="413" w:author="Bret Payseur" w:date="2020-06-30T08:45:00Z">
        <w:r w:rsidR="004A26D7">
          <w:t>meiosis I</w:t>
        </w:r>
      </w:ins>
      <w:del w:id="414" w:author="Bret Payseur" w:date="2020-06-30T08:45:00Z">
        <w:r w:rsidDel="004A26D7">
          <w:delText>MI</w:delText>
        </w:r>
      </w:del>
      <w:r>
        <w:t xml:space="preserve"> spindle, especially for those organisms that undergo dictyate arrest (Lee, 2019).</w:t>
      </w:r>
    </w:p>
    <w:p w14:paraId="1255604E" w14:textId="28FB01ED" w:rsidR="00404D7B" w:rsidRDefault="00A70004" w:rsidP="003A6557">
      <w:pPr>
        <w:pStyle w:val="BodyText"/>
        <w:spacing w:line="360" w:lineRule="auto"/>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w:t>
      </w:r>
      <w:del w:id="415" w:author="Bret Payseur" w:date="2020-06-30T08:46:00Z">
        <w:r w:rsidDel="004A26D7">
          <w:delText>taken into account</w:delText>
        </w:r>
      </w:del>
      <w:ins w:id="416" w:author="Bret Payseur" w:date="2020-06-30T08:46:00Z">
        <w:r w:rsidR="004A26D7">
          <w:t>considered</w:t>
        </w:r>
      </w:ins>
      <w:r>
        <w:t xml:space="preserve"> and </w:t>
      </w:r>
      <w:del w:id="417" w:author="Bret Payseur" w:date="2020-06-30T08:46:00Z">
        <w:r w:rsidDel="004A26D7">
          <w:delText xml:space="preserve">chromosome </w:delText>
        </w:r>
      </w:del>
      <w:ins w:id="418" w:author="Bret Payseur" w:date="2020-06-30T08:46:00Z">
        <w:r w:rsidR="004A26D7">
          <w:t xml:space="preserve">bivalent </w:t>
        </w:r>
      </w:ins>
      <w:r>
        <w:t>size effects are minimized. Assuming chromatin compaction between (prophase) pachytene and metaphase is uniform along bivalents, this increased spacing is expected to expand the area for sister cohesion to connect homologs and may improve the fidelity of chromosomal segregation. While the SAC model postulates direct fitness effects of interference, a modifier model predicted that indirect selection on recombination rate – via its modulation of offspring genotypes – can strengthen interference as well (Goldstein et al., 1993).</w:t>
      </w:r>
    </w:p>
    <w:p w14:paraId="705C57AA" w14:textId="1F0E5394" w:rsidR="00404D7B" w:rsidRDefault="00A70004" w:rsidP="003A6557">
      <w:pPr>
        <w:pStyle w:val="BodyText"/>
        <w:spacing w:line="360" w:lineRule="auto"/>
      </w:pPr>
      <w:r>
        <w:t>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(Ma et al.</w:t>
      </w:r>
      <w:ins w:id="419" w:author="Bret Payseur" w:date="2020-06-26T16:33:00Z">
        <w:r w:rsidR="007C3F94">
          <w:t xml:space="preserve">, </w:t>
        </w:r>
      </w:ins>
      <w:del w:id="420" w:author="Bret Payseur" w:date="2020-06-26T16:33:00Z">
        <w:r w:rsidDel="007C3F94">
          <w:delText xml:space="preserve"> (</w:delText>
        </w:r>
      </w:del>
      <w:r>
        <w:t>2015</w:t>
      </w:r>
      <w:ins w:id="421" w:author="Bret Payseur" w:date="2020-06-30T08:51:00Z">
        <w:r w:rsidR="00084251">
          <w:t>)</w:t>
        </w:r>
      </w:ins>
      <w:del w:id="422" w:author="Bret Payseur" w:date="2020-06-26T16:33:00Z">
        <w:r w:rsidDel="007C3F94">
          <w:delText>)</w:delText>
        </w:r>
      </w:del>
      <w:del w:id="423" w:author="Bret Payseur" w:date="2020-06-30T08:51:00Z">
        <w:r w:rsidDel="00084251">
          <w:delText xml:space="preserve">) and </w:delText>
        </w:r>
        <w:commentRangeStart w:id="424"/>
        <w:r w:rsidDel="00084251">
          <w:delText xml:space="preserve">differences between </w:delText>
        </w:r>
      </w:del>
      <w:del w:id="425" w:author="Bret Payseur" w:date="2020-06-30T08:47:00Z">
        <w:r w:rsidDel="004A26D7">
          <w:delText>wild and captive</w:delText>
        </w:r>
      </w:del>
      <w:del w:id="426" w:author="Bret Payseur" w:date="2020-06-30T08:51:00Z">
        <w:r w:rsidDel="00084251">
          <w:delText xml:space="preserve"> white-footed mice (Peterson et al., 2019</w:delText>
        </w:r>
      </w:del>
      <w:del w:id="427" w:author="Bret Payseur" w:date="2020-06-30T08:50:00Z">
        <w:r w:rsidDel="00084251">
          <w:delText>)</w:delText>
        </w:r>
      </w:del>
      <w:commentRangeEnd w:id="424"/>
      <w:r w:rsidR="00084251">
        <w:rPr>
          <w:rStyle w:val="CommentReference"/>
        </w:rPr>
        <w:commentReference w:id="424"/>
      </w:r>
      <w:r>
        <w:t xml:space="preserve">. In contrast, mammalian species with stronger interference tend to exhibit lower genome-wide recombination rates (Otto and Payseur, 2019; Segura et al., 2013). </w:t>
      </w:r>
      <w:del w:id="428" w:author="Bret Payseur" w:date="2020-06-30T08:52:00Z">
        <w:r w:rsidDel="00084251">
          <w:delText>Collectively, these patterns suggest that inferences about the evolutionary dynamics of interference depend on the timescale under consideration.</w:delText>
        </w:r>
      </w:del>
      <w:ins w:id="429" w:author="Bret Payseur" w:date="2020-06-30T08:52:00Z">
        <w:r w:rsidR="00084251">
          <w:t>The evolution of crossover interference</w:t>
        </w:r>
      </w:ins>
      <w:ins w:id="430" w:author="Bret Payseur" w:date="2020-06-30T08:53:00Z">
        <w:r w:rsidR="00084251">
          <w:t xml:space="preserve"> and its relationship to changes in crossover number on the genomic scale</w:t>
        </w:r>
      </w:ins>
      <w:ins w:id="431" w:author="Bret Payseur" w:date="2020-06-30T08:52:00Z">
        <w:r w:rsidR="00084251">
          <w:t xml:space="preserve"> is a topic deserving of more empirical and theoretical work.</w:t>
        </w:r>
      </w:ins>
    </w:p>
    <w:p w14:paraId="219C11F7" w14:textId="048FE98C" w:rsidR="00404D7B" w:rsidRDefault="00A70004" w:rsidP="003A6557">
      <w:pPr>
        <w:pStyle w:val="BodyText"/>
        <w:spacing w:line="360" w:lineRule="auto"/>
      </w:pPr>
      <w:r>
        <w:t xml:space="preserve">Our findings further reveal that evolution of the genome-wide recombination rate does not require major changes in the degree of chromatin compaction. Female house mice consistently show longer SCs, even in strains with more recombination in males. Studies in mice (Lynn et al., 2002; Petkov et al., 2007) and humans (Gruhn et al., 2013; Tease and Hulten, 2004) suggest that chromosomal axes are longer (and DNA loops are shorter) in females than males. Some authors have suggested that conserved sex differences in crossover positioning (more uniform placement in females) and interference strength (stronger interference in males) could be due to looser chromatin packing of the meiotic chromosome structure in females (Haenel et al., 2018; Petkov et al., 2007). A cellular model designed to explain interference attributes sexual dimorphism in chromatin structure to greater cell volumes and oscillatory movements of telomeres and kinetochores in oocytes (Hultén, 2011). Recent work in mice connects the sparser recombination landscape in females to sex differences in the crossover maturation efficiency </w:t>
      </w:r>
      <w:commentRangeStart w:id="432"/>
      <w:r>
        <w:t>(</w:t>
      </w:r>
      <w:commentRangeStart w:id="433"/>
      <w:r>
        <w:t xml:space="preserve">Wang </w:t>
      </w:r>
      <w:ins w:id="434" w:author="April Peterson" w:date="2020-06-30T14:03:00Z">
        <w:r w:rsidR="00B81613">
          <w:t xml:space="preserve">S. </w:t>
        </w:r>
      </w:ins>
      <w:r>
        <w:t>et al., 2017</w:t>
      </w:r>
      <w:commentRangeEnd w:id="433"/>
      <w:r w:rsidR="007C3F94">
        <w:rPr>
          <w:rStyle w:val="CommentReference"/>
        </w:rPr>
        <w:commentReference w:id="433"/>
      </w:r>
      <w:r>
        <w:t>).</w:t>
      </w:r>
      <w:commentRangeEnd w:id="432"/>
      <w:r w:rsidR="00B81613">
        <w:rPr>
          <w:rStyle w:val="CommentReference"/>
        </w:rPr>
        <w:commentReference w:id="432"/>
      </w:r>
    </w:p>
    <w:p w14:paraId="7B69F849" w14:textId="17F57D07" w:rsidR="00404D7B" w:rsidRDefault="00A70004" w:rsidP="003A6557">
      <w:pPr>
        <w:pStyle w:val="BodyText"/>
        <w:spacing w:line="360" w:lineRule="auto"/>
      </w:pPr>
      <w:r>
        <w:t>Our conclusions are accompanied by several caveats. First, MLH1 foci only identify interfering crossovers (Holloway et al., 2008). Although most crossovers belong to this class (Holloway et al., 2008), our approach likely underestimated genome-wide recombination rates. Evolution of the number of non-interfering crossovers is a</w:t>
      </w:r>
      <w:del w:id="435" w:author="Bret Payseur" w:date="2020-06-30T08:56:00Z">
        <w:r w:rsidDel="00E85A38">
          <w:delText xml:space="preserve"> topic</w:delText>
        </w:r>
      </w:del>
      <w:ins w:id="436" w:author="Bret Payseur" w:date="2020-06-30T08:56:00Z">
        <w:r w:rsidR="00E85A38">
          <w:t xml:space="preserve"> subject</w:t>
        </w:r>
      </w:ins>
      <w:r>
        <w:t xml:space="preserve"> worth examining. A second limitation is that our investigation of crossover locations was confined to the relatively low resolution possible with immunofluorescent cytology. Positioning crossovers with higher resolution </w:t>
      </w:r>
      <w:ins w:id="437" w:author="April Peterson" w:date="2020-06-30T14:04:00Z">
        <w:r w:rsidR="00B81613">
          <w:t>and maintain</w:t>
        </w:r>
      </w:ins>
      <w:ins w:id="438" w:author="April Peterson" w:date="2020-06-30T14:05:00Z">
        <w:r w:rsidR="00B81613">
          <w:t xml:space="preserve">ing single chromosome scale </w:t>
        </w:r>
      </w:ins>
      <w:r>
        <w:t>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primary conclusion that recombination rate evolves in a sex-specific manner to be robust to geographic sampling because differences between females and males exist for the same set of inbred strains.</w:t>
      </w:r>
    </w:p>
    <w:p w14:paraId="2B66F445" w14:textId="2092717D" w:rsidR="00404D7B" w:rsidRDefault="00A70004" w:rsidP="004229ED">
      <w:pPr>
        <w:pStyle w:val="BodyText"/>
        <w:spacing w:line="360" w:lineRule="auto"/>
      </w:pPr>
      <w:r>
        <w:t xml:space="preserve">While the causes of sex differences in recombination remain mysterious </w:t>
      </w:r>
      <w:ins w:id="439" w:author="Bret Payseur" w:date="2020-06-30T08:57:00Z">
        <w:r w:rsidR="00E85A38">
          <w:t>(</w:t>
        </w:r>
      </w:ins>
      <w:r>
        <w:t>Lenormand et al.</w:t>
      </w:r>
      <w:ins w:id="440" w:author="Bret Payseur" w:date="2020-06-30T08:57:00Z">
        <w:r w:rsidR="00E85A38">
          <w:t>,</w:t>
        </w:r>
      </w:ins>
      <w:r>
        <w:t xml:space="preserve"> </w:t>
      </w:r>
      <w:del w:id="441" w:author="Bret Payseur" w:date="2020-06-30T08:57:00Z">
        <w:r w:rsidDel="00E85A38">
          <w:delText>(</w:delText>
        </w:r>
      </w:del>
      <w:r>
        <w:t>2016),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14:paraId="27B5B656" w14:textId="77777777" w:rsidR="00404D7B" w:rsidRDefault="00A70004" w:rsidP="003A6557">
      <w:pPr>
        <w:pStyle w:val="Heading1"/>
        <w:spacing w:line="360" w:lineRule="auto"/>
      </w:pPr>
      <w:bookmarkStart w:id="442" w:name="materials-and-methods"/>
      <w:r>
        <w:t>MATERIALS AND METHODS</w:t>
      </w:r>
      <w:bookmarkEnd w:id="442"/>
    </w:p>
    <w:p w14:paraId="0120CEB9" w14:textId="77777777" w:rsidR="00404D7B" w:rsidRDefault="00A70004" w:rsidP="003A6557">
      <w:pPr>
        <w:pStyle w:val="Heading3"/>
        <w:spacing w:line="360" w:lineRule="auto"/>
      </w:pPr>
      <w:bookmarkStart w:id="443" w:name="mice"/>
      <w:r>
        <w:t>Mice</w:t>
      </w:r>
      <w:bookmarkEnd w:id="443"/>
    </w:p>
    <w:p w14:paraId="62A73BA3" w14:textId="4AF766E8" w:rsidR="00404D7B" w:rsidRDefault="00A70004" w:rsidP="003A6557">
      <w:pPr>
        <w:pStyle w:val="FirstParagraph"/>
        <w:spacing w:line="360" w:lineRule="auto"/>
      </w:pPr>
      <w:r>
        <w:t xml:space="preserve"> We used a panel of wild-derived inbred strains of house mice (</w:t>
      </w:r>
      <w:r>
        <w:rPr>
          <w:i/>
        </w:rPr>
        <w:t>Mus musculus</w:t>
      </w:r>
      <w:r>
        <w:t xml:space="preserve">) and related murid species to profile natural genetic variation in recombination (Table 1). </w:t>
      </w:r>
      <w:commentRangeStart w:id="444"/>
      <w:r>
        <w:t xml:space="preserve">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r>
        <w:rPr>
          <w:i/>
        </w:rPr>
        <w:t>M. spicilegus</w:t>
      </w:r>
      <w:r>
        <w:t xml:space="preserve">, </w:t>
      </w:r>
      <w:r>
        <w:rPr>
          <w:i/>
        </w:rPr>
        <w:t>M. spretus</w:t>
      </w:r>
      <w:r>
        <w:t xml:space="preserve"> and </w:t>
      </w:r>
      <w:r>
        <w:rPr>
          <w:i/>
        </w:rPr>
        <w:t>M. caroli</w:t>
      </w:r>
      <w:r>
        <w:t xml:space="preserve">. </w:t>
      </w:r>
      <w:commentRangeEnd w:id="444"/>
      <w:r w:rsidR="0008652A">
        <w:rPr>
          <w:rStyle w:val="CommentReference"/>
        </w:rPr>
        <w:commentReference w:id="444"/>
      </w:r>
      <w:r>
        <w:t>We subsequently denote strains by their abbreviated subspecies and name (e.g. </w:t>
      </w:r>
      <w:r>
        <w:rPr>
          <w:i/>
        </w:rPr>
        <w:t>domesticus</w:t>
      </w:r>
      <w:r>
        <w:rPr>
          <w:i/>
          <w:vertAlign w:val="superscript"/>
        </w:rPr>
        <w:t>WSB</w:t>
      </w:r>
      <w:r>
        <w:t>). Mice were housed at dedicated, temperature-controlled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17 generations of brother-sister mating. All mice were provided with ad libitum food and water. Procedures followed protocols approved by IACUC.</w:t>
      </w:r>
      <w:ins w:id="445" w:author="April Peterson" w:date="2020-06-30T14:07:00Z">
        <w:r w:rsidR="0008652A">
          <w:t xml:space="preserve"> (biological replicates)</w:t>
        </w:r>
      </w:ins>
    </w:p>
    <w:p w14:paraId="44A7D167" w14:textId="77777777" w:rsidR="00404D7B" w:rsidRDefault="00A70004" w:rsidP="003A6557">
      <w:pPr>
        <w:pStyle w:val="Heading3"/>
        <w:spacing w:line="360" w:lineRule="auto"/>
      </w:pPr>
      <w:bookmarkStart w:id="446" w:name="X8f47e61d9abd1c9f775d406441822a9ab99126d"/>
      <w:r>
        <w:t>Tissue Collection and Immunohistochemistry</w:t>
      </w:r>
      <w:bookmarkEnd w:id="446"/>
    </w:p>
    <w:p w14:paraId="75194504" w14:textId="7CA80234" w:rsidR="00404D7B" w:rsidRDefault="00A70004" w:rsidP="003A6557">
      <w:pPr>
        <w:pStyle w:val="FirstParagraph"/>
        <w:spacing w:line="360" w:lineRule="auto"/>
      </w:pPr>
      <w:r>
        <w:t>The same dry-down spread technique was applied to both spermatocytes and oocytes, following (Peters et al., 1997), with adjustment for volumes. Spermatocyte spreads were collected and prepared as described in (Peterson et al., 2019). The majority of mice used for MLH1 counts were between 5 and 12 weeks of age. Juvenile mice between 12 and 15 days of age were used for DMC1 counts.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diluted 1:200). Slides were stored at -20*C if not stained immediately. 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dilution buffer (ADB) (normal donkey serum (Jackson ImmunoResearch), 1X PBS, bovine serum albumin (Sigma), and Triton X-100 (Sigma)). Following a 30-minute blocking wash in ABD, each slide was incubated with 60ul of a primary antibody master mix for 48 hours at 37*C. The master mix recipe contained polyclonal anti-rabbit anti-MLH1 (Calbiochem; diluted 1:50) or anti-rabbit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ins w:id="447" w:author="April Peterson" w:date="2020-06-30T14:09:00Z">
        <w:r w:rsidR="0008652A">
          <w:t xml:space="preserve"> (technical replicates)</w:t>
        </w:r>
      </w:ins>
    </w:p>
    <w:p w14:paraId="65799A2B" w14:textId="77777777" w:rsidR="00404D7B" w:rsidRDefault="00A70004" w:rsidP="003A6557">
      <w:pPr>
        <w:pStyle w:val="Heading3"/>
        <w:spacing w:line="360" w:lineRule="auto"/>
      </w:pPr>
      <w:bookmarkStart w:id="448" w:name="image-processing"/>
      <w:r>
        <w:t>Image Processing</w:t>
      </w:r>
      <w:bookmarkEnd w:id="448"/>
    </w:p>
    <w:p w14:paraId="051C5D3C" w14:textId="77777777" w:rsidR="00404D7B" w:rsidRDefault="00A70004" w:rsidP="003A6557">
      <w:pPr>
        <w:pStyle w:val="FirstParagraph"/>
        <w:spacing w:line="360" w:lineRule="auto"/>
      </w:pPr>
      <w:r>
        <w:t>Images were captured using a Zeiss Axioplan 2 microscope with AxioLab camera and AxioVision software (Zeiss, Cambridge, UK). Preprocessing, including cropping, noise reduction, and histogram adjustments, was performed using Photoshop (v13.0). Image file names were anonymized before manual scoring of MLH1 foci or DMC1 foci using Photoshop.</w:t>
      </w:r>
    </w:p>
    <w:p w14:paraId="2C3172B5" w14:textId="77777777" w:rsidR="00404D7B" w:rsidRDefault="00A70004" w:rsidP="003A6557">
      <w:pPr>
        <w:pStyle w:val="Heading3"/>
        <w:spacing w:line="360" w:lineRule="auto"/>
      </w:pPr>
      <w:bookmarkStart w:id="449" w:name="analysis"/>
      <w:r>
        <w:t>Analysis</w:t>
      </w:r>
      <w:bookmarkEnd w:id="449"/>
    </w:p>
    <w:p w14:paraId="000A4E2B" w14:textId="77777777" w:rsidR="00404D7B" w:rsidRDefault="00A70004" w:rsidP="003A6557">
      <w:pPr>
        <w:pStyle w:val="FirstParagraph"/>
        <w:spacing w:line="360" w:lineRule="auto"/>
      </w:pPr>
      <w:r>
        <w:t>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each of a subset of strains (</w:t>
      </w:r>
      <w:r>
        <w:rPr>
          <w:i/>
        </w:rPr>
        <w:t>molossinus</w:t>
      </w:r>
      <w:r>
        <w:rPr>
          <w:i/>
          <w:vertAlign w:val="superscript"/>
        </w:rPr>
        <w:t>MSM</w:t>
      </w:r>
      <w:r>
        <w:t xml:space="preserve">, </w:t>
      </w:r>
      <w:r>
        <w:rPr>
          <w:i/>
        </w:rPr>
        <w:t>musculus</w:t>
      </w:r>
      <w:r>
        <w:rPr>
          <w:i/>
          <w:vertAlign w:val="superscript"/>
        </w:rPr>
        <w:t>PWD</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were used to stage spermatocytes as early zygotene or late zygotene.</w:t>
      </w:r>
    </w:p>
    <w:p w14:paraId="266574E1" w14:textId="1DEE8257" w:rsidR="00404D7B" w:rsidRDefault="00A70004" w:rsidP="003A6557">
      <w:pPr>
        <w:pStyle w:val="BodyText"/>
        <w:spacing w:line="360" w:lineRule="auto"/>
      </w:pPr>
      <w:r>
        <w:t>To measure bivalent SC length, two image analysis algorithms were used. The first algorithm estimates the total (summed) SC length across bivalents for individual cells (Wang et al.</w:t>
      </w:r>
      <w:ins w:id="450" w:author="Bret Payseur" w:date="2020-06-25T10:38:00Z">
        <w:r w:rsidR="0044464C">
          <w:t xml:space="preserve">, </w:t>
        </w:r>
      </w:ins>
      <w:del w:id="451" w:author="Bret Payseur" w:date="2020-06-25T10:38:00Z">
        <w:r w:rsidDel="0044464C">
          <w:delText xml:space="preserve"> (</w:delText>
        </w:r>
      </w:del>
      <w:r>
        <w:t>2019</w:t>
      </w:r>
      <w:del w:id="452" w:author="Bret Payseur" w:date="2020-06-25T10:38:00Z">
        <w:r w:rsidDel="0044464C">
          <w:delText>)</w:delText>
        </w:r>
      </w:del>
      <w:r>
        <w:t>). The second algorithm estimates the SC length of individual bivalents (Peterson et al.</w:t>
      </w:r>
      <w:ins w:id="453" w:author="Bret Payseur" w:date="2020-06-25T10:38:00Z">
        <w:r w:rsidR="0044464C">
          <w:t xml:space="preserve">, </w:t>
        </w:r>
      </w:ins>
      <w:del w:id="454" w:author="Bret Payseur" w:date="2020-06-25T10:38:00Z">
        <w:r w:rsidDel="0044464C">
          <w:delText xml:space="preserve"> (</w:delText>
        </w:r>
      </w:del>
      <w:r>
        <w:t>2019</w:t>
      </w:r>
      <w:del w:id="455" w:author="Bret Payseur" w:date="2020-06-25T10:38:00Z">
        <w:r w:rsidDel="0044464C">
          <w:delText>)</w:delText>
        </w:r>
      </w:del>
      <w:r>
        <w:t xml:space="preserve">). Both algorithms apply a ‘skeletonizing’ transformation to synapsed chromosomes that produces a single, pixel-wide ‘trace’ of the bivalent shape. Total SC length per cell was quantified from pachytene cell images </w:t>
      </w:r>
      <w:commentRangeStart w:id="456"/>
      <w:r>
        <w:t>(Wang et al.</w:t>
      </w:r>
      <w:ins w:id="457" w:author="Bret Payseur" w:date="2020-06-25T10:38:00Z">
        <w:r w:rsidR="0044464C">
          <w:t xml:space="preserve">, </w:t>
        </w:r>
      </w:ins>
      <w:del w:id="458" w:author="Bret Payseur" w:date="2020-06-25T10:38:00Z">
        <w:r w:rsidDel="0044464C">
          <w:delText xml:space="preserve"> (</w:delText>
        </w:r>
      </w:del>
      <w:r>
        <w:t>2019</w:t>
      </w:r>
      <w:del w:id="459" w:author="Bret Payseur" w:date="2020-06-25T10:38:00Z">
        <w:r w:rsidDel="0044464C">
          <w:delText>)</w:delText>
        </w:r>
      </w:del>
      <w:r>
        <w:t>).</w:t>
      </w:r>
      <w:commentRangeEnd w:id="456"/>
      <w:r w:rsidR="0008652A">
        <w:rPr>
          <w:rStyle w:val="CommentReference"/>
        </w:rPr>
        <w:commentReference w:id="456"/>
      </w:r>
    </w:p>
    <w:p w14:paraId="1D41AA7E" w14:textId="2A053722" w:rsidR="00404D7B" w:rsidRDefault="00A70004" w:rsidP="003A6557">
      <w:pPr>
        <w:pStyle w:val="BodyText"/>
        <w:spacing w:line="360" w:lineRule="auto"/>
      </w:pPr>
      <w:r>
        <w:t>To reduce algorithmic errors in SC isolation, outliers were visually identified at the mouse level and removed from the data set. Mouse averages were calculated from cell-wide total SC lengths in 3,195 out of 3,871 cells with MLH1 counts. SC length of individual bivalents was quantified in pachytene cell images (Peterson et al.</w:t>
      </w:r>
      <w:ins w:id="460" w:author="April Peterson" w:date="2020-06-30T14:10:00Z">
        <w:r w:rsidR="0008652A">
          <w:t>,</w:t>
        </w:r>
      </w:ins>
      <w:r>
        <w:t xml:space="preserve"> </w:t>
      </w:r>
      <w:del w:id="461" w:author="April Peterson" w:date="2020-06-30T14:10:00Z">
        <w:r w:rsidDel="0008652A">
          <w:delText>(</w:delText>
        </w:r>
      </w:del>
      <w:r>
        <w:t>2019</w:t>
      </w:r>
      <w:del w:id="462" w:author="April Peterson" w:date="2020-06-30T14:10:00Z">
        <w:r w:rsidDel="0008652A">
          <w:delText>)</w:delText>
        </w:r>
      </w:del>
      <w:r>
        <w:t>). The DNA CrossOver algorithm (Peterson et al.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r>
        <w:rPr>
          <w:i/>
        </w:rPr>
        <w:t>molossinus</w:t>
      </w:r>
      <w:r>
        <w:rPr>
          <w:i/>
          <w:vertAlign w:val="superscript"/>
        </w:rPr>
        <w:t>MSM</w:t>
      </w:r>
      <w:r>
        <w:t xml:space="preserve"> male) to 0.72 (</w:t>
      </w:r>
      <w:r>
        <w:rPr>
          <w:i/>
        </w:rPr>
        <w:t>musculus</w:t>
      </w:r>
      <w:r>
        <w:rPr>
          <w:i/>
          <w:vertAlign w:val="superscript"/>
        </w:rPr>
        <w:t>KAZ</w:t>
      </w:r>
      <w:r>
        <w:t xml:space="preserve"> female). From the total set of pachytene cell images, 10,213 bivalent objects were isolated by the algorithm. Following a manual curation, 9,569 single-bivalent observations remained. The accuracy of the algorithm is high compared to hand measures after this curation step (Peterson et al., 2019). The curated single bivalent data supplements our cell-wide MLH1 count data with MLH1 foci counts for single bivalents. Proportions of bivalents with the same number of MLH1 foci were compared across strains using a chi-square test.</w:t>
      </w:r>
    </w:p>
    <w:p w14:paraId="7B366136" w14:textId="77777777" w:rsidR="00404D7B" w:rsidRDefault="00A70004" w:rsidP="003A6557">
      <w:pPr>
        <w:pStyle w:val="BodyText"/>
        <w:spacing w:line="360" w:lineRule="auto"/>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 and excluded the X bivalent in oocytes. A total of 699 short bivalents were isolated from 102 oocytes and 42 spermatocytes. Although this smaller data set has decreased power, it offers a more comparable set of single bivalents to compare between the sexes. A “long bivalent” data set was formed from those bivalents above the 4th quartile in SC lengths per cell. A total of 703 long bivalents were isolated from 102 oocytes and 42 spermatocytes.</w:t>
      </w:r>
    </w:p>
    <w:p w14:paraId="703C52B8" w14:textId="77777777" w:rsidR="00404D7B" w:rsidRDefault="00A70004" w:rsidP="003A6557">
      <w:pPr>
        <w:pStyle w:val="BodyText"/>
        <w:spacing w:line="360" w:lineRule="auto"/>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553E51A8" w14:textId="77777777" w:rsidR="00404D7B" w:rsidRDefault="00A70004" w:rsidP="003A6557">
      <w:pPr>
        <w:pStyle w:val="BodyText"/>
        <w:spacing w:line="360" w:lineRule="auto"/>
      </w:pPr>
      <w:r>
        <w:t>We used a series of statistical models to interpret patterns of variation in the recombination traits we measured (Table 2). We used mouse average as the dependent variable in all analyses. We first constructed a linear mixed model (M1) using lmer() from the lmer4 package (Bates et al., 2015) in R (v3.5.2) (Team, 2015). In this model, strain was coded as a random effect, with significance evaluated using a likelihood ratio test (using exactRLRT() from RLRsim (Scheipl et al., 2008)). Subspecies, sex, and their interaction were coded as fixed effects, with significance evaluated using a chi-square test comparing the full and reduced models (drop1() and anova()) (Bates et al., 2015). The hierarchal nature of the data, meant that nesting of levels across observations was implicit (ie. mouse within strain, within subspecies) and not explicitly coded. We used the subspecies effect to quantify divergence between subspecies and the (random) strain effect to quantify variation within subspecies in a sex-specific manner. In separate analyses using model M1,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and average MLH1 position (for single-focus bivalents). Four additional linear models containing only fixed effects (M2-M5) (Table 2) were used to further investigate results obtained from model M1.</w:t>
      </w:r>
    </w:p>
    <w:p w14:paraId="52CF7AC3" w14:textId="0340FE6F" w:rsidR="00404D7B" w:rsidRDefault="00A70004" w:rsidP="003A6557">
      <w:pPr>
        <w:pStyle w:val="Heading1"/>
        <w:spacing w:line="360" w:lineRule="auto"/>
        <w:rPr>
          <w:ins w:id="463" w:author="Bret Payseur" w:date="2020-06-26T16:35:00Z"/>
        </w:rPr>
      </w:pPr>
      <w:bookmarkStart w:id="464" w:name="acknowledgements"/>
      <w:r>
        <w:t>Acknowledgements</w:t>
      </w:r>
      <w:bookmarkEnd w:id="464"/>
    </w:p>
    <w:p w14:paraId="6F6D8FA9" w14:textId="66CC91A9" w:rsidR="007C3F94" w:rsidRPr="007C3F94" w:rsidRDefault="007C3F94">
      <w:pPr>
        <w:pStyle w:val="BodyText"/>
        <w:spacing w:after="200" w:line="360" w:lineRule="auto"/>
        <w:pPrChange w:id="465" w:author="Bret Payseur" w:date="2020-06-26T16:38:00Z">
          <w:pPr>
            <w:pStyle w:val="Heading1"/>
            <w:spacing w:line="360" w:lineRule="auto"/>
          </w:pPr>
        </w:pPrChange>
      </w:pPr>
      <w:ins w:id="466" w:author="Bret Payseur" w:date="2020-06-26T16:35:00Z">
        <w:r>
          <w:t xml:space="preserve">This research was funded by NIH grants </w:t>
        </w:r>
      </w:ins>
      <w:ins w:id="467" w:author="Bret Payseur" w:date="2020-06-26T16:36:00Z">
        <w:r>
          <w:t xml:space="preserve">R01GM120051 and R01GM100426 to B. A. P.. </w:t>
        </w:r>
        <w:r w:rsidR="00EC6B80">
          <w:t>A</w:t>
        </w:r>
      </w:ins>
      <w:ins w:id="468" w:author="Bret Payseur" w:date="2020-06-26T16:37:00Z">
        <w:r w:rsidR="00EC6B80">
          <w:t xml:space="preserve">. L. P. was partly supported by </w:t>
        </w:r>
      </w:ins>
      <w:ins w:id="469" w:author="Bret Payseur" w:date="2020-06-26T16:38:00Z">
        <w:r w:rsidR="00EC6B80">
          <w:t xml:space="preserve">NIH </w:t>
        </w:r>
      </w:ins>
      <w:ins w:id="470" w:author="Bret Payseur" w:date="2020-06-26T16:37:00Z">
        <w:r w:rsidR="00EC6B80">
          <w:t>T32GM007133</w:t>
        </w:r>
      </w:ins>
      <w:ins w:id="471" w:author="Bret Payseur" w:date="2020-06-26T16:38:00Z">
        <w:r w:rsidR="00EC6B80">
          <w:t>.</w:t>
        </w:r>
      </w:ins>
    </w:p>
    <w:p w14:paraId="7CA577C8" w14:textId="6BAF8836" w:rsidR="00404D7B" w:rsidRDefault="00A70004" w:rsidP="003A6557">
      <w:pPr>
        <w:pStyle w:val="Heading1"/>
        <w:spacing w:line="360" w:lineRule="auto"/>
        <w:rPr>
          <w:ins w:id="472" w:author="Bret Payseur" w:date="2020-06-26T16:39:00Z"/>
        </w:rPr>
      </w:pPr>
      <w:bookmarkStart w:id="473" w:name="competing-interests"/>
      <w:r>
        <w:t>Competing interests</w:t>
      </w:r>
      <w:bookmarkEnd w:id="473"/>
    </w:p>
    <w:p w14:paraId="6933E765" w14:textId="72730768" w:rsidR="00EC6B80" w:rsidRPr="007C3F94" w:rsidRDefault="00EC6B80" w:rsidP="00EC6B80">
      <w:pPr>
        <w:pStyle w:val="BodyText"/>
        <w:spacing w:after="200" w:line="360" w:lineRule="auto"/>
        <w:rPr>
          <w:ins w:id="474" w:author="Bret Payseur" w:date="2020-06-26T16:39:00Z"/>
        </w:rPr>
      </w:pPr>
      <w:ins w:id="475" w:author="Bret Payseur" w:date="2020-06-26T16:39:00Z">
        <w:r>
          <w:t>The authors declare that there are no competing interests.</w:t>
        </w:r>
      </w:ins>
    </w:p>
    <w:p w14:paraId="4809624C" w14:textId="77777777" w:rsidR="00EC6B80" w:rsidRPr="00EC6B80" w:rsidRDefault="00EC6B80">
      <w:pPr>
        <w:pStyle w:val="BodyText"/>
        <w:pPrChange w:id="476" w:author="Bret Payseur" w:date="2020-06-26T16:39:00Z">
          <w:pPr>
            <w:pStyle w:val="Heading1"/>
            <w:spacing w:line="360" w:lineRule="auto"/>
          </w:pPr>
        </w:pPrChange>
      </w:pPr>
    </w:p>
    <w:p w14:paraId="72F137E7" w14:textId="77777777" w:rsidR="00404D7B" w:rsidRDefault="00A70004" w:rsidP="003A6557">
      <w:pPr>
        <w:pStyle w:val="Heading1"/>
        <w:spacing w:line="360" w:lineRule="auto"/>
      </w:pPr>
      <w:bookmarkStart w:id="477" w:name="references"/>
      <w:commentRangeStart w:id="478"/>
      <w:r>
        <w:t>REFERENCES</w:t>
      </w:r>
      <w:bookmarkEnd w:id="477"/>
      <w:commentRangeEnd w:id="478"/>
      <w:r w:rsidR="006F7F39">
        <w:rPr>
          <w:rStyle w:val="CommentReference"/>
          <w:rFonts w:asciiTheme="minorHAnsi" w:eastAsiaTheme="minorHAnsi" w:hAnsiTheme="minorHAnsi" w:cstheme="minorBidi"/>
          <w:b w:val="0"/>
          <w:bCs w:val="0"/>
          <w:color w:val="auto"/>
        </w:rPr>
        <w:commentReference w:id="478"/>
      </w:r>
    </w:p>
    <w:p w14:paraId="2AFA89B0" w14:textId="77777777" w:rsidR="00404D7B" w:rsidRDefault="00A70004" w:rsidP="003A6557">
      <w:pPr>
        <w:pStyle w:val="Bibliography"/>
        <w:spacing w:line="360" w:lineRule="auto"/>
      </w:pPr>
      <w:bookmarkStart w:id="479" w:name="ref-anderson1999"/>
      <w:bookmarkStart w:id="480" w:name="refs"/>
      <w:r>
        <w:t xml:space="preserve">Anderson LK, Reeves A, Webb LM, Ashley T. 1999. Distribution of crossing over on mouse synaptonemal complexes using immunofluorescent localization of mlh1 protein. </w:t>
      </w:r>
      <w:r>
        <w:rPr>
          <w:i/>
        </w:rPr>
        <w:t>Genetics</w:t>
      </w:r>
      <w:r>
        <w:t xml:space="preserve"> </w:t>
      </w:r>
      <w:r>
        <w:rPr>
          <w:b/>
        </w:rPr>
        <w:t>151</w:t>
      </w:r>
      <w:r>
        <w:t>:1569–1579.</w:t>
      </w:r>
    </w:p>
    <w:p w14:paraId="6880E6A6" w14:textId="77777777" w:rsidR="00404D7B" w:rsidRDefault="00A70004" w:rsidP="003A6557">
      <w:pPr>
        <w:pStyle w:val="Bibliography"/>
        <w:spacing w:line="360" w:lineRule="auto"/>
      </w:pPr>
      <w:bookmarkStart w:id="481" w:name="ref-baier2014"/>
      <w:bookmarkEnd w:id="479"/>
      <w:r>
        <w:t xml:space="preserve">Baier B, Hunt P, Broman KW, Hassold T. 2014. Variation in genome-wide levels of meiotic recombination is established at the onset of prophase in mammalian males. </w:t>
      </w:r>
      <w:r>
        <w:rPr>
          <w:i/>
        </w:rPr>
        <w:t>PLoS genetics</w:t>
      </w:r>
      <w:r>
        <w:t xml:space="preserve"> </w:t>
      </w:r>
      <w:r>
        <w:rPr>
          <w:b/>
        </w:rPr>
        <w:t>10</w:t>
      </w:r>
      <w:r>
        <w:t>.</w:t>
      </w:r>
    </w:p>
    <w:p w14:paraId="341D539C" w14:textId="77777777" w:rsidR="00404D7B" w:rsidRDefault="00A70004" w:rsidP="003A6557">
      <w:pPr>
        <w:pStyle w:val="Bibliography"/>
        <w:spacing w:line="360" w:lineRule="auto"/>
      </w:pPr>
      <w:bookmarkStart w:id="482" w:name="ref-lme4"/>
      <w:bookmarkEnd w:id="481"/>
      <w:r>
        <w:t xml:space="preserve">Bates D, Mächler M, Bolker B, Walker S. 2015. Fitting linear mixed-effects models using lme4. </w:t>
      </w:r>
      <w:r>
        <w:rPr>
          <w:i/>
        </w:rPr>
        <w:t>Journal of Statistical Software</w:t>
      </w:r>
      <w:r>
        <w:t xml:space="preserve"> </w:t>
      </w:r>
      <w:r>
        <w:rPr>
          <w:b/>
        </w:rPr>
        <w:t>67</w:t>
      </w:r>
      <w:r>
        <w:t>:1–48. doi:</w:t>
      </w:r>
      <w:hyperlink r:id="rId9">
        <w:r>
          <w:rPr>
            <w:rStyle w:val="Hyperlink"/>
          </w:rPr>
          <w:t>10.18637/jss.v067.i01</w:t>
        </w:r>
      </w:hyperlink>
    </w:p>
    <w:p w14:paraId="641D5153" w14:textId="77777777" w:rsidR="00404D7B" w:rsidRDefault="00A70004" w:rsidP="003A6557">
      <w:pPr>
        <w:pStyle w:val="Bibliography"/>
        <w:spacing w:line="360" w:lineRule="auto"/>
      </w:pPr>
      <w:bookmarkStart w:id="483" w:name="ref-baudat2013"/>
      <w:bookmarkEnd w:id="482"/>
      <w:r>
        <w:t xml:space="preserve">Baudat F, Imai Y, De Massy B. 2013. Meiotic recombination in mammals: Localization and regulation. </w:t>
      </w:r>
      <w:r>
        <w:rPr>
          <w:i/>
        </w:rPr>
        <w:t>Nature Reviews Genetics</w:t>
      </w:r>
      <w:r>
        <w:t xml:space="preserve"> </w:t>
      </w:r>
      <w:r>
        <w:rPr>
          <w:b/>
        </w:rPr>
        <w:t>14</w:t>
      </w:r>
      <w:r>
        <w:t>:794–806.</w:t>
      </w:r>
    </w:p>
    <w:p w14:paraId="53C5CC32" w14:textId="77777777" w:rsidR="00404D7B" w:rsidRDefault="00A70004" w:rsidP="003A6557">
      <w:pPr>
        <w:pStyle w:val="Bibliography"/>
        <w:spacing w:line="360" w:lineRule="auto"/>
      </w:pPr>
      <w:bookmarkStart w:id="484" w:name="ref-begun1992"/>
      <w:bookmarkEnd w:id="483"/>
      <w:r>
        <w:t xml:space="preserve">Begun DJ, Aquadro CF. 1992. Levels of naturally occurring dna polymorphism correlate with recombination rates in d. Melanogaster. </w:t>
      </w:r>
      <w:r>
        <w:rPr>
          <w:i/>
        </w:rPr>
        <w:t>Nature</w:t>
      </w:r>
      <w:r>
        <w:t xml:space="preserve"> </w:t>
      </w:r>
      <w:r>
        <w:rPr>
          <w:b/>
        </w:rPr>
        <w:t>356</w:t>
      </w:r>
      <w:r>
        <w:t>:519–520.</w:t>
      </w:r>
    </w:p>
    <w:p w14:paraId="66377B58" w14:textId="77777777" w:rsidR="00404D7B" w:rsidRDefault="00A70004" w:rsidP="003A6557">
      <w:pPr>
        <w:pStyle w:val="Bibliography"/>
        <w:spacing w:line="360" w:lineRule="auto"/>
      </w:pPr>
      <w:bookmarkStart w:id="485" w:name="ref-brandvain2012scrambling"/>
      <w:bookmarkEnd w:id="484"/>
      <w:r>
        <w:t xml:space="preserve">Brandvain Y, Coop G. 2012. Scrambling eggs: Meiotic drive and the evolution of female recombination rates. </w:t>
      </w:r>
      <w:r>
        <w:rPr>
          <w:i/>
        </w:rPr>
        <w:t>Genetics</w:t>
      </w:r>
      <w:r>
        <w:t xml:space="preserve"> </w:t>
      </w:r>
      <w:r>
        <w:rPr>
          <w:b/>
        </w:rPr>
        <w:t>190</w:t>
      </w:r>
      <w:r>
        <w:t>:709–723.</w:t>
      </w:r>
    </w:p>
    <w:p w14:paraId="7983CF5C" w14:textId="77777777" w:rsidR="00404D7B" w:rsidRDefault="00A70004" w:rsidP="003A6557">
      <w:pPr>
        <w:pStyle w:val="Bibliography"/>
        <w:spacing w:line="360" w:lineRule="auto"/>
      </w:pPr>
      <w:bookmarkStart w:id="486" w:name="ref-CahoonLibuda2019"/>
      <w:bookmarkEnd w:id="485"/>
      <w:r>
        <w:t xml:space="preserve">Cahoon CK, Libuda DE. 2019. Leagues of their own: Sexually dimorphic features of meiotic prophase i. </w:t>
      </w:r>
      <w:r>
        <w:rPr>
          <w:i/>
        </w:rPr>
        <w:t>Chromosoma</w:t>
      </w:r>
      <w:r>
        <w:t xml:space="preserve"> 1–16.</w:t>
      </w:r>
    </w:p>
    <w:p w14:paraId="50B6E7F1" w14:textId="77777777" w:rsidR="00404D7B" w:rsidRDefault="00A70004" w:rsidP="003A6557">
      <w:pPr>
        <w:pStyle w:val="Bibliography"/>
        <w:spacing w:line="360" w:lineRule="auto"/>
      </w:pPr>
      <w:bookmarkStart w:id="487" w:name="ref-charlesworth1993"/>
      <w:bookmarkEnd w:id="486"/>
      <w:r>
        <w:t xml:space="preserve">Charlesworth B, Morgan M, Charlesworth D. 1993. The effect of deleterious mutations on neutral molecular variation. </w:t>
      </w:r>
      <w:r>
        <w:rPr>
          <w:i/>
        </w:rPr>
        <w:t>Genetics</w:t>
      </w:r>
      <w:r>
        <w:t xml:space="preserve"> </w:t>
      </w:r>
      <w:r>
        <w:rPr>
          <w:b/>
        </w:rPr>
        <w:t>134</w:t>
      </w:r>
      <w:r>
        <w:t>:1289–1303.</w:t>
      </w:r>
    </w:p>
    <w:p w14:paraId="13ECFB92" w14:textId="77777777" w:rsidR="00404D7B" w:rsidRDefault="00A70004" w:rsidP="003A6557">
      <w:pPr>
        <w:pStyle w:val="Bibliography"/>
        <w:spacing w:line="360" w:lineRule="auto"/>
      </w:pPr>
      <w:bookmarkStart w:id="488" w:name="ref-DapperPayseur2017"/>
      <w:bookmarkEnd w:id="487"/>
      <w:r>
        <w:t xml:space="preserve">Dapper AL, Payseur BA. 2017. Connecting theory and data to understand recombination rate evolution. </w:t>
      </w:r>
      <w:r>
        <w:rPr>
          <w:i/>
        </w:rPr>
        <w:t>Philosophical Transactions of the Royal Society B: Biological Sciences</w:t>
      </w:r>
      <w:r>
        <w:t xml:space="preserve"> </w:t>
      </w:r>
      <w:r>
        <w:rPr>
          <w:b/>
        </w:rPr>
        <w:t>372</w:t>
      </w:r>
      <w:r>
        <w:t>:20160469.</w:t>
      </w:r>
    </w:p>
    <w:p w14:paraId="057BBC8D" w14:textId="77777777" w:rsidR="00404D7B" w:rsidRDefault="00A70004" w:rsidP="003A6557">
      <w:pPr>
        <w:pStyle w:val="Bibliography"/>
        <w:spacing w:line="360" w:lineRule="auto"/>
      </w:pPr>
      <w:bookmarkStart w:id="489" w:name="ref-dumont2011"/>
      <w:bookmarkEnd w:id="488"/>
      <w:r>
        <w:t xml:space="preserve">Dumont BL, Payseur BA. 2011. Genetic analysis of genome-scale recombination rate evolution in house mice. </w:t>
      </w:r>
      <w:r>
        <w:rPr>
          <w:i/>
        </w:rPr>
        <w:t>PLoS genetics</w:t>
      </w:r>
      <w:r>
        <w:t xml:space="preserve"> </w:t>
      </w:r>
      <w:r>
        <w:rPr>
          <w:b/>
        </w:rPr>
        <w:t>7</w:t>
      </w:r>
      <w:r>
        <w:t>.</w:t>
      </w:r>
    </w:p>
    <w:p w14:paraId="76FD1CA6" w14:textId="77777777" w:rsidR="00404D7B" w:rsidRDefault="00A70004" w:rsidP="003A6557">
      <w:pPr>
        <w:pStyle w:val="Bibliography"/>
        <w:spacing w:line="360" w:lineRule="auto"/>
      </w:pPr>
      <w:bookmarkStart w:id="490" w:name="ref-dumontDesai2012"/>
      <w:bookmarkEnd w:id="489"/>
      <w:r>
        <w:t xml:space="preserve">Dumont J, Desai A. 2012. Acentrosomal spindle assembly and chromosome segregation during oocyte meiosis. </w:t>
      </w:r>
      <w:r>
        <w:rPr>
          <w:i/>
        </w:rPr>
        <w:t>Trends in cell biology</w:t>
      </w:r>
      <w:r>
        <w:t xml:space="preserve"> </w:t>
      </w:r>
      <w:r>
        <w:rPr>
          <w:b/>
        </w:rPr>
        <w:t>22</w:t>
      </w:r>
      <w:r>
        <w:t>:241–249.</w:t>
      </w:r>
    </w:p>
    <w:p w14:paraId="67410BAE" w14:textId="77777777" w:rsidR="00404D7B" w:rsidRDefault="00A70004" w:rsidP="003A6557">
      <w:pPr>
        <w:pStyle w:val="Bibliography"/>
        <w:spacing w:line="360" w:lineRule="auto"/>
      </w:pPr>
      <w:bookmarkStart w:id="491" w:name="ref-fledel2011"/>
      <w:bookmarkEnd w:id="490"/>
      <w:r>
        <w:t xml:space="preserve">Fledel-Alon A, Leffler EM, Guan Y, Stephens M, Coop G, Przeworski M. 2011. Variation in human recombination rates and its genetic determinants. </w:t>
      </w:r>
      <w:r>
        <w:rPr>
          <w:i/>
        </w:rPr>
        <w:t>PloS one</w:t>
      </w:r>
      <w:r>
        <w:t xml:space="preserve"> </w:t>
      </w:r>
      <w:r>
        <w:rPr>
          <w:b/>
        </w:rPr>
        <w:t>6</w:t>
      </w:r>
      <w:r>
        <w:t>.</w:t>
      </w:r>
    </w:p>
    <w:p w14:paraId="456A0A52" w14:textId="77777777" w:rsidR="00404D7B" w:rsidRDefault="00A70004" w:rsidP="003A6557">
      <w:pPr>
        <w:pStyle w:val="Bibliography"/>
        <w:spacing w:line="360" w:lineRule="auto"/>
      </w:pPr>
      <w:bookmarkStart w:id="492" w:name="ref-geraldes2008"/>
      <w:bookmarkEnd w:id="491"/>
      <w:r>
        <w:t xml:space="preserve">Geraldes A, Basset P, Gibson B, Smith KL, Harr B, YU H-T, Bulatova N, Ziv Y, Nachman MW. 2008. Inferring the history of speciation in house mice from autosomal, x-linked, y-linked and mitochondrial genes. </w:t>
      </w:r>
      <w:r>
        <w:rPr>
          <w:i/>
        </w:rPr>
        <w:t>Molecular ecology</w:t>
      </w:r>
      <w:r>
        <w:t xml:space="preserve"> </w:t>
      </w:r>
      <w:r>
        <w:rPr>
          <w:b/>
        </w:rPr>
        <w:t>17</w:t>
      </w:r>
      <w:r>
        <w:t>:5349–5363.</w:t>
      </w:r>
    </w:p>
    <w:p w14:paraId="101ACC26" w14:textId="77777777" w:rsidR="00404D7B" w:rsidRDefault="00A70004" w:rsidP="003A6557">
      <w:pPr>
        <w:pStyle w:val="Bibliography"/>
        <w:spacing w:line="360" w:lineRule="auto"/>
      </w:pPr>
      <w:bookmarkStart w:id="493" w:name="ref-geraldes2011"/>
      <w:bookmarkEnd w:id="492"/>
      <w:r>
        <w:t xml:space="preserve">Geraldes A, Basset P, Smith KL, Nachman MW. 2011. Higher differentiation among subspecies of the house mouse (mus musculus) in genomic regions with low recombination. </w:t>
      </w:r>
      <w:r>
        <w:rPr>
          <w:i/>
        </w:rPr>
        <w:t>Molecular ecology</w:t>
      </w:r>
      <w:r>
        <w:t xml:space="preserve"> </w:t>
      </w:r>
      <w:r>
        <w:rPr>
          <w:b/>
        </w:rPr>
        <w:t>20</w:t>
      </w:r>
      <w:r>
        <w:t>:4722–4736.</w:t>
      </w:r>
    </w:p>
    <w:p w14:paraId="6F1697E8" w14:textId="77777777" w:rsidR="00404D7B" w:rsidRDefault="00A70004" w:rsidP="003A6557">
      <w:pPr>
        <w:pStyle w:val="Bibliography"/>
        <w:spacing w:line="360" w:lineRule="auto"/>
      </w:pPr>
      <w:bookmarkStart w:id="494" w:name="ref-goldstein1993"/>
      <w:bookmarkEnd w:id="493"/>
      <w:r>
        <w:t xml:space="preserve">Goldstein DB, Bergman A, Feldman MW. 1993. The evolution of interference: Reduction of recombination among three loci. </w:t>
      </w:r>
      <w:r>
        <w:rPr>
          <w:i/>
        </w:rPr>
        <w:t>Theoretical population biology</w:t>
      </w:r>
      <w:r>
        <w:t xml:space="preserve"> </w:t>
      </w:r>
      <w:r>
        <w:rPr>
          <w:b/>
        </w:rPr>
        <w:t>44</w:t>
      </w:r>
      <w:r>
        <w:t>:246–259.</w:t>
      </w:r>
    </w:p>
    <w:p w14:paraId="50CE91C5" w14:textId="77777777" w:rsidR="00404D7B" w:rsidRDefault="00A70004" w:rsidP="003A6557">
      <w:pPr>
        <w:pStyle w:val="Bibliography"/>
        <w:spacing w:line="360" w:lineRule="auto"/>
      </w:pPr>
      <w:bookmarkStart w:id="495" w:name="ref-gorelick2017"/>
      <w:bookmarkEnd w:id="494"/>
      <w:r>
        <w:t xml:space="preserve">Gorelick R, Carpinone J, Derraugh LJ. 2017. No universal differences between female and male eukaryotes: Anisogamy and asymmetrical female meiosis. </w:t>
      </w:r>
      <w:r>
        <w:rPr>
          <w:i/>
        </w:rPr>
        <w:t>Biological Journal of the Linnean Society</w:t>
      </w:r>
      <w:r>
        <w:t xml:space="preserve"> </w:t>
      </w:r>
      <w:r>
        <w:rPr>
          <w:b/>
        </w:rPr>
        <w:t>120</w:t>
      </w:r>
      <w:r>
        <w:t>:1–21.</w:t>
      </w:r>
    </w:p>
    <w:p w14:paraId="1FBB2163" w14:textId="77777777" w:rsidR="00404D7B" w:rsidRDefault="00A70004" w:rsidP="003A6557">
      <w:pPr>
        <w:pStyle w:val="Bibliography"/>
        <w:spacing w:line="360" w:lineRule="auto"/>
      </w:pPr>
      <w:bookmarkStart w:id="496" w:name="ref-gruhn2013"/>
      <w:bookmarkEnd w:id="495"/>
      <w:r>
        <w:t xml:space="preserve">Gruhn JR, Rubio C, Broman KW, Hunt PA, Hassold T. 2013. Cytological studies of human meiosis: Sex-specific differences in recombination originate at, or prior to, establishment of double-strand breaks. </w:t>
      </w:r>
      <w:r>
        <w:rPr>
          <w:i/>
        </w:rPr>
        <w:t>PloS one</w:t>
      </w:r>
      <w:r>
        <w:t xml:space="preserve"> </w:t>
      </w:r>
      <w:r>
        <w:rPr>
          <w:b/>
        </w:rPr>
        <w:t>8</w:t>
      </w:r>
      <w:r>
        <w:t>.</w:t>
      </w:r>
    </w:p>
    <w:p w14:paraId="68FC9F3D" w14:textId="77777777" w:rsidR="00404D7B" w:rsidRDefault="00A70004" w:rsidP="003A6557">
      <w:pPr>
        <w:pStyle w:val="Bibliography"/>
        <w:spacing w:line="360" w:lineRule="auto"/>
      </w:pPr>
      <w:bookmarkStart w:id="497" w:name="ref-haenel2018"/>
      <w:bookmarkEnd w:id="496"/>
      <w:r>
        <w:t xml:space="preserve">Haenel Q, Laurentino TG, Roesti M, Berner D. 2018. Meta-analysis of chromosome-scale crossover rate variation in eukaryotes and its significance to evolutionary genomics. </w:t>
      </w:r>
      <w:r>
        <w:rPr>
          <w:i/>
        </w:rPr>
        <w:t>Molecular ecology</w:t>
      </w:r>
      <w:r>
        <w:t xml:space="preserve"> </w:t>
      </w:r>
      <w:r>
        <w:rPr>
          <w:b/>
        </w:rPr>
        <w:t>27</w:t>
      </w:r>
      <w:r>
        <w:t>:2477–2497.</w:t>
      </w:r>
    </w:p>
    <w:p w14:paraId="3E75E3EB" w14:textId="77777777" w:rsidR="00404D7B" w:rsidRDefault="00A70004" w:rsidP="003A6557">
      <w:pPr>
        <w:pStyle w:val="Bibliography"/>
        <w:spacing w:line="360" w:lineRule="auto"/>
      </w:pPr>
      <w:bookmarkStart w:id="498" w:name="ref-halldorsson2019"/>
      <w:bookmarkEnd w:id="497"/>
      <w:r>
        <w:t xml:space="preserve">Halldorsson BV, Palsson G, Stefansson OA, Jonsson H, Hardarson MT, Eggertsson HP, Gunnarsson B, Oddsson A, Halldorsson GH, Zink F, others. 2019. Characterizing mutagenic effects of recombination through a sequence-level genetic map. </w:t>
      </w:r>
      <w:r>
        <w:rPr>
          <w:i/>
        </w:rPr>
        <w:t>Science</w:t>
      </w:r>
      <w:r>
        <w:t xml:space="preserve"> </w:t>
      </w:r>
      <w:r>
        <w:rPr>
          <w:b/>
        </w:rPr>
        <w:t>363</w:t>
      </w:r>
      <w:r>
        <w:t>:eaau1043.</w:t>
      </w:r>
    </w:p>
    <w:p w14:paraId="4BB57268" w14:textId="77777777" w:rsidR="00404D7B" w:rsidRDefault="00A70004" w:rsidP="003A6557">
      <w:pPr>
        <w:pStyle w:val="Bibliography"/>
        <w:spacing w:line="360" w:lineRule="auto"/>
      </w:pPr>
      <w:bookmarkStart w:id="499" w:name="ref-handel2010"/>
      <w:bookmarkEnd w:id="498"/>
      <w:r>
        <w:t xml:space="preserve">Handel MA, Schimenti JC. 2010. Genetics of mammalian meiosis: Regulation, dynamics and impact on fertility. </w:t>
      </w:r>
      <w:r>
        <w:rPr>
          <w:i/>
        </w:rPr>
        <w:t>Nature Reviews Genetics</w:t>
      </w:r>
      <w:r>
        <w:t xml:space="preserve"> </w:t>
      </w:r>
      <w:r>
        <w:rPr>
          <w:b/>
        </w:rPr>
        <w:t>11</w:t>
      </w:r>
      <w:r>
        <w:t>:124–136.</w:t>
      </w:r>
    </w:p>
    <w:p w14:paraId="0AF2D6ED" w14:textId="77777777" w:rsidR="00404D7B" w:rsidRDefault="00A70004" w:rsidP="003A6557">
      <w:pPr>
        <w:pStyle w:val="Bibliography"/>
        <w:spacing w:line="360" w:lineRule="auto"/>
      </w:pPr>
      <w:bookmarkStart w:id="500" w:name="ref-holloway2008mus81"/>
      <w:bookmarkEnd w:id="499"/>
      <w:r>
        <w:t xml:space="preserve">Holloway JK, Booth J, Edelmann W, McGowan CH, Cohen PE. 2008. MUS81 generates a subset of mlh1-mlh3–independent crossovers in mammalian meiosis. </w:t>
      </w:r>
      <w:r>
        <w:rPr>
          <w:i/>
        </w:rPr>
        <w:t>PLoS genetics</w:t>
      </w:r>
      <w:r>
        <w:t xml:space="preserve"> </w:t>
      </w:r>
      <w:r>
        <w:rPr>
          <w:b/>
        </w:rPr>
        <w:t>4</w:t>
      </w:r>
      <w:r>
        <w:t>.</w:t>
      </w:r>
    </w:p>
    <w:p w14:paraId="212BFF17" w14:textId="77777777" w:rsidR="00404D7B" w:rsidRDefault="00A70004" w:rsidP="003A6557">
      <w:pPr>
        <w:pStyle w:val="Bibliography"/>
        <w:spacing w:line="360" w:lineRule="auto"/>
      </w:pPr>
      <w:bookmarkStart w:id="501" w:name="ref-hulten2011_COM"/>
      <w:bookmarkEnd w:id="500"/>
      <w:r>
        <w:t xml:space="preserve">Hultén MA. 2011. On the origin of crossover interference: A chromosome oscillatory movement (com) model. </w:t>
      </w:r>
      <w:r>
        <w:rPr>
          <w:i/>
        </w:rPr>
        <w:t>Molecular cytogenetics</w:t>
      </w:r>
      <w:r>
        <w:t xml:space="preserve"> </w:t>
      </w:r>
      <w:r>
        <w:rPr>
          <w:b/>
        </w:rPr>
        <w:t>4</w:t>
      </w:r>
      <w:r>
        <w:t>:10.</w:t>
      </w:r>
    </w:p>
    <w:p w14:paraId="2FE5E9A7" w14:textId="77777777" w:rsidR="00404D7B" w:rsidRDefault="00A70004" w:rsidP="003A6557">
      <w:pPr>
        <w:pStyle w:val="Bibliography"/>
        <w:spacing w:line="360" w:lineRule="auto"/>
      </w:pPr>
      <w:bookmarkStart w:id="502" w:name="ref-huxley1928"/>
      <w:bookmarkEnd w:id="501"/>
      <w:r>
        <w:t xml:space="preserve">Huxley J. 1928. Sexual difference of linkage inGammarus chevreuxi. </w:t>
      </w:r>
      <w:r>
        <w:rPr>
          <w:i/>
        </w:rPr>
        <w:t>Journal of Genetics</w:t>
      </w:r>
      <w:r>
        <w:t xml:space="preserve"> </w:t>
      </w:r>
      <w:r>
        <w:rPr>
          <w:b/>
        </w:rPr>
        <w:t>20</w:t>
      </w:r>
      <w:r>
        <w:t>:145–156.</w:t>
      </w:r>
    </w:p>
    <w:p w14:paraId="22416C68" w14:textId="77777777" w:rsidR="00404D7B" w:rsidRDefault="00A70004" w:rsidP="003A6557">
      <w:pPr>
        <w:pStyle w:val="Bibliography"/>
        <w:spacing w:line="360" w:lineRule="auto"/>
      </w:pPr>
      <w:bookmarkStart w:id="503" w:name="ref-johnston2016_soay"/>
      <w:bookmarkEnd w:id="502"/>
      <w:r>
        <w:t xml:space="preserve">Johnston SE, Bérénos C, Slate J, Pemberton JM. 2016. Conserved genetic architecture underlying individual recombination rate variation in a wild population of soay sheep (ovis aries). </w:t>
      </w:r>
      <w:r>
        <w:rPr>
          <w:i/>
        </w:rPr>
        <w:t>Genetics</w:t>
      </w:r>
      <w:r>
        <w:t xml:space="preserve"> </w:t>
      </w:r>
      <w:r>
        <w:rPr>
          <w:b/>
        </w:rPr>
        <w:t>203</w:t>
      </w:r>
      <w:r>
        <w:t>:583–598.</w:t>
      </w:r>
    </w:p>
    <w:p w14:paraId="42E8A939" w14:textId="77777777" w:rsidR="00404D7B" w:rsidRDefault="00A70004" w:rsidP="003A6557">
      <w:pPr>
        <w:pStyle w:val="Bibliography"/>
        <w:spacing w:line="360" w:lineRule="auto"/>
      </w:pPr>
      <w:bookmarkStart w:id="504" w:name="ref-koehler2002"/>
      <w:bookmarkEnd w:id="503"/>
      <w:r>
        <w:t xml:space="preserve">Koehler KE, Cherry JP, Lynn A, Hunt PA, Hassold TJ. 2002. Genetic control of mammalian meiotic recombination. I. Variation in exchange frequencies among males from inbred mouse strains. </w:t>
      </w:r>
      <w:r>
        <w:rPr>
          <w:i/>
        </w:rPr>
        <w:t>Genetics</w:t>
      </w:r>
      <w:r>
        <w:t xml:space="preserve"> </w:t>
      </w:r>
      <w:r>
        <w:rPr>
          <w:b/>
        </w:rPr>
        <w:t>162</w:t>
      </w:r>
      <w:r>
        <w:t>:297–306.</w:t>
      </w:r>
    </w:p>
    <w:p w14:paraId="72B0C892" w14:textId="77777777" w:rsidR="00404D7B" w:rsidRDefault="00A70004" w:rsidP="003A6557">
      <w:pPr>
        <w:pStyle w:val="Bibliography"/>
        <w:spacing w:line="360" w:lineRule="auto"/>
      </w:pPr>
      <w:bookmarkStart w:id="505" w:name="ref-Kong2004"/>
      <w:bookmarkEnd w:id="504"/>
      <w:r>
        <w:t xml:space="preserve">Kong A, Barnard J, Gudbjartsson DF, Thorleifsson G, Jonsdottir G, Sigurdardottir S, Richardsson B, Jonsdottir J, Thorgeirsson T, Frigge ML, others. 2004. Recombination rate and reproductive success in humans. </w:t>
      </w:r>
      <w:r>
        <w:rPr>
          <w:i/>
        </w:rPr>
        <w:t>Nature genetics</w:t>
      </w:r>
      <w:r>
        <w:t xml:space="preserve"> </w:t>
      </w:r>
      <w:r>
        <w:rPr>
          <w:b/>
        </w:rPr>
        <w:t>36</w:t>
      </w:r>
      <w:r>
        <w:t>:1203–1206.</w:t>
      </w:r>
    </w:p>
    <w:p w14:paraId="030B7337" w14:textId="77777777" w:rsidR="00404D7B" w:rsidRDefault="00A70004" w:rsidP="003A6557">
      <w:pPr>
        <w:pStyle w:val="Bibliography"/>
        <w:spacing w:line="360" w:lineRule="auto"/>
      </w:pPr>
      <w:bookmarkStart w:id="506" w:name="ref-Kong2014"/>
      <w:bookmarkEnd w:id="505"/>
      <w:r>
        <w:t xml:space="preserve">Kong A, Thorleifsson G, Frigge ML, Masson G, Gudbjartsson DF, Villemoes R, Magnusdottir E, Olafsdottir SB, Thorsteinsdottir U, Stefansson K. 2014. Common and low-frequency variants associated with genome-wide recombination rate. </w:t>
      </w:r>
      <w:r>
        <w:rPr>
          <w:i/>
        </w:rPr>
        <w:t>Nature genetics</w:t>
      </w:r>
      <w:r>
        <w:t xml:space="preserve"> </w:t>
      </w:r>
      <w:r>
        <w:rPr>
          <w:b/>
        </w:rPr>
        <w:t>46</w:t>
      </w:r>
      <w:r>
        <w:t>:11.</w:t>
      </w:r>
    </w:p>
    <w:p w14:paraId="694FC74A" w14:textId="77777777" w:rsidR="00404D7B" w:rsidRDefault="00A70004" w:rsidP="003A6557">
      <w:pPr>
        <w:pStyle w:val="Bibliography"/>
        <w:spacing w:line="360" w:lineRule="auto"/>
      </w:pPr>
      <w:bookmarkStart w:id="507" w:name="ref-Kong2008"/>
      <w:bookmarkEnd w:id="506"/>
      <w:r>
        <w:t xml:space="preserve">Kong A, Thorleifsson G, Stefansson H, Masson G, Helgason A, Gudbjartsson DF, Jonsdottir GM, Gudjonsson SA, Sverrisson S, Thorlacius T, others. 2008. Sequence variants in the rnf212 gene associate with genome-wide recombination rate. </w:t>
      </w:r>
      <w:r>
        <w:rPr>
          <w:i/>
        </w:rPr>
        <w:t>Science</w:t>
      </w:r>
      <w:r>
        <w:t xml:space="preserve"> </w:t>
      </w:r>
      <w:r>
        <w:rPr>
          <w:b/>
        </w:rPr>
        <w:t>319</w:t>
      </w:r>
      <w:r>
        <w:t>:1398–1401.</w:t>
      </w:r>
    </w:p>
    <w:p w14:paraId="349D5893" w14:textId="77777777" w:rsidR="00404D7B" w:rsidRDefault="00A70004" w:rsidP="003A6557">
      <w:pPr>
        <w:pStyle w:val="Bibliography"/>
        <w:spacing w:line="360" w:lineRule="auto"/>
      </w:pPr>
      <w:bookmarkStart w:id="508" w:name="ref-kudo2009"/>
      <w:bookmarkEnd w:id="507"/>
      <w:r>
        <w:t xml:space="preserve">Kudo NR, Anger M, Peters AH, Stemmann O, Theussl H-C, Helmhart W, Kudo H, Heyting C, Nasmyth K. 2009. Role of cleavage by separase of the rec8 kleisin subunit of cohesin during mammalian meiosis i. </w:t>
      </w:r>
      <w:r>
        <w:rPr>
          <w:i/>
        </w:rPr>
        <w:t>Journal of cell science</w:t>
      </w:r>
      <w:r>
        <w:t xml:space="preserve"> </w:t>
      </w:r>
      <w:r>
        <w:rPr>
          <w:b/>
        </w:rPr>
        <w:t>122</w:t>
      </w:r>
      <w:r>
        <w:t>:2686–2698.</w:t>
      </w:r>
    </w:p>
    <w:p w14:paraId="135BBF18" w14:textId="77777777" w:rsidR="00404D7B" w:rsidRDefault="00A70004" w:rsidP="003A6557">
      <w:pPr>
        <w:pStyle w:val="Bibliography"/>
        <w:spacing w:line="360" w:lineRule="auto"/>
      </w:pPr>
      <w:bookmarkStart w:id="509" w:name="ref-kyogoku2017"/>
      <w:bookmarkEnd w:id="508"/>
      <w:r>
        <w:t xml:space="preserve">Kyogoku H, Kitajima TS. 2017. Large cytoplasm is linked to the error-prone nature of oocytes. </w:t>
      </w:r>
      <w:r>
        <w:rPr>
          <w:i/>
        </w:rPr>
        <w:t>Developmental cell</w:t>
      </w:r>
      <w:r>
        <w:t xml:space="preserve"> </w:t>
      </w:r>
      <w:r>
        <w:rPr>
          <w:b/>
        </w:rPr>
        <w:t>41</w:t>
      </w:r>
      <w:r>
        <w:t>:287–298.</w:t>
      </w:r>
    </w:p>
    <w:p w14:paraId="41BEBE55" w14:textId="77777777" w:rsidR="00404D7B" w:rsidRDefault="00A70004" w:rsidP="003A6557">
      <w:pPr>
        <w:pStyle w:val="Bibliography"/>
        <w:spacing w:line="360" w:lineRule="auto"/>
      </w:pPr>
      <w:bookmarkStart w:id="510" w:name="ref-LaneKauppi2019"/>
      <w:bookmarkEnd w:id="509"/>
      <w:r>
        <w:t xml:space="preserve">Lane S, Kauppi L. 2019. Meiotic spindle assembly checkpoint and aneuploidy in males versus females. </w:t>
      </w:r>
      <w:r>
        <w:rPr>
          <w:i/>
        </w:rPr>
        <w:t>Cellular and molecular life sciences</w:t>
      </w:r>
      <w:r>
        <w:t xml:space="preserve"> </w:t>
      </w:r>
      <w:r>
        <w:rPr>
          <w:b/>
        </w:rPr>
        <w:t>76</w:t>
      </w:r>
      <w:r>
        <w:t>:1135–1150.</w:t>
      </w:r>
    </w:p>
    <w:p w14:paraId="4D9888B6" w14:textId="77777777" w:rsidR="00404D7B" w:rsidRDefault="00A70004" w:rsidP="003A6557">
      <w:pPr>
        <w:pStyle w:val="Bibliography"/>
        <w:spacing w:line="360" w:lineRule="auto"/>
      </w:pPr>
      <w:bookmarkStart w:id="511" w:name="ref-Lee2019"/>
      <w:bookmarkEnd w:id="510"/>
      <w:r>
        <w:t xml:space="preserve">Lee J. 2019. Is age-related increase of chromosome segregation errors in mammalian oocytes caused by cohesin deterioration? </w:t>
      </w:r>
      <w:r>
        <w:rPr>
          <w:i/>
        </w:rPr>
        <w:t>Reproductive Medicine and Biology</w:t>
      </w:r>
      <w:r>
        <w:t>.</w:t>
      </w:r>
    </w:p>
    <w:p w14:paraId="6FC1930B" w14:textId="77777777" w:rsidR="00404D7B" w:rsidRDefault="00A70004" w:rsidP="003A6557">
      <w:pPr>
        <w:pStyle w:val="Bibliography"/>
        <w:spacing w:line="360" w:lineRule="auto"/>
      </w:pPr>
      <w:bookmarkStart w:id="512" w:name="ref-lenormand2003"/>
      <w:bookmarkEnd w:id="511"/>
      <w:r>
        <w:t xml:space="preserve">Lenormand T. 2003. The evolution of sex dimorphism in recombination. </w:t>
      </w:r>
      <w:r>
        <w:rPr>
          <w:i/>
        </w:rPr>
        <w:t>Genetics</w:t>
      </w:r>
      <w:r>
        <w:t xml:space="preserve"> </w:t>
      </w:r>
      <w:r>
        <w:rPr>
          <w:b/>
        </w:rPr>
        <w:t>163</w:t>
      </w:r>
      <w:r>
        <w:t>:811–822.</w:t>
      </w:r>
    </w:p>
    <w:p w14:paraId="70330088" w14:textId="77777777" w:rsidR="00404D7B" w:rsidRDefault="00A70004" w:rsidP="003A6557">
      <w:pPr>
        <w:pStyle w:val="Bibliography"/>
        <w:spacing w:line="360" w:lineRule="auto"/>
      </w:pPr>
      <w:bookmarkStart w:id="513" w:name="ref-lenormandDuthiel_2005"/>
      <w:bookmarkEnd w:id="512"/>
      <w:r>
        <w:t xml:space="preserve">Lenormand T, Dutheil J. 2005. Recombination difference between sexes: A role for haploid selection. </w:t>
      </w:r>
      <w:r>
        <w:rPr>
          <w:i/>
        </w:rPr>
        <w:t>PLoS biology</w:t>
      </w:r>
      <w:r>
        <w:t xml:space="preserve"> </w:t>
      </w:r>
      <w:r>
        <w:rPr>
          <w:b/>
        </w:rPr>
        <w:t>3</w:t>
      </w:r>
      <w:r>
        <w:t>.</w:t>
      </w:r>
    </w:p>
    <w:p w14:paraId="6FA86534" w14:textId="77777777" w:rsidR="00404D7B" w:rsidRDefault="00A70004" w:rsidP="003A6557">
      <w:pPr>
        <w:pStyle w:val="Bibliography"/>
        <w:spacing w:line="360" w:lineRule="auto"/>
      </w:pPr>
      <w:bookmarkStart w:id="514" w:name="ref-lenormand2016"/>
      <w:bookmarkEnd w:id="513"/>
      <w:r>
        <w:t xml:space="preserve">Lenormand T, Engelstädter J, Johnston SE, Wijnker E, Haag CR. 2016. Evolutionary mysteries in meiosis. </w:t>
      </w:r>
      <w:r>
        <w:rPr>
          <w:i/>
        </w:rPr>
        <w:t>Philosophical Transactions of the Royal Society B: Biological Sciences</w:t>
      </w:r>
      <w:r>
        <w:t xml:space="preserve"> </w:t>
      </w:r>
      <w:r>
        <w:rPr>
          <w:b/>
        </w:rPr>
        <w:t>371</w:t>
      </w:r>
      <w:r>
        <w:t>:20160001.</w:t>
      </w:r>
    </w:p>
    <w:p w14:paraId="2A3F6936" w14:textId="77777777" w:rsidR="00404D7B" w:rsidRDefault="00A70004" w:rsidP="003A6557">
      <w:pPr>
        <w:pStyle w:val="Bibliography"/>
        <w:spacing w:line="360" w:lineRule="auto"/>
      </w:pPr>
      <w:bookmarkStart w:id="515" w:name="ref-lynn2002"/>
      <w:bookmarkEnd w:id="514"/>
      <w:r>
        <w:t xml:space="preserve">Lynn A, Koehler KE, Judis L, Chan ER, Cherry JP, Schwartz S, Seftel A, Hunt PA, Hassold TJ. 2002. Covariation of synaptonemal complex length and mammalian meiotic exchange rates. </w:t>
      </w:r>
      <w:r>
        <w:rPr>
          <w:i/>
        </w:rPr>
        <w:t>Science</w:t>
      </w:r>
      <w:r>
        <w:t xml:space="preserve"> </w:t>
      </w:r>
      <w:r>
        <w:rPr>
          <w:b/>
        </w:rPr>
        <w:t>296</w:t>
      </w:r>
      <w:r>
        <w:t>:2222–2225.</w:t>
      </w:r>
    </w:p>
    <w:p w14:paraId="5DB4170E" w14:textId="77777777" w:rsidR="00404D7B" w:rsidRDefault="00A70004" w:rsidP="003A6557">
      <w:pPr>
        <w:pStyle w:val="Bibliography"/>
        <w:spacing w:line="360" w:lineRule="auto"/>
      </w:pPr>
      <w:bookmarkStart w:id="516" w:name="ref-ma2015_cattle"/>
      <w:bookmarkEnd w:id="515"/>
      <w:r>
        <w:t xml:space="preserve">Ma L, O’Connell JR, VanRaden PM, Shen B, Padhi A, Sun C, Bickhart DM, Cole JB, Null DJ, Liu GE, others. 2015. Cattle sex-specific recombination and genetic control from a large pedigree analysis. </w:t>
      </w:r>
      <w:r>
        <w:rPr>
          <w:i/>
        </w:rPr>
        <w:t>PLoS genetics</w:t>
      </w:r>
      <w:r>
        <w:t xml:space="preserve"> </w:t>
      </w:r>
      <w:r>
        <w:rPr>
          <w:b/>
        </w:rPr>
        <w:t>11</w:t>
      </w:r>
      <w:r>
        <w:t>.</w:t>
      </w:r>
    </w:p>
    <w:p w14:paraId="60E55724" w14:textId="77777777" w:rsidR="00404D7B" w:rsidRDefault="00A70004" w:rsidP="003A6557">
      <w:pPr>
        <w:pStyle w:val="Bibliography"/>
        <w:spacing w:line="360" w:lineRule="auto"/>
      </w:pPr>
      <w:bookmarkStart w:id="517" w:name="ref-murdoch2010"/>
      <w:bookmarkEnd w:id="516"/>
      <w:r>
        <w:t xml:space="preserve">Murdoch B, Owen N, Shirley S, Crumb S, Broman KW, Hassold T. 2010. Multiple loci contribute to genome-wide recombination levels in male mice. </w:t>
      </w:r>
      <w:r>
        <w:rPr>
          <w:i/>
        </w:rPr>
        <w:t>Mammalian Genome</w:t>
      </w:r>
      <w:r>
        <w:t xml:space="preserve"> </w:t>
      </w:r>
      <w:r>
        <w:rPr>
          <w:b/>
        </w:rPr>
        <w:t>21</w:t>
      </w:r>
      <w:r>
        <w:t>:550–555.</w:t>
      </w:r>
    </w:p>
    <w:p w14:paraId="594CDEDC" w14:textId="77777777" w:rsidR="00404D7B" w:rsidRDefault="00A70004" w:rsidP="003A6557">
      <w:pPr>
        <w:pStyle w:val="Bibliography"/>
        <w:spacing w:line="360" w:lineRule="auto"/>
      </w:pPr>
      <w:bookmarkStart w:id="518" w:name="ref-nachman2012"/>
      <w:bookmarkEnd w:id="517"/>
      <w:r>
        <w:t xml:space="preserve">Nachman MW, Payseur BA. 2012. Recombination rate variation and speciation: Theoretical predictions and empirical results from rabbits and mice. </w:t>
      </w:r>
      <w:r>
        <w:rPr>
          <w:i/>
        </w:rPr>
        <w:t>Philosophical Transactions of the Royal Society B: Biological Sciences</w:t>
      </w:r>
      <w:r>
        <w:t xml:space="preserve"> </w:t>
      </w:r>
      <w:r>
        <w:rPr>
          <w:b/>
        </w:rPr>
        <w:t>367</w:t>
      </w:r>
      <w:r>
        <w:t>:409–421.</w:t>
      </w:r>
    </w:p>
    <w:p w14:paraId="750E9581" w14:textId="77777777" w:rsidR="00404D7B" w:rsidRDefault="00A70004" w:rsidP="003A6557">
      <w:pPr>
        <w:pStyle w:val="Bibliography"/>
        <w:spacing w:line="360" w:lineRule="auto"/>
      </w:pPr>
      <w:bookmarkStart w:id="519" w:name="ref-nagaoka2012"/>
      <w:bookmarkEnd w:id="518"/>
      <w:r>
        <w:t xml:space="preserve">Nagaoka SI, Hassold TJ, Hunt PA. 2012. Human aneuploidy: Mechanisms and new insights into an age-old problem. </w:t>
      </w:r>
      <w:r>
        <w:rPr>
          <w:i/>
        </w:rPr>
        <w:t>Nature Reviews Genetics</w:t>
      </w:r>
      <w:r>
        <w:t xml:space="preserve"> </w:t>
      </w:r>
      <w:r>
        <w:rPr>
          <w:b/>
        </w:rPr>
        <w:t>13</w:t>
      </w:r>
      <w:r>
        <w:t>:493–504.</w:t>
      </w:r>
    </w:p>
    <w:p w14:paraId="4B8A722B" w14:textId="77777777" w:rsidR="00404D7B" w:rsidRDefault="00A70004" w:rsidP="003A6557">
      <w:pPr>
        <w:pStyle w:val="Bibliography"/>
        <w:spacing w:line="360" w:lineRule="auto"/>
      </w:pPr>
      <w:bookmarkStart w:id="520" w:name="ref-ottoPaysuer2019"/>
      <w:bookmarkEnd w:id="519"/>
      <w:r>
        <w:t xml:space="preserve">Otto SP, Payseur BA. 2019. Crossover interference: Shedding light on the evolution of recombination. </w:t>
      </w:r>
      <w:r>
        <w:rPr>
          <w:i/>
        </w:rPr>
        <w:t>Annual review of genetics</w:t>
      </w:r>
      <w:r>
        <w:t xml:space="preserve"> </w:t>
      </w:r>
      <w:r>
        <w:rPr>
          <w:b/>
        </w:rPr>
        <w:t>53</w:t>
      </w:r>
      <w:r>
        <w:t>:19–44.</w:t>
      </w:r>
    </w:p>
    <w:p w14:paraId="194AC2A6" w14:textId="77777777" w:rsidR="00404D7B" w:rsidRDefault="00A70004" w:rsidP="003A6557">
      <w:pPr>
        <w:pStyle w:val="Bibliography"/>
        <w:spacing w:line="360" w:lineRule="auto"/>
      </w:pPr>
      <w:bookmarkStart w:id="521" w:name="ref-peters_1997"/>
      <w:bookmarkEnd w:id="520"/>
      <w:r>
        <w:t xml:space="preserve">Peters AH, Plug AW, Vugt MJ van, De Boer P. 1997. SHORT COMMUNICATIONS A drying-down technique for the spreading of mammalian meiocytes from the male and female germline. </w:t>
      </w:r>
      <w:r>
        <w:rPr>
          <w:i/>
        </w:rPr>
        <w:t>Chromosome research</w:t>
      </w:r>
      <w:r>
        <w:t xml:space="preserve"> </w:t>
      </w:r>
      <w:r>
        <w:rPr>
          <w:b/>
        </w:rPr>
        <w:t>5</w:t>
      </w:r>
      <w:r>
        <w:t>:66–68.</w:t>
      </w:r>
    </w:p>
    <w:p w14:paraId="641A2AC7" w14:textId="77777777" w:rsidR="00404D7B" w:rsidRDefault="00A70004" w:rsidP="003A6557">
      <w:pPr>
        <w:pStyle w:val="Bibliography"/>
        <w:spacing w:line="360" w:lineRule="auto"/>
      </w:pPr>
      <w:bookmarkStart w:id="522" w:name="ref-peterson2019"/>
      <w:bookmarkEnd w:id="521"/>
      <w:r>
        <w:t xml:space="preserve">Peterson AL, Miller ND, Payseur BA. 2019. Conservation of the genome-wide recombination rate in white-footed mice. </w:t>
      </w:r>
      <w:r>
        <w:rPr>
          <w:i/>
        </w:rPr>
        <w:t>Heredity</w:t>
      </w:r>
      <w:r>
        <w:t xml:space="preserve"> </w:t>
      </w:r>
      <w:r>
        <w:rPr>
          <w:b/>
        </w:rPr>
        <w:t>123</w:t>
      </w:r>
      <w:r>
        <w:t>:442–457.</w:t>
      </w:r>
    </w:p>
    <w:p w14:paraId="5AE7F147" w14:textId="77777777" w:rsidR="00404D7B" w:rsidRDefault="00A70004" w:rsidP="003A6557">
      <w:pPr>
        <w:pStyle w:val="Bibliography"/>
        <w:spacing w:line="360" w:lineRule="auto"/>
      </w:pPr>
      <w:bookmarkStart w:id="523" w:name="ref-petkov2007"/>
      <w:bookmarkEnd w:id="522"/>
      <w:r>
        <w:t xml:space="preserve">Petkov PM, Broman KW, Szatkiewicz JP, Paigen K. 2007. Crossover interference underlies sex differences in recombination rates. </w:t>
      </w:r>
      <w:r>
        <w:rPr>
          <w:i/>
        </w:rPr>
        <w:t>Trends in Genetics</w:t>
      </w:r>
      <w:r>
        <w:t xml:space="preserve"> </w:t>
      </w:r>
      <w:r>
        <w:rPr>
          <w:b/>
        </w:rPr>
        <w:t>23</w:t>
      </w:r>
      <w:r>
        <w:t>:539–542.</w:t>
      </w:r>
    </w:p>
    <w:p w14:paraId="0F201A98" w14:textId="77777777" w:rsidR="00404D7B" w:rsidRDefault="00A70004" w:rsidP="003A6557">
      <w:pPr>
        <w:pStyle w:val="Bibliography"/>
        <w:spacing w:line="360" w:lineRule="auto"/>
      </w:pPr>
      <w:bookmarkStart w:id="524" w:name="ref-Ritz2017"/>
      <w:bookmarkEnd w:id="523"/>
      <w:r>
        <w:t xml:space="preserve">Ritz KR, Noor MA, Singh ND. 2017. Variation in recombination rate: Adaptive or not? </w:t>
      </w:r>
      <w:r>
        <w:rPr>
          <w:i/>
        </w:rPr>
        <w:t>Trends in Genetics</w:t>
      </w:r>
      <w:r>
        <w:t xml:space="preserve"> </w:t>
      </w:r>
      <w:r>
        <w:rPr>
          <w:b/>
        </w:rPr>
        <w:t>33</w:t>
      </w:r>
      <w:r>
        <w:t>:364–374.</w:t>
      </w:r>
    </w:p>
    <w:p w14:paraId="5DA8FEFA" w14:textId="77777777" w:rsidR="00404D7B" w:rsidRDefault="00A70004" w:rsidP="003A6557">
      <w:pPr>
        <w:pStyle w:val="Bibliography"/>
        <w:spacing w:line="360" w:lineRule="auto"/>
      </w:pPr>
      <w:bookmarkStart w:id="525" w:name="ref-samuk2020"/>
      <w:bookmarkEnd w:id="524"/>
      <w:r>
        <w:t xml:space="preserve">Samuk K, Manzano-Winkler B, Ritz KR, Noor MA. 2020. Natural selection shapes variation in genome-wide recombination rate in drosophila pseudoobscura. </w:t>
      </w:r>
      <w:r>
        <w:rPr>
          <w:i/>
        </w:rPr>
        <w:t>Current Biology</w:t>
      </w:r>
      <w:r>
        <w:t>.</w:t>
      </w:r>
    </w:p>
    <w:p w14:paraId="374A9AC8" w14:textId="77777777" w:rsidR="00404D7B" w:rsidRDefault="00A70004" w:rsidP="003A6557">
      <w:pPr>
        <w:pStyle w:val="Bibliography"/>
        <w:spacing w:line="360" w:lineRule="auto"/>
      </w:pPr>
      <w:bookmarkStart w:id="526" w:name="ref-sardell_sex_2020"/>
      <w:bookmarkEnd w:id="525"/>
      <w:r>
        <w:t xml:space="preserve">Sardell JM, Kirkpatrick M. 2020. Sex differences in the recombination landscape. </w:t>
      </w:r>
      <w:r>
        <w:rPr>
          <w:i/>
        </w:rPr>
        <w:t>The American Naturalist</w:t>
      </w:r>
      <w:r>
        <w:t xml:space="preserve"> </w:t>
      </w:r>
      <w:r>
        <w:rPr>
          <w:b/>
        </w:rPr>
        <w:t>195</w:t>
      </w:r>
      <w:r>
        <w:t>:361–379. doi:</w:t>
      </w:r>
      <w:hyperlink r:id="rId10">
        <w:r>
          <w:rPr>
            <w:rStyle w:val="Hyperlink"/>
          </w:rPr>
          <w:t>10.1086/704943</w:t>
        </w:r>
      </w:hyperlink>
    </w:p>
    <w:p w14:paraId="4420BBF4" w14:textId="77777777" w:rsidR="00404D7B" w:rsidRDefault="00A70004" w:rsidP="003A6557">
      <w:pPr>
        <w:pStyle w:val="Bibliography"/>
        <w:spacing w:line="360" w:lineRule="auto"/>
      </w:pPr>
      <w:bookmarkStart w:id="527" w:name="ref-RLRsim"/>
      <w:bookmarkEnd w:id="526"/>
      <w:r>
        <w:t xml:space="preserve">Scheipl F, Greven S, Kuechenhoff H. 2008. Size and power of tests for a zero random effect variance or polynomial regression in additive and linear mixed models. </w:t>
      </w:r>
      <w:r>
        <w:rPr>
          <w:i/>
        </w:rPr>
        <w:t>Computational Statistics &amp; Data Analysis</w:t>
      </w:r>
      <w:r>
        <w:t xml:space="preserve"> </w:t>
      </w:r>
      <w:r>
        <w:rPr>
          <w:b/>
        </w:rPr>
        <w:t>52</w:t>
      </w:r>
      <w:r>
        <w:t>:3283–3299.</w:t>
      </w:r>
    </w:p>
    <w:p w14:paraId="36D75C8D" w14:textId="77777777" w:rsidR="00404D7B" w:rsidRDefault="00A70004" w:rsidP="003A6557">
      <w:pPr>
        <w:pStyle w:val="Bibliography"/>
        <w:spacing w:line="360" w:lineRule="auto"/>
      </w:pPr>
      <w:bookmarkStart w:id="528" w:name="ref-segura2013"/>
      <w:bookmarkEnd w:id="527"/>
      <w:r>
        <w:t xml:space="preserve">Segura J, Ferretti L, Ramos-Onsins S, Capilla L, Farré M, Reis F, Oliver-Bonet M, Fernández-Bellón H, Garcia F, Garcia-Caldés M, others. 2013. Evolution of recombination in eutherian mammals: Insights into mechanisms that affect recombination rates and crossover interference. </w:t>
      </w:r>
      <w:r>
        <w:rPr>
          <w:i/>
        </w:rPr>
        <w:t>Proceedings of the Royal Society B: Biological Sciences</w:t>
      </w:r>
      <w:r>
        <w:t xml:space="preserve"> </w:t>
      </w:r>
      <w:r>
        <w:rPr>
          <w:b/>
        </w:rPr>
        <w:t>280</w:t>
      </w:r>
      <w:r>
        <w:t>:20131945.</w:t>
      </w:r>
    </w:p>
    <w:p w14:paraId="7F06700D" w14:textId="77777777" w:rsidR="00404D7B" w:rsidRDefault="00A70004" w:rsidP="003A6557">
      <w:pPr>
        <w:pStyle w:val="Bibliography"/>
        <w:spacing w:line="360" w:lineRule="auto"/>
      </w:pPr>
      <w:bookmarkStart w:id="529" w:name="ref-Shen2018_cattle"/>
      <w:bookmarkEnd w:id="528"/>
      <w:r>
        <w:t xml:space="preserve">Shen B, Jiang J, Seroussi E, Liu GE, Ma L. 2018. Characterization of recombination features and the genetic basis in multiple cattle breeds. </w:t>
      </w:r>
      <w:r>
        <w:rPr>
          <w:i/>
        </w:rPr>
        <w:t>BMC genomics</w:t>
      </w:r>
      <w:r>
        <w:t xml:space="preserve"> </w:t>
      </w:r>
      <w:r>
        <w:rPr>
          <w:b/>
        </w:rPr>
        <w:t>19</w:t>
      </w:r>
      <w:r>
        <w:t>:304.</w:t>
      </w:r>
    </w:p>
    <w:p w14:paraId="350592F7" w14:textId="77777777" w:rsidR="00404D7B" w:rsidRDefault="00A70004" w:rsidP="003A6557">
      <w:pPr>
        <w:pStyle w:val="Bibliography"/>
        <w:spacing w:line="360" w:lineRule="auto"/>
      </w:pPr>
      <w:bookmarkStart w:id="530" w:name="ref-So2019"/>
      <w:bookmarkEnd w:id="529"/>
      <w:r>
        <w:t xml:space="preserve">So C, Seres KB, Steyer AM, Mönnich E, Clift D, Pejkovska A, Möbius W, Schuh M. 2019. A liquid-like spindle domain promotes acentrosomal spindle assembly in mammalian oocytes. </w:t>
      </w:r>
      <w:r>
        <w:rPr>
          <w:i/>
        </w:rPr>
        <w:t>Science</w:t>
      </w:r>
      <w:r>
        <w:t xml:space="preserve"> </w:t>
      </w:r>
      <w:r>
        <w:rPr>
          <w:b/>
        </w:rPr>
        <w:t>364</w:t>
      </w:r>
      <w:r>
        <w:t>:eaat9557.</w:t>
      </w:r>
    </w:p>
    <w:p w14:paraId="31E3EB78" w14:textId="77777777" w:rsidR="00404D7B" w:rsidRDefault="00A70004" w:rsidP="003A6557">
      <w:pPr>
        <w:pStyle w:val="Bibliography"/>
        <w:spacing w:line="360" w:lineRule="auto"/>
      </w:pPr>
      <w:bookmarkStart w:id="531" w:name="ref-srivastava2017CC"/>
      <w:bookmarkEnd w:id="530"/>
      <w:r>
        <w:t xml:space="preserve">Srivastava A, Morgan AP, Najarian ML, Sarsani VK, Sigmon JS, Shorter JR, Kashfeen A, McMullan RC, Williams LH, Giusti-Rodrı́guez P, others. 2017. Genomes of the mouse collaborative cross. </w:t>
      </w:r>
      <w:r>
        <w:rPr>
          <w:i/>
        </w:rPr>
        <w:t>Genetics</w:t>
      </w:r>
      <w:r>
        <w:t xml:space="preserve"> </w:t>
      </w:r>
      <w:r>
        <w:rPr>
          <w:b/>
        </w:rPr>
        <w:t>206</w:t>
      </w:r>
      <w:r>
        <w:t>:537–556.</w:t>
      </w:r>
    </w:p>
    <w:p w14:paraId="0FCD16FD" w14:textId="77777777" w:rsidR="00404D7B" w:rsidRDefault="00A70004" w:rsidP="003A6557">
      <w:pPr>
        <w:pStyle w:val="Bibliography"/>
        <w:spacing w:line="360" w:lineRule="auto"/>
      </w:pPr>
      <w:bookmarkStart w:id="532" w:name="ref-subramanian2014"/>
      <w:bookmarkEnd w:id="531"/>
      <w:r>
        <w:t xml:space="preserve">Subramanian VV, Hochwagen A. 2014. The meiotic checkpoint network: Step-by-step through meiotic prophase. </w:t>
      </w:r>
      <w:r>
        <w:rPr>
          <w:i/>
        </w:rPr>
        <w:t>Cold Spring Harbor perspectives in biology</w:t>
      </w:r>
      <w:r>
        <w:t xml:space="preserve"> </w:t>
      </w:r>
      <w:r>
        <w:rPr>
          <w:b/>
        </w:rPr>
        <w:t>6</w:t>
      </w:r>
      <w:r>
        <w:t>:a016675.</w:t>
      </w:r>
    </w:p>
    <w:p w14:paraId="49F7AAD2" w14:textId="77777777" w:rsidR="00404D7B" w:rsidRDefault="00A70004" w:rsidP="003A6557">
      <w:pPr>
        <w:pStyle w:val="Bibliography"/>
        <w:spacing w:line="360" w:lineRule="auto"/>
      </w:pPr>
      <w:bookmarkStart w:id="533" w:name="ref-Rstudio"/>
      <w:bookmarkEnd w:id="532"/>
      <w:r>
        <w:t>Team R. 2015. RStudio: Integrated Development Environment for R.</w:t>
      </w:r>
    </w:p>
    <w:p w14:paraId="3D611BFF" w14:textId="77777777" w:rsidR="00404D7B" w:rsidRDefault="00A70004" w:rsidP="003A6557">
      <w:pPr>
        <w:pStyle w:val="Bibliography"/>
        <w:spacing w:line="360" w:lineRule="auto"/>
      </w:pPr>
      <w:bookmarkStart w:id="534" w:name="ref-tease2004"/>
      <w:bookmarkEnd w:id="533"/>
      <w:r>
        <w:t xml:space="preserve">Tease C, Hulten M. 2004. Inter-sex variation in synaptonemal complex lengths largely determine the different recombination rates in male and female germ cells. </w:t>
      </w:r>
      <w:r>
        <w:rPr>
          <w:i/>
        </w:rPr>
        <w:t>Cytogenetic and genome research</w:t>
      </w:r>
      <w:r>
        <w:t xml:space="preserve"> </w:t>
      </w:r>
      <w:r>
        <w:rPr>
          <w:b/>
        </w:rPr>
        <w:t>107</w:t>
      </w:r>
      <w:r>
        <w:t>:208–215.</w:t>
      </w:r>
    </w:p>
    <w:p w14:paraId="517BDA15" w14:textId="77777777" w:rsidR="00404D7B" w:rsidRDefault="00A70004" w:rsidP="003A6557">
      <w:pPr>
        <w:pStyle w:val="Bibliography"/>
        <w:spacing w:line="360" w:lineRule="auto"/>
      </w:pPr>
      <w:bookmarkStart w:id="535" w:name="ref-vanVeen2003"/>
      <w:bookmarkEnd w:id="534"/>
      <w:r>
        <w:t xml:space="preserve">VanVeen JE, Hawley RS. 2003. Meiosis: When even two is a crowd. </w:t>
      </w:r>
      <w:r>
        <w:rPr>
          <w:i/>
        </w:rPr>
        <w:t>Current Biology</w:t>
      </w:r>
      <w:r>
        <w:t xml:space="preserve"> </w:t>
      </w:r>
      <w:r>
        <w:rPr>
          <w:b/>
        </w:rPr>
        <w:t>13</w:t>
      </w:r>
      <w:r>
        <w:t>:R831–R833.</w:t>
      </w:r>
    </w:p>
    <w:p w14:paraId="176A264E" w14:textId="77777777" w:rsidR="00404D7B" w:rsidRDefault="00A70004" w:rsidP="003A6557">
      <w:pPr>
        <w:pStyle w:val="Bibliography"/>
        <w:spacing w:line="360" w:lineRule="auto"/>
      </w:pPr>
      <w:bookmarkStart w:id="536" w:name="ref-wang2019_SC"/>
      <w:bookmarkEnd w:id="535"/>
      <w:r>
        <w:t xml:space="preserve">Wang RJ, Dumont BL, Jing P, Payseur BA. 2019. A first genetic portrait of synaptonemal complex variation. </w:t>
      </w:r>
      <w:r>
        <w:rPr>
          <w:i/>
        </w:rPr>
        <w:t>PLoS genetics</w:t>
      </w:r>
      <w:r>
        <w:t xml:space="preserve"> </w:t>
      </w:r>
      <w:r>
        <w:rPr>
          <w:b/>
        </w:rPr>
        <w:t>15</w:t>
      </w:r>
      <w:r>
        <w:t>:e1008337.</w:t>
      </w:r>
    </w:p>
    <w:p w14:paraId="5E4C4D89" w14:textId="77777777" w:rsidR="00404D7B" w:rsidRDefault="00A70004" w:rsidP="003A6557">
      <w:pPr>
        <w:pStyle w:val="Bibliography"/>
        <w:spacing w:line="360" w:lineRule="auto"/>
      </w:pPr>
      <w:bookmarkStart w:id="537" w:name="ref-Wang2017island"/>
      <w:bookmarkEnd w:id="536"/>
      <w:r>
        <w:t xml:space="preserve">Wang RJ, Payseur BA. 2017. Genetics of genome-wide recombination rate evolution in mice from an isolated island. </w:t>
      </w:r>
      <w:r>
        <w:rPr>
          <w:i/>
        </w:rPr>
        <w:t>Genetics</w:t>
      </w:r>
      <w:r>
        <w:t xml:space="preserve"> </w:t>
      </w:r>
      <w:r>
        <w:rPr>
          <w:b/>
        </w:rPr>
        <w:t>206</w:t>
      </w:r>
      <w:r>
        <w:t>:1841–1852.</w:t>
      </w:r>
    </w:p>
    <w:p w14:paraId="30475A63" w14:textId="77777777" w:rsidR="00404D7B" w:rsidRDefault="00A70004" w:rsidP="003A6557">
      <w:pPr>
        <w:pStyle w:val="Bibliography"/>
        <w:spacing w:line="360" w:lineRule="auto"/>
      </w:pPr>
      <w:bookmarkStart w:id="538" w:name="ref-wang2017inefficient"/>
      <w:bookmarkEnd w:id="537"/>
      <w:r>
        <w:t xml:space="preserve">Wang S, Hassold T, Hunt P, White MA, Zickler D, Kleckner N, Zhang L. 2017. Inefficient crossover maturation underlies elevated aneuploidy in human female meiosis. </w:t>
      </w:r>
      <w:r>
        <w:rPr>
          <w:i/>
        </w:rPr>
        <w:t>Cell</w:t>
      </w:r>
      <w:r>
        <w:t xml:space="preserve"> </w:t>
      </w:r>
      <w:r>
        <w:rPr>
          <w:b/>
        </w:rPr>
        <w:t>168</w:t>
      </w:r>
      <w:r>
        <w:t>:977–989.</w:t>
      </w:r>
    </w:p>
    <w:p w14:paraId="3C6344BB" w14:textId="77777777" w:rsidR="00404D7B" w:rsidRDefault="00A70004" w:rsidP="003A6557">
      <w:pPr>
        <w:pStyle w:val="Bibliography"/>
        <w:spacing w:line="360" w:lineRule="auto"/>
      </w:pPr>
      <w:bookmarkStart w:id="539" w:name="ref-wong2010dog"/>
      <w:bookmarkEnd w:id="538"/>
      <w:r>
        <w:t xml:space="preserve">Wong AK, Ruhe AL, Dumont BL, Robertson KR, Guerrero G, Shull SM, Ziegle JS, Millon LV, Broman KW, Payseur BA, others. 2010. A comprehensive linkage map of the dog genome. </w:t>
      </w:r>
      <w:r>
        <w:rPr>
          <w:i/>
        </w:rPr>
        <w:t>Genetics</w:t>
      </w:r>
      <w:r>
        <w:t xml:space="preserve"> </w:t>
      </w:r>
      <w:r>
        <w:rPr>
          <w:b/>
        </w:rPr>
        <w:t>184</w:t>
      </w:r>
      <w:r>
        <w:t>:595–605.</w:t>
      </w:r>
      <w:bookmarkEnd w:id="480"/>
      <w:bookmarkEnd w:id="539"/>
    </w:p>
    <w:sectPr w:rsidR="00404D7B" w:rsidSect="004229ED">
      <w:footerReference w:type="default" r:id="rId11"/>
      <w:pgSz w:w="12240" w:h="15840"/>
      <w:pgMar w:top="1440" w:right="1440" w:bottom="1440" w:left="1440" w:header="720" w:footer="720" w:gutter="0"/>
      <w:lnNumType w:countBy="1" w:restart="continuous"/>
      <w:pgNumType w:start="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Bret Payseur" w:date="2020-06-26T10:03:00Z" w:initials="BP">
    <w:p w14:paraId="52321F33" w14:textId="77777777" w:rsidR="007D45C0" w:rsidRDefault="007D45C0">
      <w:pPr>
        <w:pStyle w:val="CommentText"/>
        <w:rPr>
          <w:sz w:val="24"/>
          <w:szCs w:val="24"/>
        </w:rPr>
      </w:pPr>
      <w:r>
        <w:rPr>
          <w:rStyle w:val="CommentReference"/>
        </w:rPr>
        <w:annotationRef/>
      </w:r>
      <w:r w:rsidRPr="00D012CD">
        <w:rPr>
          <w:sz w:val="24"/>
          <w:szCs w:val="24"/>
        </w:rPr>
        <w:t>Maynard Smith J, Haigh J (1974) The hitch-hiking effect of a favourable gene. Genet Res 23: 23–35.</w:t>
      </w:r>
    </w:p>
    <w:p w14:paraId="09CAE1D0" w14:textId="10B19CFC" w:rsidR="007D45C0" w:rsidRDefault="007D45C0">
      <w:pPr>
        <w:pStyle w:val="CommentText"/>
      </w:pPr>
      <w:r w:rsidRPr="00D012CD">
        <w:rPr>
          <w:sz w:val="24"/>
          <w:szCs w:val="24"/>
        </w:rPr>
        <w:t>Charlesworth B, Morgan MT, Charlesworth D (1993) The effect of deleterious mutations on neutral molecular variation. Genetics 134: 1289–1303.</w:t>
      </w:r>
    </w:p>
  </w:comment>
  <w:comment w:id="98" w:author="Bret Payseur" w:date="2020-06-23T10:30:00Z" w:initials="BP">
    <w:p w14:paraId="3CF6A194" w14:textId="77777777" w:rsidR="00BE2FD1" w:rsidRDefault="00BE2FD1" w:rsidP="00BE2FD1">
      <w:pPr>
        <w:pStyle w:val="CommentText"/>
      </w:pPr>
      <w:r>
        <w:rPr>
          <w:rStyle w:val="CommentReference"/>
        </w:rPr>
        <w:annotationRef/>
      </w:r>
      <w:r>
        <w:t>Full reference?</w:t>
      </w:r>
    </w:p>
  </w:comment>
  <w:comment w:id="101" w:author="Bret Payseur" w:date="2020-06-23T10:30:00Z" w:initials="BP">
    <w:p w14:paraId="091F283B" w14:textId="7DAB4AEA" w:rsidR="007D45C0" w:rsidRDefault="007D45C0">
      <w:pPr>
        <w:pStyle w:val="CommentText"/>
      </w:pPr>
      <w:r>
        <w:rPr>
          <w:rStyle w:val="CommentReference"/>
        </w:rPr>
        <w:annotationRef/>
      </w:r>
      <w:r>
        <w:t>Full reference?</w:t>
      </w:r>
    </w:p>
  </w:comment>
  <w:comment w:id="137" w:author="Bret Payseur" w:date="2020-06-30T10:42:00Z" w:initials="BP">
    <w:p w14:paraId="528B8FFC" w14:textId="546EF8EA" w:rsidR="006F7F39" w:rsidRDefault="006F7F39">
      <w:pPr>
        <w:pStyle w:val="CommentText"/>
      </w:pPr>
      <w:r>
        <w:rPr>
          <w:rStyle w:val="CommentReference"/>
        </w:rPr>
        <w:annotationRef/>
      </w:r>
      <w:r>
        <w:t>These references can be found in Brandvain and Coop, 2012</w:t>
      </w:r>
    </w:p>
  </w:comment>
  <w:comment w:id="161" w:author="Bret Payseur" w:date="2020-06-30T10:41:00Z" w:initials="BP">
    <w:p w14:paraId="1A0E2551" w14:textId="145FFC3D" w:rsidR="006F7F39" w:rsidRDefault="006F7F39">
      <w:pPr>
        <w:pStyle w:val="CommentText"/>
      </w:pPr>
      <w:r>
        <w:rPr>
          <w:rStyle w:val="CommentReference"/>
        </w:rPr>
        <w:annotationRef/>
      </w:r>
      <w:r>
        <w:t>These references can be found in Brandvain and Coop, 2012</w:t>
      </w:r>
    </w:p>
  </w:comment>
  <w:comment w:id="190" w:author="Bret Payseur" w:date="2020-06-26T10:06:00Z" w:initials="BP">
    <w:p w14:paraId="0F4D656F" w14:textId="5C75FB5E" w:rsidR="007D45C0" w:rsidRDefault="007D45C0">
      <w:pPr>
        <w:pStyle w:val="CommentText"/>
      </w:pPr>
      <w:r>
        <w:rPr>
          <w:rStyle w:val="CommentReference"/>
        </w:rPr>
        <w:annotationRef/>
      </w:r>
      <w:r>
        <w:rPr>
          <w:rStyle w:val="nlmstring-name"/>
        </w:rPr>
        <w:t xml:space="preserve">Campbell </w:t>
      </w:r>
      <w:r>
        <w:rPr>
          <w:rStyle w:val="nlmgiven-names"/>
        </w:rPr>
        <w:t>CL</w:t>
      </w:r>
      <w:r>
        <w:t xml:space="preserve">, </w:t>
      </w:r>
      <w:r>
        <w:rPr>
          <w:rStyle w:val="nlmstring-name"/>
        </w:rPr>
        <w:t xml:space="preserve">Bhérer </w:t>
      </w:r>
      <w:r>
        <w:rPr>
          <w:rStyle w:val="nlmgiven-names"/>
        </w:rPr>
        <w:t>C</w:t>
      </w:r>
      <w:r>
        <w:t xml:space="preserve">, </w:t>
      </w:r>
      <w:r>
        <w:rPr>
          <w:rStyle w:val="nlmstring-name"/>
        </w:rPr>
        <w:t xml:space="preserve">Morrow </w:t>
      </w:r>
      <w:r>
        <w:rPr>
          <w:rStyle w:val="nlmgiven-names"/>
        </w:rPr>
        <w:t>BE</w:t>
      </w:r>
      <w:r>
        <w:t xml:space="preserve">, </w:t>
      </w:r>
      <w:r>
        <w:rPr>
          <w:rStyle w:val="nlmstring-name"/>
        </w:rPr>
        <w:t xml:space="preserve">Boyko </w:t>
      </w:r>
      <w:r>
        <w:rPr>
          <w:rStyle w:val="nlmgiven-names"/>
        </w:rPr>
        <w:t>AR</w:t>
      </w:r>
      <w:r>
        <w:t xml:space="preserve">, </w:t>
      </w:r>
      <w:r>
        <w:rPr>
          <w:rStyle w:val="nlmstring-name"/>
        </w:rPr>
        <w:t xml:space="preserve">Auton </w:t>
      </w:r>
      <w:r>
        <w:rPr>
          <w:rStyle w:val="nlmgiven-names"/>
        </w:rPr>
        <w:t>A</w:t>
      </w:r>
      <w:r>
        <w:t xml:space="preserve">. </w:t>
      </w:r>
      <w:r w:rsidRPr="00D012CD">
        <w:rPr>
          <w:rStyle w:val="Strong"/>
          <w:b w:val="0"/>
          <w:bCs w:val="0"/>
        </w:rPr>
        <w:t>2016</w:t>
      </w:r>
      <w:r w:rsidRPr="00D012CD">
        <w:rPr>
          <w:b/>
        </w:rPr>
        <w:t>.</w:t>
      </w:r>
      <w:r>
        <w:t xml:space="preserve"> </w:t>
      </w:r>
      <w:r>
        <w:rPr>
          <w:rStyle w:val="nlmarticle-title"/>
        </w:rPr>
        <w:t>Pedigree-based map of recombination in the domestic dog genome</w:t>
      </w:r>
      <w:r>
        <w:t xml:space="preserve">. </w:t>
      </w:r>
      <w:r>
        <w:rPr>
          <w:i/>
          <w:iCs/>
        </w:rPr>
        <w:t>Genes Genom. Genet.</w:t>
      </w:r>
      <w:r>
        <w:t xml:space="preserve"> 6:</w:t>
      </w:r>
      <w:r>
        <w:rPr>
          <w:rStyle w:val="nlmfpage"/>
        </w:rPr>
        <w:t>3517</w:t>
      </w:r>
      <w:r>
        <w:t>–</w:t>
      </w:r>
      <w:r>
        <w:rPr>
          <w:rStyle w:val="nlmlpage"/>
        </w:rPr>
        <w:t>24</w:t>
      </w:r>
    </w:p>
  </w:comment>
  <w:comment w:id="242" w:author="Bret Payseur" w:date="2020-06-23T10:55:00Z" w:initials="BP">
    <w:p w14:paraId="51513354" w14:textId="417E8EA2" w:rsidR="007D45C0" w:rsidRDefault="007D45C0">
      <w:pPr>
        <w:pStyle w:val="CommentText"/>
      </w:pPr>
      <w:r>
        <w:rPr>
          <w:rStyle w:val="CommentReference"/>
        </w:rPr>
        <w:annotationRef/>
      </w:r>
      <w:r>
        <w:t>But what about differences in timing between the sexes?</w:t>
      </w:r>
    </w:p>
  </w:comment>
  <w:comment w:id="225" w:author="Bret Payseur" w:date="2020-06-23T11:13:00Z" w:initials="BP">
    <w:p w14:paraId="006FA645" w14:textId="629BAAD2" w:rsidR="007D45C0" w:rsidRDefault="007D45C0">
      <w:pPr>
        <w:pStyle w:val="CommentText"/>
      </w:pPr>
      <w:r>
        <w:rPr>
          <w:rStyle w:val="CommentReference"/>
        </w:rPr>
        <w:annotationRef/>
      </w:r>
      <w:r>
        <w:t>I’m a little confused by your phrasing of these two sentences. In the first one, you say that the meiotic programs are the same in females and males. In the second sentence, you point out a difference in the meiotic programs of females and males. Can you reword to ensure that the meaning of these two sentences is consistent?</w:t>
      </w:r>
    </w:p>
  </w:comment>
  <w:comment w:id="252" w:author="Bret Payseur" w:date="2020-06-23T11:22:00Z" w:initials="BP">
    <w:p w14:paraId="74641468" w14:textId="129FA6FF" w:rsidR="007D45C0" w:rsidRDefault="007D45C0">
      <w:pPr>
        <w:pStyle w:val="CommentText"/>
      </w:pPr>
      <w:r>
        <w:rPr>
          <w:rStyle w:val="CommentReference"/>
        </w:rPr>
        <w:annotationRef/>
      </w:r>
      <w:r>
        <w:t>I don’t follow your point here.</w:t>
      </w:r>
    </w:p>
  </w:comment>
  <w:comment w:id="226" w:author="Bret Payseur" w:date="2020-06-23T11:22:00Z" w:initials="BP">
    <w:p w14:paraId="4BF2587C" w14:textId="14D3F9C0" w:rsidR="007D45C0" w:rsidRDefault="007D45C0">
      <w:pPr>
        <w:pStyle w:val="CommentText"/>
      </w:pPr>
      <w:r>
        <w:rPr>
          <w:rStyle w:val="CommentReference"/>
        </w:rPr>
        <w:annotationRef/>
      </w:r>
      <w:r>
        <w:t>Although you make some good points in this paragraph, I’m not sure it is oriented toward your results. Ultimately, you have nothing to say about the role of anisogamy and related processes in recombination rate evolution. I would be inclined to delete this paragraph, but move its final two sentences to the end of the previous paragraph.</w:t>
      </w:r>
    </w:p>
  </w:comment>
  <w:comment w:id="290" w:author="Bret Payseur" w:date="2020-06-26T11:36:00Z" w:initials="BP">
    <w:p w14:paraId="6DC14E36" w14:textId="77777777" w:rsidR="006F7F39" w:rsidRDefault="006F7F39" w:rsidP="006F7F39">
      <w:pPr>
        <w:autoSpaceDE w:val="0"/>
        <w:autoSpaceDN w:val="0"/>
        <w:adjustRightInd w:val="0"/>
        <w:spacing w:after="0"/>
        <w:rPr>
          <w:rFonts w:ascii="Times-Roman" w:hAnsi="Times-Roman" w:cs="Times-Roman"/>
          <w:sz w:val="16"/>
          <w:szCs w:val="16"/>
        </w:rPr>
      </w:pPr>
      <w:r>
        <w:rPr>
          <w:rStyle w:val="CommentReference"/>
        </w:rPr>
        <w:annotationRef/>
      </w:r>
      <w:r>
        <w:rPr>
          <w:rFonts w:ascii="Times-Roman" w:hAnsi="Times-Roman" w:cs="Times-Roman"/>
          <w:sz w:val="16"/>
          <w:szCs w:val="16"/>
        </w:rPr>
        <w:t>Bolcun-Filas, E., and J. C. Schimenti. 2012. Genetics of meiosis and recombination</w:t>
      </w:r>
    </w:p>
    <w:p w14:paraId="2BE2583E" w14:textId="77777777" w:rsidR="006F7F39" w:rsidRDefault="006F7F39" w:rsidP="006F7F39">
      <w:pPr>
        <w:pStyle w:val="CommentText"/>
      </w:pPr>
      <w:r>
        <w:rPr>
          <w:rFonts w:ascii="Times-Roman" w:hAnsi="Times-Roman" w:cs="Times-Roman"/>
          <w:sz w:val="16"/>
          <w:szCs w:val="16"/>
        </w:rPr>
        <w:t>in mice. Int. Rev. Cell Mol. Biol. 298:179–227.</w:t>
      </w:r>
    </w:p>
  </w:comment>
  <w:comment w:id="357" w:author="Bret Payseur" w:date="2020-06-26T16:19:00Z" w:initials="BP">
    <w:p w14:paraId="673E299E" w14:textId="13F00A4C" w:rsidR="00DF42E0" w:rsidRDefault="00DF42E0">
      <w:pPr>
        <w:pStyle w:val="CommentText"/>
      </w:pPr>
      <w:r>
        <w:rPr>
          <w:rStyle w:val="CommentReference"/>
        </w:rPr>
        <w:annotationRef/>
      </w:r>
      <w:r w:rsidR="00DB28A8">
        <w:rPr>
          <w:noProof/>
        </w:rPr>
        <w:t>Needs a number</w:t>
      </w:r>
    </w:p>
  </w:comment>
  <w:comment w:id="363" w:author="Bret Payseur" w:date="2020-06-29T08:40:00Z" w:initials="BP">
    <w:p w14:paraId="63B1C43F" w14:textId="2B7D596B" w:rsidR="00FF2008" w:rsidRDefault="00FF2008">
      <w:pPr>
        <w:pStyle w:val="CommentText"/>
      </w:pPr>
      <w:r>
        <w:rPr>
          <w:rStyle w:val="CommentReference"/>
        </w:rPr>
        <w:annotationRef/>
      </w:r>
      <w:r>
        <w:t>Something is missing from these p-values</w:t>
      </w:r>
    </w:p>
  </w:comment>
  <w:comment w:id="411" w:author="April Peterson" w:date="2020-06-30T13:57:00Z" w:initials="AP">
    <w:p w14:paraId="2A18EE07" w14:textId="2460353A" w:rsidR="00B81613" w:rsidRDefault="00B81613">
      <w:pPr>
        <w:pStyle w:val="CommentText"/>
      </w:pPr>
      <w:r>
        <w:rPr>
          <w:rStyle w:val="CommentReference"/>
        </w:rPr>
        <w:annotationRef/>
      </w:r>
      <w:r>
        <w:t>Second half of statement now refers to oocytes.</w:t>
      </w:r>
    </w:p>
  </w:comment>
  <w:comment w:id="424" w:author="Bret Payseur" w:date="2020-06-30T08:51:00Z" w:initials="BP">
    <w:p w14:paraId="016B533A" w14:textId="66A93951" w:rsidR="00084251" w:rsidRDefault="00084251">
      <w:pPr>
        <w:pStyle w:val="CommentText"/>
      </w:pPr>
      <w:r>
        <w:rPr>
          <w:rStyle w:val="CommentReference"/>
        </w:rPr>
        <w:annotationRef/>
      </w:r>
      <w:r>
        <w:t>This is not what you found</w:t>
      </w:r>
    </w:p>
  </w:comment>
  <w:comment w:id="433" w:author="Bret Payseur" w:date="2020-06-26T16:34:00Z" w:initials="BP">
    <w:p w14:paraId="7EFAB58A" w14:textId="6015736A" w:rsidR="007C3F94" w:rsidRDefault="007C3F94">
      <w:pPr>
        <w:pStyle w:val="CommentText"/>
      </w:pPr>
      <w:r>
        <w:rPr>
          <w:rStyle w:val="CommentReference"/>
        </w:rPr>
        <w:annotationRef/>
      </w:r>
      <w:r w:rsidR="00DB28A8">
        <w:rPr>
          <w:noProof/>
        </w:rPr>
        <w:t>This is not the correct reference</w:t>
      </w:r>
    </w:p>
  </w:comment>
  <w:comment w:id="432" w:author="April Peterson" w:date="2020-06-30T14:03:00Z" w:initials="AP">
    <w:p w14:paraId="25C2F234" w14:textId="3200264D" w:rsidR="00B81613" w:rsidRDefault="00B81613">
      <w:pPr>
        <w:pStyle w:val="CommentText"/>
      </w:pPr>
      <w:r>
        <w:rPr>
          <w:rStyle w:val="CommentReference"/>
        </w:rPr>
        <w:annotationRef/>
      </w:r>
      <w:r>
        <w:t>Check how duplicate surnames are treated with bibtex</w:t>
      </w:r>
    </w:p>
  </w:comment>
  <w:comment w:id="444" w:author="April Peterson" w:date="2020-06-30T14:07:00Z" w:initials="AP">
    <w:p w14:paraId="257F7014" w14:textId="1A48A2B6" w:rsidR="0008652A" w:rsidRDefault="0008652A">
      <w:pPr>
        <w:pStyle w:val="CommentText"/>
      </w:pPr>
      <w:r>
        <w:rPr>
          <w:rStyle w:val="CommentReference"/>
        </w:rPr>
        <w:annotationRef/>
      </w:r>
      <w:r>
        <w:t>Explain that analysis focused on Dom, Musc, and Mol (for sample sizes?)</w:t>
      </w:r>
    </w:p>
  </w:comment>
  <w:comment w:id="456" w:author="April Peterson" w:date="2020-06-30T14:10:00Z" w:initials="AP">
    <w:p w14:paraId="4A091977" w14:textId="4271E0DE" w:rsidR="0008652A" w:rsidRDefault="0008652A">
      <w:pPr>
        <w:pStyle w:val="CommentText"/>
      </w:pPr>
      <w:r>
        <w:rPr>
          <w:rStyle w:val="CommentReference"/>
        </w:rPr>
        <w:annotationRef/>
      </w:r>
      <w:r>
        <w:t>Look into why so many parenthess added</w:t>
      </w:r>
    </w:p>
  </w:comment>
  <w:comment w:id="478" w:author="Bret Payseur" w:date="2020-06-30T10:48:00Z" w:initials="BP">
    <w:p w14:paraId="52602333" w14:textId="2FC0FDD2" w:rsidR="006F7F39" w:rsidRDefault="006F7F39">
      <w:pPr>
        <w:pStyle w:val="CommentText"/>
      </w:pPr>
      <w:r>
        <w:rPr>
          <w:rStyle w:val="CommentReference"/>
        </w:rPr>
        <w:annotationRef/>
      </w:r>
      <w:r>
        <w:t>I added and deleted several references in the main text, so this section will need to be revised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CAE1D0" w15:done="0"/>
  <w15:commentEx w15:paraId="3CF6A194" w15:done="0"/>
  <w15:commentEx w15:paraId="091F283B" w15:done="0"/>
  <w15:commentEx w15:paraId="528B8FFC" w15:done="0"/>
  <w15:commentEx w15:paraId="1A0E2551" w15:done="0"/>
  <w15:commentEx w15:paraId="0F4D656F" w15:done="0"/>
  <w15:commentEx w15:paraId="51513354" w15:done="0"/>
  <w15:commentEx w15:paraId="006FA645" w15:done="0"/>
  <w15:commentEx w15:paraId="74641468" w15:done="0"/>
  <w15:commentEx w15:paraId="4BF2587C" w15:done="0"/>
  <w15:commentEx w15:paraId="2BE2583E" w15:done="0"/>
  <w15:commentEx w15:paraId="673E299E" w15:done="0"/>
  <w15:commentEx w15:paraId="63B1C43F" w15:done="0"/>
  <w15:commentEx w15:paraId="2A18EE07" w15:done="0"/>
  <w15:commentEx w15:paraId="016B533A" w15:done="0"/>
  <w15:commentEx w15:paraId="7EFAB58A" w15:done="0"/>
  <w15:commentEx w15:paraId="25C2F234" w15:done="0"/>
  <w15:commentEx w15:paraId="257F7014" w15:done="0"/>
  <w15:commentEx w15:paraId="4A091977" w15:done="0"/>
  <w15:commentEx w15:paraId="526023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468B" w16cex:dateUtc="2020-06-26T15:03:00Z"/>
  <w16cex:commentExtensible w16cex:durableId="22A5933D" w16cex:dateUtc="2020-06-23T15:30:00Z"/>
  <w16cex:commentExtensible w16cex:durableId="229C5846" w16cex:dateUtc="2020-06-23T15:30:00Z"/>
  <w16cex:commentExtensible w16cex:durableId="22A595B0" w16cex:dateUtc="2020-06-30T15:42:00Z"/>
  <w16cex:commentExtensible w16cex:durableId="22A59561" w16cex:dateUtc="2020-06-30T15:41:00Z"/>
  <w16cex:commentExtensible w16cex:durableId="22A04713" w16cex:dateUtc="2020-06-26T15:06:00Z"/>
  <w16cex:commentExtensible w16cex:durableId="229C5E09" w16cex:dateUtc="2020-06-23T15:55:00Z"/>
  <w16cex:commentExtensible w16cex:durableId="229C625C" w16cex:dateUtc="2020-06-23T16:13:00Z"/>
  <w16cex:commentExtensible w16cex:durableId="229C646F" w16cex:dateUtc="2020-06-23T16:22:00Z"/>
  <w16cex:commentExtensible w16cex:durableId="229C648D" w16cex:dateUtc="2020-06-23T16:22:00Z"/>
  <w16cex:commentExtensible w16cex:durableId="22A05C4E" w16cex:dateUtc="2020-06-26T16:36:00Z"/>
  <w16cex:commentExtensible w16cex:durableId="22A09E79" w16cex:dateUtc="2020-06-26T21:19:00Z"/>
  <w16cex:commentExtensible w16cex:durableId="22A4278D" w16cex:dateUtc="2020-06-29T13:40:00Z"/>
  <w16cex:commentExtensible w16cex:durableId="22A57B87" w16cex:dateUtc="2020-06-30T13:51:00Z"/>
  <w16cex:commentExtensible w16cex:durableId="22A0A216" w16cex:dateUtc="2020-06-26T21:34:00Z"/>
  <w16cex:commentExtensible w16cex:durableId="22A596EF" w16cex:dateUtc="2020-06-30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CAE1D0" w16cid:durableId="22A0468B"/>
  <w16cid:commentId w16cid:paraId="3CF6A194" w16cid:durableId="22A5933D"/>
  <w16cid:commentId w16cid:paraId="091F283B" w16cid:durableId="229C5846"/>
  <w16cid:commentId w16cid:paraId="528B8FFC" w16cid:durableId="22A595B0"/>
  <w16cid:commentId w16cid:paraId="1A0E2551" w16cid:durableId="22A59561"/>
  <w16cid:commentId w16cid:paraId="0F4D656F" w16cid:durableId="22A04713"/>
  <w16cid:commentId w16cid:paraId="51513354" w16cid:durableId="229C5E09"/>
  <w16cid:commentId w16cid:paraId="006FA645" w16cid:durableId="229C625C"/>
  <w16cid:commentId w16cid:paraId="74641468" w16cid:durableId="229C646F"/>
  <w16cid:commentId w16cid:paraId="4BF2587C" w16cid:durableId="229C648D"/>
  <w16cid:commentId w16cid:paraId="2BE2583E" w16cid:durableId="22A05C4E"/>
  <w16cid:commentId w16cid:paraId="673E299E" w16cid:durableId="22A09E79"/>
  <w16cid:commentId w16cid:paraId="63B1C43F" w16cid:durableId="22A4278D"/>
  <w16cid:commentId w16cid:paraId="016B533A" w16cid:durableId="22A57B87"/>
  <w16cid:commentId w16cid:paraId="7EFAB58A" w16cid:durableId="22A0A216"/>
  <w16cid:commentId w16cid:paraId="52602333" w16cid:durableId="22A596E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EBA77" w14:textId="77777777" w:rsidR="001F6662" w:rsidRDefault="001F6662">
      <w:pPr>
        <w:spacing w:after="0"/>
      </w:pPr>
      <w:r>
        <w:separator/>
      </w:r>
    </w:p>
  </w:endnote>
  <w:endnote w:type="continuationSeparator" w:id="0">
    <w:p w14:paraId="08EC3933" w14:textId="77777777" w:rsidR="001F6662" w:rsidRDefault="001F66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090173"/>
      <w:docPartObj>
        <w:docPartGallery w:val="Page Numbers (Bottom of Page)"/>
        <w:docPartUnique/>
      </w:docPartObj>
    </w:sdtPr>
    <w:sdtEndPr>
      <w:rPr>
        <w:noProof/>
      </w:rPr>
    </w:sdtEndPr>
    <w:sdtContent>
      <w:p w14:paraId="4690552C" w14:textId="77777777" w:rsidR="007D45C0" w:rsidRDefault="007D45C0">
        <w:pPr>
          <w:pStyle w:val="Footer"/>
        </w:pPr>
        <w:r>
          <w:fldChar w:fldCharType="begin"/>
        </w:r>
        <w:r>
          <w:instrText xml:space="preserve"> PAGE   \* MERGEFORMAT </w:instrText>
        </w:r>
        <w:r>
          <w:fldChar w:fldCharType="separate"/>
        </w:r>
        <w:r>
          <w:rPr>
            <w:noProof/>
          </w:rPr>
          <w:t>20</w:t>
        </w:r>
        <w:r>
          <w:rPr>
            <w:noProof/>
          </w:rPr>
          <w:fldChar w:fldCharType="end"/>
        </w:r>
      </w:p>
    </w:sdtContent>
  </w:sdt>
  <w:p w14:paraId="2A204EDB" w14:textId="77777777" w:rsidR="007D45C0" w:rsidRDefault="007D4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ECD36" w14:textId="77777777" w:rsidR="001F6662" w:rsidRDefault="001F6662">
      <w:r>
        <w:separator/>
      </w:r>
    </w:p>
  </w:footnote>
  <w:footnote w:type="continuationSeparator" w:id="0">
    <w:p w14:paraId="024A81E3" w14:textId="77777777" w:rsidR="001F6662" w:rsidRDefault="001F6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098E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FF8"/>
    <w:rsid w:val="00031885"/>
    <w:rsid w:val="00062E22"/>
    <w:rsid w:val="00075A98"/>
    <w:rsid w:val="00081C38"/>
    <w:rsid w:val="00084251"/>
    <w:rsid w:val="0008652A"/>
    <w:rsid w:val="000E44C6"/>
    <w:rsid w:val="000E5DA7"/>
    <w:rsid w:val="000F5885"/>
    <w:rsid w:val="00116093"/>
    <w:rsid w:val="001363F1"/>
    <w:rsid w:val="001D38DE"/>
    <w:rsid w:val="001D5A46"/>
    <w:rsid w:val="001F6662"/>
    <w:rsid w:val="00204FAF"/>
    <w:rsid w:val="002219EC"/>
    <w:rsid w:val="00226E0E"/>
    <w:rsid w:val="00232601"/>
    <w:rsid w:val="002358DF"/>
    <w:rsid w:val="00272630"/>
    <w:rsid w:val="00282DAA"/>
    <w:rsid w:val="002A0FF4"/>
    <w:rsid w:val="002C7DFB"/>
    <w:rsid w:val="002E7C8B"/>
    <w:rsid w:val="00305F43"/>
    <w:rsid w:val="0032040D"/>
    <w:rsid w:val="0032471B"/>
    <w:rsid w:val="003A6557"/>
    <w:rsid w:val="003B0224"/>
    <w:rsid w:val="00404D7B"/>
    <w:rsid w:val="004229ED"/>
    <w:rsid w:val="0044464C"/>
    <w:rsid w:val="00461446"/>
    <w:rsid w:val="00461BBC"/>
    <w:rsid w:val="0046324E"/>
    <w:rsid w:val="004A26D7"/>
    <w:rsid w:val="004A4900"/>
    <w:rsid w:val="004E29B3"/>
    <w:rsid w:val="00505CA8"/>
    <w:rsid w:val="00590D07"/>
    <w:rsid w:val="005965F0"/>
    <w:rsid w:val="005A46E5"/>
    <w:rsid w:val="005C28E0"/>
    <w:rsid w:val="005F0130"/>
    <w:rsid w:val="006139D6"/>
    <w:rsid w:val="00616101"/>
    <w:rsid w:val="006415F2"/>
    <w:rsid w:val="006826A5"/>
    <w:rsid w:val="00687C0D"/>
    <w:rsid w:val="006E255B"/>
    <w:rsid w:val="006E38AC"/>
    <w:rsid w:val="006F7F39"/>
    <w:rsid w:val="00703951"/>
    <w:rsid w:val="00707942"/>
    <w:rsid w:val="00711D86"/>
    <w:rsid w:val="00716D96"/>
    <w:rsid w:val="00726B11"/>
    <w:rsid w:val="00727F36"/>
    <w:rsid w:val="007658C1"/>
    <w:rsid w:val="00784D58"/>
    <w:rsid w:val="007A56A7"/>
    <w:rsid w:val="007C3F94"/>
    <w:rsid w:val="007D45C0"/>
    <w:rsid w:val="008124AD"/>
    <w:rsid w:val="00816A2D"/>
    <w:rsid w:val="00845D2F"/>
    <w:rsid w:val="00870382"/>
    <w:rsid w:val="008749CB"/>
    <w:rsid w:val="00881BF1"/>
    <w:rsid w:val="00885E20"/>
    <w:rsid w:val="0089567A"/>
    <w:rsid w:val="008A6A10"/>
    <w:rsid w:val="008D6863"/>
    <w:rsid w:val="00954D8B"/>
    <w:rsid w:val="00957CD7"/>
    <w:rsid w:val="00964828"/>
    <w:rsid w:val="00986FEF"/>
    <w:rsid w:val="009A559B"/>
    <w:rsid w:val="00A24835"/>
    <w:rsid w:val="00A322BE"/>
    <w:rsid w:val="00A70004"/>
    <w:rsid w:val="00A82D1F"/>
    <w:rsid w:val="00A87F86"/>
    <w:rsid w:val="00A91470"/>
    <w:rsid w:val="00AA5D51"/>
    <w:rsid w:val="00AE4C0D"/>
    <w:rsid w:val="00B45D6A"/>
    <w:rsid w:val="00B5642E"/>
    <w:rsid w:val="00B5687E"/>
    <w:rsid w:val="00B71687"/>
    <w:rsid w:val="00B81613"/>
    <w:rsid w:val="00B86B75"/>
    <w:rsid w:val="00B9644D"/>
    <w:rsid w:val="00BC0676"/>
    <w:rsid w:val="00BC48D5"/>
    <w:rsid w:val="00BC5284"/>
    <w:rsid w:val="00BE2FD1"/>
    <w:rsid w:val="00C14001"/>
    <w:rsid w:val="00C36279"/>
    <w:rsid w:val="00C43FF4"/>
    <w:rsid w:val="00C527A0"/>
    <w:rsid w:val="00C853BC"/>
    <w:rsid w:val="00CA277A"/>
    <w:rsid w:val="00CB4DB8"/>
    <w:rsid w:val="00CC23EC"/>
    <w:rsid w:val="00D11031"/>
    <w:rsid w:val="00D46DE8"/>
    <w:rsid w:val="00D804B9"/>
    <w:rsid w:val="00DB28A8"/>
    <w:rsid w:val="00DF0707"/>
    <w:rsid w:val="00DF42E0"/>
    <w:rsid w:val="00DF5337"/>
    <w:rsid w:val="00DF5A06"/>
    <w:rsid w:val="00E14355"/>
    <w:rsid w:val="00E315A3"/>
    <w:rsid w:val="00E518F5"/>
    <w:rsid w:val="00E563BB"/>
    <w:rsid w:val="00E655D6"/>
    <w:rsid w:val="00E85641"/>
    <w:rsid w:val="00E85A38"/>
    <w:rsid w:val="00EA7B43"/>
    <w:rsid w:val="00EC6B80"/>
    <w:rsid w:val="00ED45DB"/>
    <w:rsid w:val="00EF7E84"/>
    <w:rsid w:val="00F60D42"/>
    <w:rsid w:val="00F90607"/>
    <w:rsid w:val="00FD1DDF"/>
    <w:rsid w:val="00FF20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329E3B67"/>
  <w15:docId w15:val="{8DAA632F-54BC-4288-95FE-2EF163D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11609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16093"/>
    <w:rPr>
      <w:rFonts w:ascii="Segoe UI" w:hAnsi="Segoe UI" w:cs="Segoe UI"/>
      <w:sz w:val="18"/>
      <w:szCs w:val="18"/>
    </w:rPr>
  </w:style>
  <w:style w:type="character" w:styleId="LineNumber">
    <w:name w:val="line number"/>
    <w:basedOn w:val="DefaultParagraphFont"/>
    <w:semiHidden/>
    <w:unhideWhenUsed/>
    <w:rsid w:val="00986FEF"/>
  </w:style>
  <w:style w:type="paragraph" w:styleId="NoSpacing">
    <w:name w:val="No Spacing"/>
    <w:link w:val="NoSpacingChar"/>
    <w:uiPriority w:val="1"/>
    <w:qFormat/>
    <w:rsid w:val="004229ED"/>
    <w:pPr>
      <w:spacing w:after="0"/>
    </w:pPr>
    <w:rPr>
      <w:rFonts w:eastAsiaTheme="minorEastAsia"/>
      <w:sz w:val="22"/>
      <w:szCs w:val="22"/>
    </w:rPr>
  </w:style>
  <w:style w:type="character" w:customStyle="1" w:styleId="NoSpacingChar">
    <w:name w:val="No Spacing Char"/>
    <w:basedOn w:val="DefaultParagraphFont"/>
    <w:link w:val="NoSpacing"/>
    <w:uiPriority w:val="1"/>
    <w:rsid w:val="004229ED"/>
    <w:rPr>
      <w:rFonts w:eastAsiaTheme="minorEastAsia"/>
      <w:sz w:val="22"/>
      <w:szCs w:val="22"/>
    </w:rPr>
  </w:style>
  <w:style w:type="paragraph" w:styleId="Header">
    <w:name w:val="header"/>
    <w:basedOn w:val="Normal"/>
    <w:link w:val="HeaderChar"/>
    <w:unhideWhenUsed/>
    <w:rsid w:val="004229ED"/>
    <w:pPr>
      <w:tabs>
        <w:tab w:val="center" w:pos="4680"/>
        <w:tab w:val="right" w:pos="9360"/>
      </w:tabs>
      <w:spacing w:after="0"/>
    </w:pPr>
  </w:style>
  <w:style w:type="character" w:customStyle="1" w:styleId="HeaderChar">
    <w:name w:val="Header Char"/>
    <w:basedOn w:val="DefaultParagraphFont"/>
    <w:link w:val="Header"/>
    <w:rsid w:val="004229ED"/>
  </w:style>
  <w:style w:type="paragraph" w:styleId="Footer">
    <w:name w:val="footer"/>
    <w:basedOn w:val="Normal"/>
    <w:link w:val="FooterChar"/>
    <w:uiPriority w:val="99"/>
    <w:unhideWhenUsed/>
    <w:rsid w:val="004229ED"/>
    <w:pPr>
      <w:tabs>
        <w:tab w:val="center" w:pos="4680"/>
        <w:tab w:val="right" w:pos="9360"/>
      </w:tabs>
      <w:spacing w:after="0"/>
    </w:pPr>
  </w:style>
  <w:style w:type="character" w:customStyle="1" w:styleId="FooterChar">
    <w:name w:val="Footer Char"/>
    <w:basedOn w:val="DefaultParagraphFont"/>
    <w:link w:val="Footer"/>
    <w:uiPriority w:val="99"/>
    <w:rsid w:val="004229ED"/>
  </w:style>
  <w:style w:type="character" w:styleId="CommentReference">
    <w:name w:val="annotation reference"/>
    <w:basedOn w:val="DefaultParagraphFont"/>
    <w:semiHidden/>
    <w:unhideWhenUsed/>
    <w:rsid w:val="00A87F86"/>
    <w:rPr>
      <w:sz w:val="16"/>
      <w:szCs w:val="16"/>
    </w:rPr>
  </w:style>
  <w:style w:type="paragraph" w:styleId="CommentText">
    <w:name w:val="annotation text"/>
    <w:basedOn w:val="Normal"/>
    <w:link w:val="CommentTextChar"/>
    <w:semiHidden/>
    <w:unhideWhenUsed/>
    <w:rsid w:val="00A87F86"/>
    <w:rPr>
      <w:sz w:val="20"/>
      <w:szCs w:val="20"/>
    </w:rPr>
  </w:style>
  <w:style w:type="character" w:customStyle="1" w:styleId="CommentTextChar">
    <w:name w:val="Comment Text Char"/>
    <w:basedOn w:val="DefaultParagraphFont"/>
    <w:link w:val="CommentText"/>
    <w:semiHidden/>
    <w:rsid w:val="00A87F86"/>
    <w:rPr>
      <w:sz w:val="20"/>
      <w:szCs w:val="20"/>
    </w:rPr>
  </w:style>
  <w:style w:type="paragraph" w:styleId="CommentSubject">
    <w:name w:val="annotation subject"/>
    <w:basedOn w:val="CommentText"/>
    <w:next w:val="CommentText"/>
    <w:link w:val="CommentSubjectChar"/>
    <w:semiHidden/>
    <w:unhideWhenUsed/>
    <w:rsid w:val="00A87F86"/>
    <w:rPr>
      <w:b/>
      <w:bCs/>
    </w:rPr>
  </w:style>
  <w:style w:type="character" w:customStyle="1" w:styleId="CommentSubjectChar">
    <w:name w:val="Comment Subject Char"/>
    <w:basedOn w:val="CommentTextChar"/>
    <w:link w:val="CommentSubject"/>
    <w:semiHidden/>
    <w:rsid w:val="00A87F86"/>
    <w:rPr>
      <w:b/>
      <w:bCs/>
      <w:sz w:val="20"/>
      <w:szCs w:val="20"/>
    </w:rPr>
  </w:style>
  <w:style w:type="paragraph" w:styleId="Revision">
    <w:name w:val="Revision"/>
    <w:hidden/>
    <w:semiHidden/>
    <w:rsid w:val="004A4900"/>
    <w:pPr>
      <w:spacing w:after="0"/>
    </w:pPr>
  </w:style>
  <w:style w:type="character" w:customStyle="1" w:styleId="nlmstring-name">
    <w:name w:val="nlm_string-name"/>
    <w:basedOn w:val="DefaultParagraphFont"/>
    <w:rsid w:val="007658C1"/>
  </w:style>
  <w:style w:type="character" w:customStyle="1" w:styleId="nlmgiven-names">
    <w:name w:val="nlm_given-names"/>
    <w:basedOn w:val="DefaultParagraphFont"/>
    <w:rsid w:val="007658C1"/>
  </w:style>
  <w:style w:type="character" w:styleId="Strong">
    <w:name w:val="Strong"/>
    <w:basedOn w:val="DefaultParagraphFont"/>
    <w:uiPriority w:val="22"/>
    <w:qFormat/>
    <w:rsid w:val="007658C1"/>
    <w:rPr>
      <w:b/>
      <w:bCs/>
    </w:rPr>
  </w:style>
  <w:style w:type="character" w:customStyle="1" w:styleId="nlmarticle-title">
    <w:name w:val="nlm_article-title"/>
    <w:basedOn w:val="DefaultParagraphFont"/>
    <w:rsid w:val="007658C1"/>
  </w:style>
  <w:style w:type="character" w:customStyle="1" w:styleId="nlmfpage">
    <w:name w:val="nlm_fpage"/>
    <w:basedOn w:val="DefaultParagraphFont"/>
    <w:rsid w:val="007658C1"/>
  </w:style>
  <w:style w:type="character" w:customStyle="1" w:styleId="nlmlpage">
    <w:name w:val="nlm_lpage"/>
    <w:basedOn w:val="DefaultParagraphFont"/>
    <w:rsid w:val="00765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406">
      <w:bodyDiv w:val="1"/>
      <w:marLeft w:val="0"/>
      <w:marRight w:val="0"/>
      <w:marTop w:val="0"/>
      <w:marBottom w:val="0"/>
      <w:divBdr>
        <w:top w:val="none" w:sz="0" w:space="0" w:color="auto"/>
        <w:left w:val="none" w:sz="0" w:space="0" w:color="auto"/>
        <w:bottom w:val="none" w:sz="0" w:space="0" w:color="auto"/>
        <w:right w:val="none" w:sz="0" w:space="0" w:color="auto"/>
      </w:divBdr>
      <w:divsChild>
        <w:div w:id="805855158">
          <w:marLeft w:val="0"/>
          <w:marRight w:val="0"/>
          <w:marTop w:val="0"/>
          <w:marBottom w:val="0"/>
          <w:divBdr>
            <w:top w:val="none" w:sz="0" w:space="0" w:color="auto"/>
            <w:left w:val="none" w:sz="0" w:space="0" w:color="auto"/>
            <w:bottom w:val="none" w:sz="0" w:space="0" w:color="auto"/>
            <w:right w:val="none" w:sz="0" w:space="0" w:color="auto"/>
          </w:divBdr>
        </w:div>
        <w:div w:id="1752237490">
          <w:marLeft w:val="0"/>
          <w:marRight w:val="0"/>
          <w:marTop w:val="0"/>
          <w:marBottom w:val="0"/>
          <w:divBdr>
            <w:top w:val="none" w:sz="0" w:space="0" w:color="auto"/>
            <w:left w:val="none" w:sz="0" w:space="0" w:color="auto"/>
            <w:bottom w:val="none" w:sz="0" w:space="0" w:color="auto"/>
            <w:right w:val="none" w:sz="0" w:space="0" w:color="auto"/>
          </w:divBdr>
        </w:div>
        <w:div w:id="368146422">
          <w:marLeft w:val="0"/>
          <w:marRight w:val="0"/>
          <w:marTop w:val="0"/>
          <w:marBottom w:val="0"/>
          <w:divBdr>
            <w:top w:val="none" w:sz="0" w:space="0" w:color="auto"/>
            <w:left w:val="none" w:sz="0" w:space="0" w:color="auto"/>
            <w:bottom w:val="none" w:sz="0" w:space="0" w:color="auto"/>
            <w:right w:val="none" w:sz="0" w:space="0" w:color="auto"/>
          </w:divBdr>
        </w:div>
        <w:div w:id="10740897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8325</Words>
  <Characters>47453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55667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A. Payseur</dc:creator>
  <cp:keywords/>
  <cp:lastModifiedBy>April Peterson</cp:lastModifiedBy>
  <cp:revision>2</cp:revision>
  <dcterms:created xsi:type="dcterms:W3CDTF">2020-06-30T19:52:00Z</dcterms:created>
  <dcterms:modified xsi:type="dcterms:W3CDTF">2020-06-30T19:52:00Z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2020-06-22</vt:lpwstr>
  </property>
  <property fmtid="{D5CDD505-2E9C-101B-9397-08002B2CF9AE}" pid="6" name="output">
    <vt:lpwstr/>
  </property>
</Properties>
</file>