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350498008"/>
        <w:docPartObj>
          <w:docPartGallery w:val="Table of Contents"/>
          <w:docPartUnique/>
        </w:docPartObj>
      </w:sdtPr>
      <w:sdtEndPr/>
      <w:sdtContent>
        <w:p w14:paraId="6E25EF73" w14:textId="77777777" w:rsidR="00C305DF" w:rsidRDefault="00FF03CD">
          <w:pPr>
            <w:pStyle w:val="TOCHeading"/>
          </w:pPr>
          <w:r>
            <w:t>Table of Contents</w:t>
          </w:r>
        </w:p>
        <w:p w14:paraId="40600D2F" w14:textId="77777777" w:rsidR="00D31D93" w:rsidRDefault="00FF03CD">
          <w:pPr>
            <w:pStyle w:val="TOC1"/>
            <w:tabs>
              <w:tab w:val="right" w:leader="dot" w:pos="9350"/>
            </w:tabs>
            <w:rPr>
              <w:noProof/>
            </w:rPr>
          </w:pPr>
          <w:r>
            <w:fldChar w:fldCharType="begin"/>
          </w:r>
          <w:r>
            <w:instrText>TOC \o "1-3" \h \z \u</w:instrText>
          </w:r>
          <w:r>
            <w:fldChar w:fldCharType="separate"/>
          </w:r>
          <w:hyperlink w:anchor="_Toc37934352" w:history="1">
            <w:r w:rsidR="00D31D93" w:rsidRPr="004D100D">
              <w:rPr>
                <w:rStyle w:val="Hyperlink"/>
                <w:noProof/>
              </w:rPr>
              <w:t>Discussion Draft v1</w:t>
            </w:r>
            <w:r w:rsidR="00D31D93">
              <w:rPr>
                <w:noProof/>
                <w:webHidden/>
              </w:rPr>
              <w:tab/>
            </w:r>
            <w:r w:rsidR="00D31D93">
              <w:rPr>
                <w:noProof/>
                <w:webHidden/>
              </w:rPr>
              <w:fldChar w:fldCharType="begin"/>
            </w:r>
            <w:r w:rsidR="00D31D93">
              <w:rPr>
                <w:noProof/>
                <w:webHidden/>
              </w:rPr>
              <w:instrText xml:space="preserve"> PAGEREF _Toc37934352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3FE68809" w14:textId="77777777" w:rsidR="00D31D93" w:rsidRDefault="0028548F">
          <w:pPr>
            <w:pStyle w:val="TOC3"/>
            <w:tabs>
              <w:tab w:val="right" w:leader="dot" w:pos="9350"/>
            </w:tabs>
            <w:rPr>
              <w:noProof/>
            </w:rPr>
          </w:pPr>
          <w:hyperlink w:anchor="_Toc37934353" w:history="1">
            <w:r w:rsidR="00D31D93" w:rsidRPr="004D100D">
              <w:rPr>
                <w:rStyle w:val="Hyperlink"/>
                <w:noProof/>
              </w:rPr>
              <w:t>Evolution of reversed heterochiasmy direction</w:t>
            </w:r>
            <w:r w:rsidR="00D31D93">
              <w:rPr>
                <w:noProof/>
                <w:webHidden/>
              </w:rPr>
              <w:tab/>
            </w:r>
            <w:r w:rsidR="00D31D93">
              <w:rPr>
                <w:noProof/>
                <w:webHidden/>
              </w:rPr>
              <w:fldChar w:fldCharType="begin"/>
            </w:r>
            <w:r w:rsidR="00D31D93">
              <w:rPr>
                <w:noProof/>
                <w:webHidden/>
              </w:rPr>
              <w:instrText xml:space="preserve"> PAGEREF _Toc37934353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14:paraId="09FD9172" w14:textId="77777777" w:rsidR="00D31D93" w:rsidRDefault="0028548F">
          <w:pPr>
            <w:pStyle w:val="TOC3"/>
            <w:tabs>
              <w:tab w:val="right" w:leader="dot" w:pos="9350"/>
            </w:tabs>
            <w:rPr>
              <w:noProof/>
            </w:rPr>
          </w:pPr>
          <w:hyperlink w:anchor="_Toc37934354" w:history="1">
            <w:r w:rsidR="00D31D93" w:rsidRPr="004D100D">
              <w:rPr>
                <w:rStyle w:val="Hyperlink"/>
                <w:noProof/>
              </w:rPr>
              <w:t>Conservation in sexual dimorphism in between cell variation in crossover number</w:t>
            </w:r>
            <w:r w:rsidR="00D31D93">
              <w:rPr>
                <w:noProof/>
                <w:webHidden/>
              </w:rPr>
              <w:tab/>
            </w:r>
            <w:r w:rsidR="00D31D93">
              <w:rPr>
                <w:noProof/>
                <w:webHidden/>
              </w:rPr>
              <w:fldChar w:fldCharType="begin"/>
            </w:r>
            <w:r w:rsidR="00D31D93">
              <w:rPr>
                <w:noProof/>
                <w:webHidden/>
              </w:rPr>
              <w:instrText xml:space="preserve"> PAGEREF _Toc37934354 \h </w:instrText>
            </w:r>
            <w:r w:rsidR="00D31D93">
              <w:rPr>
                <w:noProof/>
                <w:webHidden/>
              </w:rPr>
            </w:r>
            <w:r w:rsidR="00D31D93">
              <w:rPr>
                <w:noProof/>
                <w:webHidden/>
              </w:rPr>
              <w:fldChar w:fldCharType="separate"/>
            </w:r>
            <w:r w:rsidR="00D31D93">
              <w:rPr>
                <w:noProof/>
                <w:webHidden/>
              </w:rPr>
              <w:t>2</w:t>
            </w:r>
            <w:r w:rsidR="00D31D93">
              <w:rPr>
                <w:noProof/>
                <w:webHidden/>
              </w:rPr>
              <w:fldChar w:fldCharType="end"/>
            </w:r>
          </w:hyperlink>
        </w:p>
        <w:p w14:paraId="5FC18386" w14:textId="77777777" w:rsidR="00D31D93" w:rsidRDefault="0028548F">
          <w:pPr>
            <w:pStyle w:val="TOC3"/>
            <w:tabs>
              <w:tab w:val="right" w:leader="dot" w:pos="9350"/>
            </w:tabs>
            <w:rPr>
              <w:noProof/>
            </w:rPr>
          </w:pPr>
          <w:hyperlink w:anchor="_Toc37934355" w:history="1">
            <w:r w:rsidR="00D31D93" w:rsidRPr="004D100D">
              <w:rPr>
                <w:rStyle w:val="Hyperlink"/>
                <w:noProof/>
              </w:rPr>
              <w:t>Conservation in sex-specific recombination landscape</w:t>
            </w:r>
            <w:r w:rsidR="00D31D93">
              <w:rPr>
                <w:noProof/>
                <w:webHidden/>
              </w:rPr>
              <w:tab/>
            </w:r>
            <w:r w:rsidR="00D31D93">
              <w:rPr>
                <w:noProof/>
                <w:webHidden/>
              </w:rPr>
              <w:fldChar w:fldCharType="begin"/>
            </w:r>
            <w:r w:rsidR="00D31D93">
              <w:rPr>
                <w:noProof/>
                <w:webHidden/>
              </w:rPr>
              <w:instrText xml:space="preserve"> PAGEREF _Toc37934355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1DDFA5F7" w14:textId="77777777" w:rsidR="00D31D93" w:rsidRDefault="0028548F">
          <w:pPr>
            <w:pStyle w:val="TOC3"/>
            <w:tabs>
              <w:tab w:val="right" w:leader="dot" w:pos="9350"/>
            </w:tabs>
            <w:rPr>
              <w:noProof/>
            </w:rPr>
          </w:pPr>
          <w:hyperlink w:anchor="_Toc37934356" w:history="1">
            <w:r w:rsidR="00D31D93" w:rsidRPr="004D100D">
              <w:rPr>
                <w:rStyle w:val="Hyperlink"/>
                <w:noProof/>
              </w:rPr>
              <w:t>Conservation of sex differences in chromatin structure</w:t>
            </w:r>
            <w:r w:rsidR="00D31D93">
              <w:rPr>
                <w:noProof/>
                <w:webHidden/>
              </w:rPr>
              <w:tab/>
            </w:r>
            <w:r w:rsidR="00D31D93">
              <w:rPr>
                <w:noProof/>
                <w:webHidden/>
              </w:rPr>
              <w:fldChar w:fldCharType="begin"/>
            </w:r>
            <w:r w:rsidR="00D31D93">
              <w:rPr>
                <w:noProof/>
                <w:webHidden/>
              </w:rPr>
              <w:instrText xml:space="preserve"> PAGEREF _Toc37934356 \h </w:instrText>
            </w:r>
            <w:r w:rsidR="00D31D93">
              <w:rPr>
                <w:noProof/>
                <w:webHidden/>
              </w:rPr>
            </w:r>
            <w:r w:rsidR="00D31D93">
              <w:rPr>
                <w:noProof/>
                <w:webHidden/>
              </w:rPr>
              <w:fldChar w:fldCharType="separate"/>
            </w:r>
            <w:r w:rsidR="00D31D93">
              <w:rPr>
                <w:noProof/>
                <w:webHidden/>
              </w:rPr>
              <w:t>3</w:t>
            </w:r>
            <w:r w:rsidR="00D31D93">
              <w:rPr>
                <w:noProof/>
                <w:webHidden/>
              </w:rPr>
              <w:fldChar w:fldCharType="end"/>
            </w:r>
          </w:hyperlink>
        </w:p>
        <w:p w14:paraId="27EEB8FE" w14:textId="77777777" w:rsidR="00D31D93" w:rsidRDefault="0028548F">
          <w:pPr>
            <w:pStyle w:val="TOC3"/>
            <w:tabs>
              <w:tab w:val="right" w:leader="dot" w:pos="9350"/>
            </w:tabs>
            <w:rPr>
              <w:noProof/>
            </w:rPr>
          </w:pPr>
          <w:hyperlink w:anchor="_Toc37934357" w:history="1">
            <w:r w:rsidR="00D31D93" w:rsidRPr="004D100D">
              <w:rPr>
                <w:rStyle w:val="Hyperlink"/>
                <w:noProof/>
              </w:rPr>
              <w:t>Evolution of interference strength in males</w:t>
            </w:r>
            <w:r w:rsidR="00D31D93">
              <w:rPr>
                <w:noProof/>
                <w:webHidden/>
              </w:rPr>
              <w:tab/>
            </w:r>
            <w:r w:rsidR="00D31D93">
              <w:rPr>
                <w:noProof/>
                <w:webHidden/>
              </w:rPr>
              <w:fldChar w:fldCharType="begin"/>
            </w:r>
            <w:r w:rsidR="00D31D93">
              <w:rPr>
                <w:noProof/>
                <w:webHidden/>
              </w:rPr>
              <w:instrText xml:space="preserve"> PAGEREF _Toc37934357 \h </w:instrText>
            </w:r>
            <w:r w:rsidR="00D31D93">
              <w:rPr>
                <w:noProof/>
                <w:webHidden/>
              </w:rPr>
            </w:r>
            <w:r w:rsidR="00D31D93">
              <w:rPr>
                <w:noProof/>
                <w:webHidden/>
              </w:rPr>
              <w:fldChar w:fldCharType="separate"/>
            </w:r>
            <w:r w:rsidR="00D31D93">
              <w:rPr>
                <w:noProof/>
                <w:webHidden/>
              </w:rPr>
              <w:t>4</w:t>
            </w:r>
            <w:r w:rsidR="00D31D93">
              <w:rPr>
                <w:noProof/>
                <w:webHidden/>
              </w:rPr>
              <w:fldChar w:fldCharType="end"/>
            </w:r>
          </w:hyperlink>
        </w:p>
        <w:p w14:paraId="0C3BADF6" w14:textId="77777777" w:rsidR="00D31D93" w:rsidRDefault="0028548F">
          <w:pPr>
            <w:pStyle w:val="TOC3"/>
            <w:tabs>
              <w:tab w:val="right" w:leader="dot" w:pos="9350"/>
            </w:tabs>
            <w:rPr>
              <w:noProof/>
            </w:rPr>
          </w:pPr>
          <w:hyperlink w:anchor="_Toc37934358" w:history="1">
            <w:r w:rsidR="00D31D93" w:rsidRPr="004D100D">
              <w:rPr>
                <w:rStyle w:val="Hyperlink"/>
                <w:noProof/>
              </w:rPr>
              <w:t>Future steps</w:t>
            </w:r>
            <w:r w:rsidR="00D31D93">
              <w:rPr>
                <w:noProof/>
                <w:webHidden/>
              </w:rPr>
              <w:tab/>
            </w:r>
            <w:r w:rsidR="00D31D93">
              <w:rPr>
                <w:noProof/>
                <w:webHidden/>
              </w:rPr>
              <w:fldChar w:fldCharType="begin"/>
            </w:r>
            <w:r w:rsidR="00D31D93">
              <w:rPr>
                <w:noProof/>
                <w:webHidden/>
              </w:rPr>
              <w:instrText xml:space="preserve"> PAGEREF _Toc37934358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688D66FE" w14:textId="77777777" w:rsidR="00D31D93" w:rsidRDefault="0028548F">
          <w:pPr>
            <w:pStyle w:val="TOC1"/>
            <w:tabs>
              <w:tab w:val="right" w:leader="dot" w:pos="9350"/>
            </w:tabs>
            <w:rPr>
              <w:noProof/>
            </w:rPr>
          </w:pPr>
          <w:hyperlink w:anchor="_Toc37934359" w:history="1">
            <w:r w:rsidR="00D31D93" w:rsidRPr="004D100D">
              <w:rPr>
                <w:rStyle w:val="Hyperlink"/>
                <w:noProof/>
              </w:rPr>
              <w:t>References</w:t>
            </w:r>
            <w:r w:rsidR="00D31D93">
              <w:rPr>
                <w:noProof/>
                <w:webHidden/>
              </w:rPr>
              <w:tab/>
            </w:r>
            <w:r w:rsidR="00D31D93">
              <w:rPr>
                <w:noProof/>
                <w:webHidden/>
              </w:rPr>
              <w:fldChar w:fldCharType="begin"/>
            </w:r>
            <w:r w:rsidR="00D31D93">
              <w:rPr>
                <w:noProof/>
                <w:webHidden/>
              </w:rPr>
              <w:instrText xml:space="preserve"> PAGEREF _Toc37934359 \h </w:instrText>
            </w:r>
            <w:r w:rsidR="00D31D93">
              <w:rPr>
                <w:noProof/>
                <w:webHidden/>
              </w:rPr>
            </w:r>
            <w:r w:rsidR="00D31D93">
              <w:rPr>
                <w:noProof/>
                <w:webHidden/>
              </w:rPr>
              <w:fldChar w:fldCharType="separate"/>
            </w:r>
            <w:r w:rsidR="00D31D93">
              <w:rPr>
                <w:noProof/>
                <w:webHidden/>
              </w:rPr>
              <w:t>5</w:t>
            </w:r>
            <w:r w:rsidR="00D31D93">
              <w:rPr>
                <w:noProof/>
                <w:webHidden/>
              </w:rPr>
              <w:fldChar w:fldCharType="end"/>
            </w:r>
          </w:hyperlink>
        </w:p>
        <w:p w14:paraId="13B51A0F" w14:textId="77777777" w:rsidR="00C305DF" w:rsidRDefault="00FF03CD">
          <w:r>
            <w:fldChar w:fldCharType="end"/>
          </w:r>
        </w:p>
      </w:sdtContent>
    </w:sdt>
    <w:p w14:paraId="25B567A0" w14:textId="77777777" w:rsidR="00C305DF" w:rsidDel="00AA77F2" w:rsidRDefault="00FF03CD">
      <w:pPr>
        <w:pStyle w:val="Heading1"/>
        <w:rPr>
          <w:del w:id="0" w:author="April Peterson" w:date="2020-04-25T11:26:00Z"/>
        </w:rPr>
      </w:pPr>
      <w:bookmarkStart w:id="1" w:name="discussion-draft-v1"/>
      <w:bookmarkStart w:id="2" w:name="_Toc37934352"/>
      <w:bookmarkEnd w:id="1"/>
      <w:commentRangeStart w:id="3"/>
      <w:r>
        <w:t>Discussion Draft v1</w:t>
      </w:r>
      <w:bookmarkEnd w:id="2"/>
      <w:commentRangeEnd w:id="3"/>
      <w:r w:rsidR="002E34C7">
        <w:rPr>
          <w:rStyle w:val="CommentReference"/>
          <w:rFonts w:asciiTheme="minorHAnsi" w:eastAsiaTheme="minorHAnsi" w:hAnsiTheme="minorHAnsi" w:cstheme="minorBidi"/>
          <w:b w:val="0"/>
          <w:bCs w:val="0"/>
          <w:color w:val="auto"/>
        </w:rPr>
        <w:commentReference w:id="3"/>
      </w:r>
    </w:p>
    <w:p w14:paraId="6C85A548" w14:textId="77777777" w:rsidR="00FE2017" w:rsidRDefault="00FE2017">
      <w:pPr>
        <w:pStyle w:val="Heading1"/>
        <w:rPr>
          <w:ins w:id="4" w:author="April Peterson" w:date="2020-04-25T11:18:00Z"/>
        </w:rPr>
        <w:pPrChange w:id="5" w:author="April Peterson" w:date="2020-04-25T11:26:00Z">
          <w:pPr>
            <w:pStyle w:val="FirstParagraph"/>
          </w:pPr>
        </w:pPrChange>
      </w:pPr>
    </w:p>
    <w:p w14:paraId="6BFDA63C" w14:textId="77777777" w:rsidR="004012B5" w:rsidRDefault="004012B5">
      <w:pPr>
        <w:pStyle w:val="FirstParagraph"/>
        <w:rPr>
          <w:ins w:id="6" w:author="April Peterson" w:date="2020-04-27T13:43:00Z"/>
        </w:rPr>
      </w:pPr>
    </w:p>
    <w:p w14:paraId="7CDF4879" w14:textId="3533045B" w:rsidR="004012B5" w:rsidRDefault="004012B5">
      <w:pPr>
        <w:pStyle w:val="FirstParagraph"/>
        <w:rPr>
          <w:ins w:id="7" w:author="April Peterson" w:date="2020-04-27T13:44:00Z"/>
        </w:rPr>
      </w:pPr>
      <w:ins w:id="8" w:author="April Peterson" w:date="2020-04-27T13:44:00Z">
        <w:r>
          <w:t>1.Ne low in pops can drive evolution of rec modifers for higher rec – in order to make selection more efficient.</w:t>
        </w:r>
        <w:bookmarkStart w:id="9" w:name="_GoBack"/>
        <w:bookmarkEnd w:id="9"/>
      </w:ins>
    </w:p>
    <w:p w14:paraId="20F43A3F" w14:textId="013AECEE" w:rsidR="004012B5" w:rsidRPr="004012B5" w:rsidRDefault="004012B5" w:rsidP="004012B5">
      <w:pPr>
        <w:pStyle w:val="BodyText"/>
        <w:rPr>
          <w:ins w:id="10" w:author="April Peterson" w:date="2020-04-27T13:44:00Z"/>
        </w:rPr>
        <w:pPrChange w:id="11" w:author="April Peterson" w:date="2020-04-27T13:44:00Z">
          <w:pPr>
            <w:pStyle w:val="FirstParagraph"/>
          </w:pPr>
        </w:pPrChange>
      </w:pPr>
      <w:ins w:id="12" w:author="April Peterson" w:date="2020-04-27T13:44:00Z">
        <w:r>
          <w:t>2. maybe a connection to hybridization</w:t>
        </w:r>
      </w:ins>
    </w:p>
    <w:p w14:paraId="5323E235" w14:textId="467A35CA" w:rsidR="00FE2017" w:rsidRDefault="00FE2017">
      <w:pPr>
        <w:pStyle w:val="FirstParagraph"/>
        <w:rPr>
          <w:ins w:id="13" w:author="April Peterson" w:date="2020-04-25T11:23:00Z"/>
        </w:rPr>
      </w:pPr>
      <w:ins w:id="14" w:author="April Peterson" w:date="2020-04-25T11:18:00Z">
        <w:r>
          <w:t>The house mouse is</w:t>
        </w:r>
      </w:ins>
      <w:ins w:id="15" w:author="April Peterson" w:date="2020-04-25T11:19:00Z">
        <w:r>
          <w:t xml:space="preserve"> </w:t>
        </w:r>
      </w:ins>
      <w:ins w:id="16" w:author="April Peterson" w:date="2020-04-25T11:23:00Z">
        <w:r>
          <w:t>a powerful</w:t>
        </w:r>
      </w:ins>
      <w:ins w:id="17" w:author="April Peterson" w:date="2020-04-25T11:19:00Z">
        <w:r>
          <w:t xml:space="preserve"> evolutionary models</w:t>
        </w:r>
      </w:ins>
      <w:ins w:id="18" w:author="April Peterson" w:date="2020-04-25T11:23:00Z">
        <w:r>
          <w:t xml:space="preserve"> (global distribution, genetic tools, </w:t>
        </w:r>
      </w:ins>
      <w:ins w:id="19" w:author="April Peterson" w:date="2020-04-25T11:24:00Z">
        <w:r>
          <w:t>radiation</w:t>
        </w:r>
      </w:ins>
    </w:p>
    <w:p w14:paraId="3F51DCAE" w14:textId="3AA85CA4" w:rsidR="00AA77F2" w:rsidRPr="00AA77F2" w:rsidRDefault="00AA77F2">
      <w:pPr>
        <w:pStyle w:val="BodyText"/>
        <w:rPr>
          <w:ins w:id="20" w:author="April Peterson" w:date="2020-04-25T11:18:00Z"/>
        </w:rPr>
        <w:pPrChange w:id="21" w:author="April Peterson" w:date="2020-04-25T11:25:00Z">
          <w:pPr>
            <w:pStyle w:val="FirstParagraph"/>
          </w:pPr>
        </w:pPrChange>
      </w:pPr>
      <w:ins w:id="22" w:author="April Peterson" w:date="2020-04-25T11:25:00Z">
        <w:r>
          <w:t xml:space="preserve">Rapid male specific evolution in two subspecies --- </w:t>
        </w:r>
      </w:ins>
      <w:ins w:id="23" w:author="April Peterson" w:date="2020-04-25T11:26:00Z">
        <w:r>
          <w:t xml:space="preserve">house mouse </w:t>
        </w:r>
        <w:r w:rsidR="000A618E">
          <w:t xml:space="preserve">are the most studied rodents </w:t>
        </w:r>
      </w:ins>
      <w:ins w:id="24" w:author="April Peterson" w:date="2020-04-25T11:27:00Z">
        <w:r w:rsidR="000A618E">
          <w:t xml:space="preserve">--- so maybe detection wouldn’t be detected in </w:t>
        </w:r>
      </w:ins>
      <w:ins w:id="25" w:author="April Peterson" w:date="2020-04-25T11:28:00Z">
        <w:r w:rsidR="000A618E">
          <w:t>other species</w:t>
        </w:r>
      </w:ins>
      <w:ins w:id="26" w:author="April Peterson" w:date="2020-04-25T11:30:00Z">
        <w:r w:rsidR="000A618E">
          <w:t xml:space="preserve">. (Look at more subspecies / species)  Potential to compare to classical strains </w:t>
        </w:r>
      </w:ins>
    </w:p>
    <w:p w14:paraId="7A3E0671" w14:textId="0A48CD62" w:rsidR="00AD7EA8" w:rsidRDefault="00AD7EA8">
      <w:pPr>
        <w:pStyle w:val="FirstParagraph"/>
        <w:rPr>
          <w:ins w:id="27" w:author="April Peterson" w:date="2020-04-25T10:53:00Z"/>
        </w:rPr>
      </w:pPr>
      <w:ins w:id="28" w:author="April Peterson" w:date="2020-04-25T10:43:00Z">
        <w:r>
          <w:t>&lt;mouse connection&gt;</w:t>
        </w:r>
      </w:ins>
      <w:ins w:id="29" w:author="April Peterson" w:date="2020-04-25T10:52:00Z">
        <w:r w:rsidR="009277BF">
          <w:t xml:space="preserve">, these results add to </w:t>
        </w:r>
      </w:ins>
      <w:ins w:id="30" w:author="April Peterson" w:date="2020-04-25T10:53:00Z">
        <w:r w:rsidR="009277BF">
          <w:t xml:space="preserve">(great) </w:t>
        </w:r>
      </w:ins>
      <w:ins w:id="31" w:author="April Peterson" w:date="2020-04-25T10:46:00Z">
        <w:r w:rsidR="009277BF">
          <w:t>evolutionary model system</w:t>
        </w:r>
      </w:ins>
      <w:ins w:id="32" w:author="April Peterson" w:date="2020-04-25T10:53:00Z">
        <w:r w:rsidR="009277BF">
          <w:t xml:space="preserve">, house mouse. Genome </w:t>
        </w:r>
      </w:ins>
      <w:ins w:id="33" w:author="April Peterson" w:date="2020-04-25T11:23:00Z">
        <w:r w:rsidR="00FE2017">
          <w:t>architecture</w:t>
        </w:r>
      </w:ins>
      <w:ins w:id="34" w:author="April Peterson" w:date="2020-04-25T10:53:00Z">
        <w:r w:rsidR="009277BF">
          <w:t xml:space="preserve"> – all acrocentric, robertsonian </w:t>
        </w:r>
      </w:ins>
      <w:ins w:id="35" w:author="April Peterson" w:date="2020-04-25T11:28:00Z">
        <w:r w:rsidR="000A618E">
          <w:t>translocations</w:t>
        </w:r>
      </w:ins>
    </w:p>
    <w:p w14:paraId="6AB24DD6" w14:textId="2E8686F7" w:rsidR="009277BF" w:rsidRPr="009277BF" w:rsidRDefault="00293FDC">
      <w:pPr>
        <w:pStyle w:val="BodyText"/>
        <w:rPr>
          <w:ins w:id="36" w:author="April Peterson" w:date="2020-04-25T10:43:00Z"/>
        </w:rPr>
        <w:pPrChange w:id="37" w:author="April Peterson" w:date="2020-04-25T10:53:00Z">
          <w:pPr>
            <w:pStyle w:val="FirstParagraph"/>
          </w:pPr>
        </w:pPrChange>
      </w:pPr>
      <w:ins w:id="38" w:author="April Peterson" w:date="2020-04-25T10:53:00Z">
        <w:r>
          <w:t>Musc vs Dom (</w:t>
        </w:r>
      </w:ins>
      <w:ins w:id="39" w:author="April Peterson" w:date="2020-04-25T10:54:00Z">
        <w:r>
          <w:t>maybe also polymorphism in Dom – sampled from western europe</w:t>
        </w:r>
      </w:ins>
      <w:ins w:id="40" w:author="April Peterson" w:date="2020-04-25T10:53:00Z">
        <w:r>
          <w:t>)</w:t>
        </w:r>
      </w:ins>
    </w:p>
    <w:p w14:paraId="5C95AEEC" w14:textId="428E81DD" w:rsidR="00FE2017" w:rsidRPr="00FE2017" w:rsidRDefault="00FE2017" w:rsidP="000A618E">
      <w:pPr>
        <w:pStyle w:val="FirstParagraph"/>
        <w:rPr>
          <w:ins w:id="41" w:author="April Peterson" w:date="2020-04-25T11:24:00Z"/>
        </w:rPr>
      </w:pPr>
      <w:ins w:id="42" w:author="April Peterson" w:date="2020-04-25T11:25:00Z">
        <w:r>
          <w:t>C</w:t>
        </w:r>
      </w:ins>
      <w:ins w:id="43" w:author="April Peterson" w:date="2020-04-25T11:24:00Z">
        <w:r>
          <w:t>onnections to other rodents</w:t>
        </w:r>
      </w:ins>
      <w:ins w:id="44" w:author="April Peterson" w:date="2020-04-25T11:29:00Z">
        <w:r w:rsidR="000A618E">
          <w:t xml:space="preserve">? </w:t>
        </w:r>
      </w:ins>
      <w:ins w:id="45" w:author="April Peterson" w:date="2020-04-25T11:24:00Z">
        <w:r>
          <w:t>Connection to mammals</w:t>
        </w:r>
      </w:ins>
      <w:ins w:id="46" w:author="April Peterson" w:date="2020-04-25T11:29:00Z">
        <w:r w:rsidR="000A618E">
          <w:t>?</w:t>
        </w:r>
      </w:ins>
    </w:p>
    <w:p w14:paraId="3B55251D" w14:textId="16D2C9AB" w:rsidR="00C305DF" w:rsidRDefault="00FF03CD">
      <w:pPr>
        <w:pStyle w:val="FirstParagraph"/>
      </w:pPr>
      <w:r>
        <w:t xml:space="preserve">To place our results in the broader context of recombination rate variation we examine three modifier models and two functional and cell physiology models (table X). </w:t>
      </w:r>
      <w:commentRangeStart w:id="47"/>
      <w:del w:id="48" w:author="April Peterson" w:date="2020-04-25T10:43:00Z">
        <w:r w:rsidDel="00AD7EA8">
          <w:delText xml:space="preserve">While there are challenges to fitting models built under different assumptions, we feel it’s a useful exercise to highlight any unifying patterns for our specific traits across exsisting models. </w:delText>
        </w:r>
        <w:commentRangeEnd w:id="47"/>
        <w:r w:rsidR="002F6DB2" w:rsidDel="00AD7EA8">
          <w:rPr>
            <w:rStyle w:val="CommentReference"/>
          </w:rPr>
          <w:commentReference w:id="47"/>
        </w:r>
      </w:del>
      <w:commentRangeStart w:id="49"/>
      <w:r>
        <w:t xml:space="preserve">The three modifier models were built to explain variation in genome wide recombination rates between sexes (heterochiasmy), while the chromosome </w:t>
      </w:r>
      <w:del w:id="50" w:author="April Peterson" w:date="2020-04-25T10:43:00Z">
        <w:r w:rsidDel="009277BF">
          <w:delText>ocillatory</w:delText>
        </w:r>
      </w:del>
      <w:ins w:id="51" w:author="April Peterson" w:date="2020-04-25T10:43:00Z">
        <w:r w:rsidR="009277BF">
          <w:t>oscillatory</w:t>
        </w:r>
      </w:ins>
      <w:r>
        <w:t xml:space="preserve"> movement (COM) model was built to describe positive interference. This spindle based selection model was developed to explain the results resented in this manuscript. </w:t>
      </w:r>
      <w:commentRangeEnd w:id="49"/>
      <w:r w:rsidR="002F6DB2">
        <w:rPr>
          <w:rStyle w:val="CommentReference"/>
        </w:rPr>
        <w:commentReference w:id="49"/>
      </w:r>
      <w:ins w:id="52" w:author="April Peterson" w:date="2020-04-25T10:43:00Z">
        <w:r w:rsidR="00AD7EA8" w:rsidDel="00AD7EA8">
          <w:t xml:space="preserve"> </w:t>
        </w:r>
      </w:ins>
      <w:commentRangeStart w:id="53"/>
      <w:del w:id="54" w:author="April Peterson" w:date="2020-04-25T10:43:00Z">
        <w:r w:rsidDel="00AD7EA8">
          <w:delText>In cases where the models can’t be extended to predicting results, we list a ‘NA’ for the prediction.</w:delText>
        </w:r>
        <w:commentRangeEnd w:id="53"/>
        <w:r w:rsidR="002F6DB2" w:rsidDel="00AD7EA8">
          <w:rPr>
            <w:rStyle w:val="CommentReference"/>
          </w:rPr>
          <w:commentReference w:id="53"/>
        </w:r>
      </w:del>
    </w:p>
    <w:p w14:paraId="4C7DA805" w14:textId="77777777" w:rsidR="00C305DF" w:rsidRDefault="00FF03CD">
      <w:pPr>
        <w:pStyle w:val="FirstParagraph"/>
        <w:pPrChange w:id="55" w:author="April Peterson" w:date="2020-04-25T10:43:00Z">
          <w:pPr>
            <w:pStyle w:val="Heading3"/>
          </w:pPr>
        </w:pPrChange>
      </w:pPr>
      <w:bookmarkStart w:id="56" w:name="evolution-of-reversed-heterochiasmy-dire"/>
      <w:bookmarkStart w:id="57" w:name="_Toc37934353"/>
      <w:bookmarkEnd w:id="56"/>
      <w:r>
        <w:t>Evolution of reversed heterochiasmy direction</w:t>
      </w:r>
      <w:bookmarkEnd w:id="57"/>
    </w:p>
    <w:p w14:paraId="2AEDDFEB" w14:textId="77777777" w:rsidR="000A618E" w:rsidRDefault="00AD7EA8" w:rsidP="00AD7EA8">
      <w:pPr>
        <w:pStyle w:val="FirstParagraph"/>
        <w:rPr>
          <w:ins w:id="58" w:author="April Peterson" w:date="2020-04-25T11:29:00Z"/>
        </w:rPr>
      </w:pPr>
      <w:commentRangeStart w:id="59"/>
      <w:ins w:id="60" w:author="April Peterson" w:date="2020-04-25T10:42:00Z">
        <w:r w:rsidRPr="00AD7EA8">
          <w:lastRenderedPageBreak/>
          <w:t>In our results and more generally in the literature, female biased heterochiasmy is the most common pattern, however male biased heterochiasmy is not especially rare (Brandvain and Coop 2012).</w:t>
        </w:r>
      </w:ins>
    </w:p>
    <w:p w14:paraId="1548ABF0" w14:textId="77777777" w:rsidR="000A618E" w:rsidRDefault="000A618E" w:rsidP="00AD7EA8">
      <w:pPr>
        <w:pStyle w:val="FirstParagraph"/>
        <w:rPr>
          <w:ins w:id="61" w:author="April Peterson" w:date="2020-04-25T11:29:00Z"/>
        </w:rPr>
      </w:pPr>
    </w:p>
    <w:p w14:paraId="2ADD36DC" w14:textId="02B413EA" w:rsidR="000A618E" w:rsidRDefault="00AD7EA8" w:rsidP="00AD7EA8">
      <w:pPr>
        <w:pStyle w:val="FirstParagraph"/>
        <w:rPr>
          <w:ins w:id="62" w:author="April Peterson" w:date="2020-04-25T11:29:00Z"/>
        </w:rPr>
      </w:pPr>
      <w:ins w:id="63" w:author="April Peterson" w:date="2020-04-25T10:42:00Z">
        <w:r w:rsidRPr="00AD7EA8">
          <w:t xml:space="preserve"> </w:t>
        </w:r>
        <w:r w:rsidRPr="00AD7EA8">
          <w:rPr>
            <w:b/>
          </w:rPr>
          <w:t>Our results extend previous reports of male biased heterochiasmy (B. L. Dumont and Payseur 2011) to new subspecies of house mouse (</w:t>
        </w:r>
        <w:r w:rsidRPr="00AD7EA8">
          <w:rPr>
            <w:b/>
            <w:i/>
          </w:rPr>
          <w:t>molossinus</w:t>
        </w:r>
        <w:r w:rsidRPr="00AD7EA8">
          <w:rPr>
            <w:b/>
          </w:rPr>
          <w:t xml:space="preserve">) and </w:t>
        </w:r>
        <w:commentRangeStart w:id="64"/>
        <w:r w:rsidRPr="00AD7EA8">
          <w:rPr>
            <w:b/>
          </w:rPr>
          <w:t>emphasize the short evolutionary period.</w:t>
        </w:r>
        <w:commentRangeEnd w:id="64"/>
        <w:r w:rsidRPr="00AD7EA8">
          <w:rPr>
            <w:b/>
          </w:rPr>
          <w:commentReference w:id="64"/>
        </w:r>
        <w:r w:rsidRPr="00AD7EA8">
          <w:t xml:space="preserve"> </w:t>
        </w:r>
      </w:ins>
    </w:p>
    <w:p w14:paraId="581ECE53" w14:textId="624ECDC8" w:rsidR="000A618E" w:rsidRDefault="000A618E" w:rsidP="00AD7EA8">
      <w:pPr>
        <w:pStyle w:val="FirstParagraph"/>
        <w:rPr>
          <w:ins w:id="65" w:author="April Peterson" w:date="2020-04-25T11:29:00Z"/>
        </w:rPr>
      </w:pPr>
      <w:ins w:id="66" w:author="April Peterson" w:date="2020-04-25T11:31:00Z">
        <w:r>
          <w:t>Our results expand/extend previous reports of evolved recombination rates in wild derived strains (</w:t>
        </w:r>
      </w:ins>
      <w:ins w:id="67" w:author="April Peterson" w:date="2020-04-25T11:32:00Z">
        <w:r>
          <w:t>Dumont, Forjt</w:t>
        </w:r>
      </w:ins>
      <w:ins w:id="68" w:author="April Peterson" w:date="2020-04-25T11:33:00Z">
        <w:r>
          <w:t xml:space="preserve">) by reporting i) </w:t>
        </w:r>
      </w:ins>
      <w:ins w:id="69" w:author="April Peterson" w:date="2020-04-25T11:36:00Z">
        <w:r w:rsidR="004B7433">
          <w:t>framing</w:t>
        </w:r>
      </w:ins>
      <w:ins w:id="70" w:author="April Peterson" w:date="2020-04-25T11:33:00Z">
        <w:r>
          <w:t xml:space="preserve"> (enriching) within a larger evo context (more strains) and ii) comparing sexes/ using </w:t>
        </w:r>
      </w:ins>
      <w:ins w:id="71" w:author="April Peterson" w:date="2020-04-25T11:34:00Z">
        <w:r>
          <w:t xml:space="preserve">sex-specific – both sexes.  </w:t>
        </w:r>
      </w:ins>
      <w:ins w:id="72" w:author="April Peterson" w:date="2020-04-25T11:35:00Z">
        <w:r w:rsidR="004B7433">
          <w:t>Additionally</w:t>
        </w:r>
      </w:ins>
      <w:ins w:id="73" w:author="April Peterson" w:date="2020-04-25T11:34:00Z">
        <w:r>
          <w:t xml:space="preserve"> these </w:t>
        </w:r>
      </w:ins>
      <w:ins w:id="74" w:author="April Peterson" w:date="2020-04-25T11:35:00Z">
        <w:r>
          <w:t>results emphasize the rapid evolution possibly in multiple instances for the gwRR.</w:t>
        </w:r>
      </w:ins>
      <w:ins w:id="75" w:author="April Peterson" w:date="2020-04-25T11:36:00Z">
        <w:r w:rsidR="00F94B42">
          <w:t xml:space="preserve"> (how is rapid evolution emphasized?)</w:t>
        </w:r>
      </w:ins>
    </w:p>
    <w:p w14:paraId="121EC056" w14:textId="77777777" w:rsidR="000A618E" w:rsidRPr="000A618E" w:rsidRDefault="000A618E">
      <w:pPr>
        <w:pStyle w:val="BodyText"/>
        <w:rPr>
          <w:ins w:id="76" w:author="April Peterson" w:date="2020-04-25T11:29:00Z"/>
        </w:rPr>
        <w:pPrChange w:id="77" w:author="April Peterson" w:date="2020-04-25T11:29:00Z">
          <w:pPr>
            <w:pStyle w:val="FirstParagraph"/>
          </w:pPr>
        </w:pPrChange>
      </w:pPr>
    </w:p>
    <w:p w14:paraId="243C17FF" w14:textId="038E4E1F" w:rsidR="00AD7EA8" w:rsidRPr="00AD7EA8" w:rsidRDefault="00AD7EA8" w:rsidP="00AD7EA8">
      <w:pPr>
        <w:pStyle w:val="FirstParagraph"/>
        <w:rPr>
          <w:ins w:id="78" w:author="April Peterson" w:date="2020-04-25T10:42:00Z"/>
        </w:rPr>
      </w:pPr>
      <w:ins w:id="79" w:author="April Peterson" w:date="2020-04-25T10:42:00Z">
        <w:r w:rsidRPr="00AD7EA8">
          <w:t>Whether these instances of evolution of genome-wide recombination rates are due to independent events or segregating genetic variation within house mouse subspecies requires further study</w:t>
        </w:r>
        <w:r w:rsidRPr="00AD7EA8">
          <w:rPr>
            <w:u w:val="single"/>
          </w:rPr>
          <w:t xml:space="preserve">. </w:t>
        </w:r>
        <w:commentRangeStart w:id="80"/>
        <w:r w:rsidRPr="00AD7EA8">
          <w:rPr>
            <w:u w:val="single"/>
          </w:rPr>
          <w:t>Regardless, the faster male evolution in genome-wide recombination rates suggests that even for species in female biased heterochiasmy species, selecting for higher male specific genome wide recombination rates may be the most effective way to increase the sex-averaged recombination rate for a genetic background. This insight could be important for animal breeding programs (Battagin et al. 2016).</w:t>
        </w:r>
        <w:commentRangeEnd w:id="80"/>
        <w:r w:rsidRPr="00AD7EA8">
          <w:rPr>
            <w:u w:val="single"/>
          </w:rPr>
          <w:commentReference w:id="80"/>
        </w:r>
        <w:commentRangeEnd w:id="59"/>
        <w:r w:rsidRPr="00AD7EA8">
          <w:commentReference w:id="59"/>
        </w:r>
      </w:ins>
    </w:p>
    <w:p w14:paraId="0AB4F668" w14:textId="77777777" w:rsidR="00AD7EA8" w:rsidRDefault="00AD7EA8">
      <w:pPr>
        <w:pStyle w:val="FirstParagraph"/>
        <w:rPr>
          <w:ins w:id="81" w:author="April Peterson" w:date="2020-04-25T10:42:00Z"/>
        </w:rPr>
      </w:pPr>
    </w:p>
    <w:p w14:paraId="5B5DAC0D" w14:textId="77777777" w:rsidR="00AD7EA8" w:rsidRDefault="00AD7EA8">
      <w:pPr>
        <w:pStyle w:val="FirstParagraph"/>
        <w:rPr>
          <w:ins w:id="82" w:author="April Peterson" w:date="2020-04-25T10:42:00Z"/>
        </w:rPr>
      </w:pPr>
    </w:p>
    <w:p w14:paraId="0BA3A388" w14:textId="77777777" w:rsidR="00C305DF" w:rsidRDefault="00FF03CD">
      <w:pPr>
        <w:pStyle w:val="FirstParagraph"/>
      </w:pPr>
      <w:commentRangeStart w:id="83"/>
      <w:commentRangeStart w:id="84"/>
      <w:r>
        <w:t>The direction of heterochiasmy under the two locus modifier model is dependent on female specific recombination modifier suppresses or increases recombination, if the modifier is linked to the driving locus, and the meiotic stage (reduction or equatorial division) when the driver acts (see Table 1 of Brandvain and Coop (2012)).</w:t>
      </w:r>
      <w:commentRangeEnd w:id="83"/>
      <w:r w:rsidR="00E94822">
        <w:rPr>
          <w:rStyle w:val="CommentReference"/>
        </w:rPr>
        <w:commentReference w:id="83"/>
      </w:r>
      <w:commentRangeEnd w:id="84"/>
      <w:r w:rsidR="00BA4075">
        <w:rPr>
          <w:rStyle w:val="CommentReference"/>
        </w:rPr>
        <w:commentReference w:id="84"/>
      </w:r>
    </w:p>
    <w:p w14:paraId="1FC55879" w14:textId="555C06E6" w:rsidR="00C305DF" w:rsidRDefault="00FF03CD">
      <w:pPr>
        <w:pStyle w:val="BodyText"/>
      </w:pPr>
      <w:r>
        <w:t xml:space="preserve">Under the spindle based model, faster male evolution of the genome wide recombination rate, is primarily driven by a </w:t>
      </w:r>
      <w:commentRangeStart w:id="85"/>
      <w:commentRangeStart w:id="86"/>
      <w:del w:id="87" w:author="April Peterson" w:date="2020-04-25T11:05:00Z">
        <w:r w:rsidDel="00CA19BD">
          <w:delText xml:space="preserve">more </w:delText>
        </w:r>
      </w:del>
      <w:r>
        <w:t xml:space="preserve">efficient </w:t>
      </w:r>
      <w:commentRangeEnd w:id="85"/>
      <w:r w:rsidR="00E94822">
        <w:rPr>
          <w:rStyle w:val="CommentReference"/>
        </w:rPr>
        <w:commentReference w:id="85"/>
      </w:r>
      <w:commentRangeEnd w:id="86"/>
      <w:r w:rsidR="00BA4075">
        <w:rPr>
          <w:rStyle w:val="CommentReference"/>
        </w:rPr>
        <w:commentReference w:id="86"/>
      </w:r>
      <w:r>
        <w:t xml:space="preserve">spindle assembly checkpoint (SAC) acting on chromosome structures at metaphase I alignment.  The SAC prevents </w:t>
      </w:r>
      <w:del w:id="88" w:author="April Peterson" w:date="2020-04-25T11:39:00Z">
        <w:r w:rsidDel="00BA4075">
          <w:delText>anueploidy</w:delText>
        </w:r>
      </w:del>
      <w:ins w:id="89" w:author="April Peterson" w:date="2020-04-25T11:39:00Z">
        <w:r w:rsidR="00BA4075">
          <w:t>aneuploidy</w:t>
        </w:r>
      </w:ins>
      <w:r>
        <w:t xml:space="preserve"> by ensuring all bivalents are correctly attached to the </w:t>
      </w:r>
      <w:del w:id="90" w:author="April Peterson" w:date="2020-04-25T11:39:00Z">
        <w:r w:rsidDel="00BA4075">
          <w:delText>microtubulue</w:delText>
        </w:r>
      </w:del>
      <w:ins w:id="91" w:author="April Peterson" w:date="2020-04-25T11:39:00Z">
        <w:r w:rsidR="00BA4075">
          <w:t>microtubule</w:t>
        </w:r>
      </w:ins>
      <w:r>
        <w:t>, (bi-orientated) spindle before starting the metaphase-to-anaphase transition ((Lane and Kauppi 2019), subramanian and Hochwagen , J. Dumont and Desai (2012)).</w:t>
      </w:r>
    </w:p>
    <w:p w14:paraId="34672C48" w14:textId="4669BDC7" w:rsidR="003E23F7" w:rsidRDefault="00FF03CD">
      <w:pPr>
        <w:pStyle w:val="BodyText"/>
        <w:rPr>
          <w:ins w:id="92" w:author="April Peterson" w:date="2020-04-25T11:07:00Z"/>
        </w:rPr>
      </w:pPr>
      <w:r>
        <w:t xml:space="preserve">A stable chromosome structure requires, i) kinetochores attached to opposite poles of the cells and ii) at least one crossover to create tension across a proportion of sister cohesion (Lane and Kauppi 2019). </w:t>
      </w:r>
      <w:ins w:id="93" w:author="April Peterson" w:date="2020-04-25T10:59:00Z">
        <w:r w:rsidR="00293FDC">
          <w:t>Genetic variants will be selected in a manner to optimize the process of bi-orientation</w:t>
        </w:r>
      </w:ins>
      <w:ins w:id="94" w:author="April Peterson" w:date="2020-04-25T11:02:00Z">
        <w:r w:rsidR="00293FDC">
          <w:t xml:space="preserve"> and prevent SAC from delaying cell cycle or triggering apoptosis.</w:t>
        </w:r>
      </w:ins>
      <w:ins w:id="95" w:author="April Peterson" w:date="2020-04-25T11:17:00Z">
        <w:r w:rsidR="00FE2017">
          <w:t xml:space="preserve"> </w:t>
        </w:r>
      </w:ins>
      <w:ins w:id="96" w:author="April Peterson" w:date="2020-04-25T11:16:00Z">
        <w:r w:rsidR="00FE2017">
          <w:t xml:space="preserve">Multiple lines of evidence indicate that the effectiveness of SAC in spermatogenesis is greater compared to oogenesis (Lane and Kauppi 2019), Subrahman)  -- which are </w:t>
        </w:r>
        <w:r w:rsidR="00FE2017">
          <w:lastRenderedPageBreak/>
          <w:t>connected to conserved features of gametogenesis; centrosome spindle (So et al. (2019), J. Dumont and Desai (2012)) and cell volume (Kyogoku and Kitajima 2017).</w:t>
        </w:r>
      </w:ins>
    </w:p>
    <w:p w14:paraId="32473F0A" w14:textId="7882F314" w:rsidR="003E23F7" w:rsidRPr="00FE2017" w:rsidRDefault="003E23F7">
      <w:pPr>
        <w:pStyle w:val="BodyText"/>
        <w:rPr>
          <w:ins w:id="97" w:author="April Peterson" w:date="2020-04-25T09:14:00Z"/>
          <w:b/>
          <w:rPrChange w:id="98" w:author="April Peterson" w:date="2020-04-25T11:17:00Z">
            <w:rPr>
              <w:ins w:id="99" w:author="April Peterson" w:date="2020-04-25T09:14:00Z"/>
            </w:rPr>
          </w:rPrChange>
        </w:rPr>
      </w:pPr>
      <w:commentRangeStart w:id="100"/>
      <w:ins w:id="101" w:author="April Peterson" w:date="2020-04-25T11:08:00Z">
        <w:r w:rsidRPr="00FE2017">
          <w:rPr>
            <w:b/>
            <w:rPrChange w:id="102" w:author="April Peterson" w:date="2020-04-25T11:17:00Z">
              <w:rPr/>
            </w:rPrChange>
          </w:rPr>
          <w:t xml:space="preserve">The stronger </w:t>
        </w:r>
      </w:ins>
      <w:ins w:id="103" w:author="April Peterson" w:date="2020-04-25T11:11:00Z">
        <w:r w:rsidRPr="00FE2017">
          <w:rPr>
            <w:b/>
            <w:rPrChange w:id="104" w:author="April Peterson" w:date="2020-04-25T11:17:00Z">
              <w:rPr/>
            </w:rPrChange>
          </w:rPr>
          <w:t>stringency</w:t>
        </w:r>
      </w:ins>
      <w:ins w:id="105" w:author="April Peterson" w:date="2020-04-25T11:08:00Z">
        <w:r w:rsidRPr="00FE2017">
          <w:rPr>
            <w:b/>
            <w:rPrChange w:id="106" w:author="April Peterson" w:date="2020-04-25T11:17:00Z">
              <w:rPr/>
            </w:rPrChange>
          </w:rPr>
          <w:t xml:space="preserve"> of the SAC in spermatogenesis will be more effec</w:t>
        </w:r>
      </w:ins>
      <w:ins w:id="107" w:author="April Peterson" w:date="2020-04-25T11:09:00Z">
        <w:r w:rsidRPr="00FE2017">
          <w:rPr>
            <w:b/>
            <w:rPrChange w:id="108" w:author="April Peterson" w:date="2020-04-25T11:17:00Z">
              <w:rPr/>
            </w:rPrChange>
          </w:rPr>
          <w:t xml:space="preserve">tive at removing genetic variants which – trigger the sac / </w:t>
        </w:r>
      </w:ins>
      <w:ins w:id="109" w:author="April Peterson" w:date="2020-04-25T11:11:00Z">
        <w:r w:rsidRPr="00FE2017">
          <w:rPr>
            <w:b/>
            <w:rPrChange w:id="110" w:author="April Peterson" w:date="2020-04-25T11:17:00Z">
              <w:rPr/>
            </w:rPrChange>
          </w:rPr>
          <w:t>interfere</w:t>
        </w:r>
      </w:ins>
      <w:ins w:id="111" w:author="April Peterson" w:date="2020-04-25T11:09:00Z">
        <w:r w:rsidRPr="00FE2017">
          <w:rPr>
            <w:b/>
            <w:rPrChange w:id="112" w:author="April Peterson" w:date="2020-04-25T11:17:00Z">
              <w:rPr/>
            </w:rPrChange>
          </w:rPr>
          <w:t xml:space="preserve"> with bi-orientation  -- compared to females</w:t>
        </w:r>
      </w:ins>
      <w:ins w:id="113" w:author="April Peterson" w:date="2020-04-25T11:15:00Z">
        <w:r w:rsidR="00FE2017" w:rsidRPr="00FE2017">
          <w:rPr>
            <w:b/>
            <w:rPrChange w:id="114" w:author="April Peterson" w:date="2020-04-25T11:17:00Z">
              <w:rPr/>
            </w:rPrChange>
          </w:rPr>
          <w:t xml:space="preserve">. </w:t>
        </w:r>
      </w:ins>
      <w:ins w:id="115" w:author="April Peterson" w:date="2020-04-25T11:10:00Z">
        <w:r w:rsidRPr="00FE2017">
          <w:rPr>
            <w:b/>
            <w:rPrChange w:id="116" w:author="April Peterson" w:date="2020-04-25T11:17:00Z">
              <w:rPr/>
            </w:rPrChange>
          </w:rPr>
          <w:t xml:space="preserve">This dynamic can give rise / produce sex-specific patterns.  –result in sexual antagonism </w:t>
        </w:r>
      </w:ins>
      <w:ins w:id="117" w:author="April Peterson" w:date="2020-04-25T11:11:00Z">
        <w:r w:rsidRPr="00FE2017">
          <w:rPr>
            <w:b/>
            <w:rPrChange w:id="118" w:author="April Peterson" w:date="2020-04-25T11:17:00Z">
              <w:rPr/>
            </w:rPrChange>
          </w:rPr>
          <w:t>–</w:t>
        </w:r>
      </w:ins>
      <w:ins w:id="119" w:author="April Peterson" w:date="2020-04-25T11:10:00Z">
        <w:r w:rsidRPr="00FE2017">
          <w:rPr>
            <w:b/>
            <w:rPrChange w:id="120" w:author="April Peterson" w:date="2020-04-25T11:17:00Z">
              <w:rPr/>
            </w:rPrChange>
          </w:rPr>
          <w:t xml:space="preserve"> which </w:t>
        </w:r>
      </w:ins>
      <w:ins w:id="121" w:author="April Peterson" w:date="2020-04-25T11:11:00Z">
        <w:r w:rsidRPr="00FE2017">
          <w:rPr>
            <w:b/>
            <w:rPrChange w:id="122" w:author="April Peterson" w:date="2020-04-25T11:17:00Z">
              <w:rPr/>
            </w:rPrChange>
          </w:rPr>
          <w:t>is resolved with sex-specific</w:t>
        </w:r>
      </w:ins>
      <w:commentRangeEnd w:id="100"/>
      <w:ins w:id="123" w:author="April Peterson" w:date="2020-04-25T11:17:00Z">
        <w:r w:rsidR="00FE2017">
          <w:rPr>
            <w:rStyle w:val="CommentReference"/>
          </w:rPr>
          <w:commentReference w:id="100"/>
        </w:r>
      </w:ins>
      <w:ins w:id="124" w:author="April Peterson" w:date="2020-04-25T11:11:00Z">
        <w:r w:rsidRPr="00FE2017">
          <w:rPr>
            <w:b/>
            <w:rPrChange w:id="125" w:author="April Peterson" w:date="2020-04-25T11:17:00Z">
              <w:rPr/>
            </w:rPrChange>
          </w:rPr>
          <w:t xml:space="preserve"> </w:t>
        </w:r>
      </w:ins>
    </w:p>
    <w:p w14:paraId="70DFD90B" w14:textId="2127CCE6" w:rsidR="00C305DF" w:rsidRDefault="00FF03CD">
      <w:pPr>
        <w:pStyle w:val="BodyText"/>
      </w:pPr>
      <w:r>
        <w:t>This model nominates conserved differences in in the context of meiosis between males and females as the primary source of distinct evolutionary trajectories in genome wide recombination rates.</w:t>
      </w:r>
    </w:p>
    <w:p w14:paraId="65AAE927" w14:textId="764FFE7C" w:rsidR="00C305DF" w:rsidRDefault="00FF03CD">
      <w:pPr>
        <w:pStyle w:val="Heading3"/>
      </w:pPr>
      <w:bookmarkStart w:id="126" w:name="conservation-in-sexual-dimorphism-in-bet"/>
      <w:bookmarkStart w:id="127" w:name="_Toc37934354"/>
      <w:bookmarkEnd w:id="126"/>
      <w:r>
        <w:t>Conservation in sexual dimorphism in between cell variation in crossover number</w:t>
      </w:r>
      <w:bookmarkEnd w:id="127"/>
      <w:ins w:id="128" w:author="April Peterson" w:date="2020-04-25T11:04:00Z">
        <w:r w:rsidR="009510E9">
          <w:t xml:space="preserve"> (cite Lenzi et al)</w:t>
        </w:r>
      </w:ins>
    </w:p>
    <w:p w14:paraId="622B5712" w14:textId="77777777" w:rsidR="00BA4075" w:rsidRDefault="00BA4075">
      <w:pPr>
        <w:pStyle w:val="FirstParagraph"/>
        <w:rPr>
          <w:ins w:id="129" w:author="April Peterson" w:date="2020-04-25T11:44:00Z"/>
        </w:rPr>
      </w:pPr>
      <w:ins w:id="130" w:author="April Peterson" w:date="2020-04-25T11:40:00Z">
        <w:r>
          <w:t xml:space="preserve">&lt; </w:t>
        </w:r>
      </w:ins>
      <w:ins w:id="131" w:author="April Peterson" w:date="2020-04-25T11:43:00Z">
        <w:r>
          <w:t xml:space="preserve">what’s the specific contribution?  </w:t>
        </w:r>
      </w:ins>
      <w:ins w:id="132" w:author="April Peterson" w:date="2020-04-25T11:41:00Z">
        <w:r>
          <w:t>how do results expand existing knowledge?</w:t>
        </w:r>
      </w:ins>
      <w:ins w:id="133" w:author="April Peterson" w:date="2020-04-25T11:40:00Z">
        <w:r>
          <w:t xml:space="preserve"> </w:t>
        </w:r>
      </w:ins>
      <w:ins w:id="134" w:author="April Peterson" w:date="2020-04-25T11:44:00Z">
        <w:r>
          <w:t xml:space="preserve">Greater mean would have greater variance </w:t>
        </w:r>
      </w:ins>
      <w:ins w:id="135" w:author="April Peterson" w:date="2020-04-25T11:40:00Z">
        <w:r>
          <w:t xml:space="preserve">&gt; </w:t>
        </w:r>
      </w:ins>
    </w:p>
    <w:p w14:paraId="55B9440A" w14:textId="32623A1D" w:rsidR="00046726" w:rsidRDefault="00BA4075">
      <w:pPr>
        <w:pStyle w:val="FirstParagraph"/>
        <w:rPr>
          <w:ins w:id="136" w:author="April Peterson" w:date="2020-04-25T11:47:00Z"/>
        </w:rPr>
      </w:pPr>
      <w:ins w:id="137" w:author="April Peterson" w:date="2020-04-25T11:44:00Z">
        <w:r>
          <w:t xml:space="preserve">The evolution of </w:t>
        </w:r>
      </w:ins>
      <w:ins w:id="138" w:author="April Peterson" w:date="2020-04-25T11:45:00Z">
        <w:r>
          <w:t xml:space="preserve">mean MLH1 per cell – could predict a larger variance (because math) – we do not observe this prediction (in MSM and PWD). </w:t>
        </w:r>
      </w:ins>
      <w:ins w:id="139" w:author="April Peterson" w:date="2020-04-25T11:46:00Z">
        <w:r w:rsidR="00046726">
          <w:t xml:space="preserve">  &lt; instead, the degree of variance is consistently </w:t>
        </w:r>
      </w:ins>
      <w:ins w:id="140" w:author="April Peterson" w:date="2020-04-25T11:47:00Z">
        <w:r w:rsidR="00046726">
          <w:t>sexually</w:t>
        </w:r>
      </w:ins>
      <w:ins w:id="141" w:author="April Peterson" w:date="2020-04-25T11:46:00Z">
        <w:r w:rsidR="00046726">
          <w:t xml:space="preserve"> dimorphic</w:t>
        </w:r>
      </w:ins>
      <w:ins w:id="142" w:author="April Peterson" w:date="2020-04-25T12:12:00Z">
        <w:r w:rsidR="00C80B4B">
          <w:t xml:space="preserve"> </w:t>
        </w:r>
      </w:ins>
      <w:ins w:id="143" w:author="April Peterson" w:date="2020-04-25T12:13:00Z">
        <w:r w:rsidR="00C80B4B">
          <w:t>–</w:t>
        </w:r>
      </w:ins>
      <w:ins w:id="144" w:author="April Peterson" w:date="2020-04-25T12:12:00Z">
        <w:r w:rsidR="00C80B4B">
          <w:t xml:space="preserve"> </w:t>
        </w:r>
      </w:ins>
      <w:ins w:id="145" w:author="April Peterson" w:date="2020-04-25T12:13:00Z">
        <w:r w:rsidR="00C80B4B">
          <w:t>increased variance in crossovers, and precurors/other proteins in pathway&gt;</w:t>
        </w:r>
      </w:ins>
      <w:ins w:id="146" w:author="April Peterson" w:date="2020-04-25T11:46:00Z">
        <w:r w:rsidR="00046726">
          <w:t xml:space="preserve">. </w:t>
        </w:r>
      </w:ins>
    </w:p>
    <w:p w14:paraId="20FFB49A" w14:textId="499CD67F" w:rsidR="00BA4075" w:rsidRDefault="00C80B4B">
      <w:pPr>
        <w:pStyle w:val="FirstParagraph"/>
        <w:rPr>
          <w:ins w:id="147" w:author="April Peterson" w:date="2020-04-25T11:44:00Z"/>
        </w:rPr>
      </w:pPr>
      <w:ins w:id="148" w:author="April Peterson" w:date="2020-04-25T12:14:00Z">
        <w:r>
          <w:t>**</w:t>
        </w:r>
      </w:ins>
      <w:ins w:id="149" w:author="April Peterson" w:date="2020-04-25T11:47:00Z">
        <w:r w:rsidR="00046726">
          <w:t xml:space="preserve">Other sources have found similar results – but this paper extends </w:t>
        </w:r>
      </w:ins>
      <w:ins w:id="150" w:author="April Peterson" w:date="2020-04-25T11:48:00Z">
        <w:r w:rsidR="006627CB">
          <w:t>existing</w:t>
        </w:r>
      </w:ins>
      <w:ins w:id="151" w:author="April Peterson" w:date="2020-04-25T11:47:00Z">
        <w:r w:rsidR="00046726">
          <w:t xml:space="preserve"> knowledge ….</w:t>
        </w:r>
      </w:ins>
      <w:ins w:id="152" w:author="April Peterson" w:date="2020-04-25T12:11:00Z">
        <w:r>
          <w:t xml:space="preserve"> Shows that the female bias for variation in crossover number is maintained – when </w:t>
        </w:r>
      </w:ins>
      <w:ins w:id="153" w:author="April Peterson" w:date="2020-04-25T12:12:00Z">
        <w:r>
          <w:t xml:space="preserve">male – also has rapid </w:t>
        </w:r>
      </w:ins>
      <w:ins w:id="154" w:author="April Peterson" w:date="2020-04-25T12:13:00Z">
        <w:r>
          <w:t xml:space="preserve">male-specific </w:t>
        </w:r>
      </w:ins>
      <w:ins w:id="155" w:author="April Peterson" w:date="2020-04-25T12:12:00Z">
        <w:r>
          <w:t>evolution of gwRR</w:t>
        </w:r>
      </w:ins>
      <w:ins w:id="156" w:author="April Peterson" w:date="2020-04-25T12:13:00Z">
        <w:r>
          <w:t xml:space="preserve">. (which might expect </w:t>
        </w:r>
      </w:ins>
      <w:ins w:id="157" w:author="April Peterson" w:date="2020-04-25T12:14:00Z">
        <w:r>
          <w:t>variance to increase with a greater number of foci)</w:t>
        </w:r>
      </w:ins>
      <w:ins w:id="158" w:author="April Peterson" w:date="2020-04-25T11:46:00Z">
        <w:r w:rsidR="00046726">
          <w:t xml:space="preserve">  &gt;</w:t>
        </w:r>
      </w:ins>
    </w:p>
    <w:p w14:paraId="1891704A" w14:textId="6F7EAFF9" w:rsidR="00AD7EA8" w:rsidRDefault="00AD7EA8">
      <w:pPr>
        <w:pStyle w:val="FirstParagraph"/>
        <w:rPr>
          <w:ins w:id="159" w:author="April Peterson" w:date="2020-04-25T10:41:00Z"/>
        </w:rPr>
      </w:pPr>
      <w:ins w:id="160" w:author="April Peterson" w:date="2020-04-25T10:41:00Z">
        <w:r w:rsidRPr="00AD7EA8">
          <w:t xml:space="preserve">Regardless of whether these hypotheses are true, </w:t>
        </w:r>
        <w:commentRangeStart w:id="161"/>
        <w:commentRangeStart w:id="162"/>
        <w:r w:rsidRPr="00AD7EA8">
          <w:rPr>
            <w:b/>
          </w:rPr>
          <w:t xml:space="preserve">our results further support the results of females having greater variation in the number of crossovers across cells in mice and humans (Lynn et al. 2002, Gruhn et al. (2013)). </w:t>
        </w:r>
        <w:commentRangeEnd w:id="161"/>
        <w:r w:rsidRPr="00AD7EA8">
          <w:rPr>
            <w:b/>
          </w:rPr>
          <w:commentReference w:id="161"/>
        </w:r>
      </w:ins>
      <w:commentRangeEnd w:id="162"/>
      <w:ins w:id="163" w:author="April Peterson" w:date="2020-04-26T12:08:00Z">
        <w:r w:rsidR="00336D16">
          <w:rPr>
            <w:rStyle w:val="CommentReference"/>
          </w:rPr>
          <w:commentReference w:id="162"/>
        </w:r>
      </w:ins>
      <w:ins w:id="164" w:author="April Peterson" w:date="2020-04-25T10:41:00Z">
        <w:r w:rsidRPr="00AD7EA8">
          <w:rPr>
            <w:b/>
          </w:rPr>
          <w:t>This</w:t>
        </w:r>
        <w:r w:rsidRPr="00AD7EA8">
          <w:t xml:space="preserve"> feature of heterochiasmy supports evolutionary theories predicting distinct reproductive strategies between females (diversifying offspring) and males (maintain successful haplotypes) (Trivers and others 2002).</w:t>
        </w:r>
      </w:ins>
    </w:p>
    <w:p w14:paraId="68BF6611" w14:textId="77777777" w:rsidR="00C305DF" w:rsidRDefault="00FF03CD">
      <w:pPr>
        <w:pStyle w:val="FirstParagraph"/>
      </w:pPr>
      <w: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14:paraId="11BB7F68" w14:textId="77777777" w:rsidR="00C305DF" w:rsidRDefault="00C305DF">
      <w:pPr>
        <w:pStyle w:val="BodyText"/>
      </w:pPr>
    </w:p>
    <w:p w14:paraId="61137B77" w14:textId="77777777" w:rsidR="00C305DF" w:rsidRDefault="00C305DF">
      <w:pPr>
        <w:pStyle w:val="BodyText"/>
      </w:pPr>
    </w:p>
    <w:p w14:paraId="43747765" w14:textId="77BA0D8B" w:rsidR="00C305DF" w:rsidRDefault="00C305DF">
      <w:pPr>
        <w:pStyle w:val="BodyText"/>
      </w:pPr>
    </w:p>
    <w:p w14:paraId="66153E7F" w14:textId="77777777" w:rsidR="00C305DF" w:rsidRDefault="00FF03CD">
      <w:pPr>
        <w:pStyle w:val="Heading3"/>
        <w:rPr>
          <w:ins w:id="165" w:author="April Peterson" w:date="2020-04-25T09:24:00Z"/>
        </w:rPr>
      </w:pPr>
      <w:bookmarkStart w:id="166" w:name="conservation-in-sex-specific-recombinati"/>
      <w:bookmarkStart w:id="167" w:name="_Toc37934355"/>
      <w:bookmarkEnd w:id="166"/>
      <w:commentRangeStart w:id="168"/>
      <w:r>
        <w:t>Conservation in sex-specific recombination landscape</w:t>
      </w:r>
      <w:bookmarkEnd w:id="167"/>
      <w:commentRangeEnd w:id="168"/>
      <w:r w:rsidR="00FF4073">
        <w:rPr>
          <w:rStyle w:val="CommentReference"/>
          <w:rFonts w:asciiTheme="minorHAnsi" w:eastAsiaTheme="minorHAnsi" w:hAnsiTheme="minorHAnsi" w:cstheme="minorBidi"/>
          <w:b w:val="0"/>
          <w:bCs w:val="0"/>
          <w:color w:val="auto"/>
        </w:rPr>
        <w:commentReference w:id="168"/>
      </w:r>
    </w:p>
    <w:p w14:paraId="3AE352DF" w14:textId="1B8488B2" w:rsidR="00EB5818" w:rsidRDefault="004711D2">
      <w:pPr>
        <w:pStyle w:val="BodyText"/>
        <w:rPr>
          <w:ins w:id="169" w:author="April Peterson" w:date="2020-04-25T12:19:00Z"/>
        </w:rPr>
        <w:pPrChange w:id="170" w:author="April Peterson" w:date="2020-04-25T09:24:00Z">
          <w:pPr>
            <w:pStyle w:val="Heading3"/>
          </w:pPr>
        </w:pPrChange>
      </w:pPr>
      <w:ins w:id="171" w:author="April Peterson" w:date="2020-04-25T12:21:00Z">
        <w:r>
          <w:t xml:space="preserve">*** </w:t>
        </w:r>
      </w:ins>
      <w:ins w:id="172" w:author="April Peterson" w:date="2020-04-25T09:25:00Z">
        <w:r w:rsidR="00BA2668">
          <w:t>&lt;</w:t>
        </w:r>
      </w:ins>
      <w:ins w:id="173" w:author="April Peterson" w:date="2020-04-25T10:40:00Z">
        <w:r w:rsidR="00AD7EA8">
          <w:t xml:space="preserve"> </w:t>
        </w:r>
      </w:ins>
      <w:ins w:id="174" w:author="April Peterson" w:date="2020-04-25T10:41:00Z">
        <w:r w:rsidR="00AD7EA8">
          <w:t>no mention of models</w:t>
        </w:r>
      </w:ins>
      <w:ins w:id="175" w:author="April Peterson" w:date="2020-04-25T10:40:00Z">
        <w:r w:rsidR="00AD7EA8">
          <w:t xml:space="preserve"> &gt;</w:t>
        </w:r>
      </w:ins>
      <w:ins w:id="176" w:author="April Peterson" w:date="2020-04-25T12:15:00Z">
        <w:r w:rsidR="00C80B4B">
          <w:t xml:space="preserve">  we used the placement of single crossovers – as a proxy for sex differences in the general/normalized placement of crossovers</w:t>
        </w:r>
      </w:ins>
      <w:ins w:id="177" w:author="April Peterson" w:date="2020-04-25T12:16:00Z">
        <w:r w:rsidR="00C80B4B">
          <w:t xml:space="preserve"> – and found that males have stronger telomere bias. (Our results extend previous data (sardel) </w:t>
        </w:r>
        <w:r w:rsidR="00CE493E">
          <w:t>–</w:t>
        </w:r>
        <w:r w:rsidR="00C80B4B">
          <w:t xml:space="preserve"> </w:t>
        </w:r>
        <w:r w:rsidR="00CE493E">
          <w:t xml:space="preserve">many reports of sex differences in </w:t>
        </w:r>
      </w:ins>
      <w:ins w:id="178" w:author="April Peterson" w:date="2020-04-25T12:17:00Z">
        <w:r w:rsidR="00CE493E">
          <w:t xml:space="preserve">broad scale landscape – however many / most comparisons are across large evolutionary distances – these results </w:t>
        </w:r>
      </w:ins>
      <w:ins w:id="179" w:author="April Peterson" w:date="2020-04-25T12:18:00Z">
        <w:r w:rsidR="00CE493E">
          <w:t>– show/demonstrate that this pattern is maintained across short evolutionary distances – and even with rapid evolution in the gwR</w:t>
        </w:r>
      </w:ins>
      <w:ins w:id="180" w:author="April Peterson" w:date="2020-04-25T12:19:00Z">
        <w:r w:rsidR="00CE493E">
          <w:t>R</w:t>
        </w:r>
      </w:ins>
      <w:ins w:id="181" w:author="April Peterson" w:date="2020-04-25T12:20:00Z">
        <w:r w:rsidR="00F6059E">
          <w:t xml:space="preserve">.  </w:t>
        </w:r>
        <w:r w:rsidR="00F6059E" w:rsidRPr="00276288">
          <w:rPr>
            <w:b/>
            <w:rPrChange w:id="182" w:author="April Peterson" w:date="2020-04-26T12:16:00Z">
              <w:rPr/>
            </w:rPrChange>
          </w:rPr>
          <w:t>We think this re-enforces the connection</w:t>
        </w:r>
      </w:ins>
      <w:ins w:id="183" w:author="April Peterson" w:date="2020-04-25T12:21:00Z">
        <w:r w:rsidR="00F6059E" w:rsidRPr="00276288">
          <w:rPr>
            <w:b/>
            <w:rPrChange w:id="184" w:author="April Peterson" w:date="2020-04-26T12:16:00Z">
              <w:rPr/>
            </w:rPrChange>
          </w:rPr>
          <w:t xml:space="preserve"> of this pattern to conserved/basics features of gametogenesis. </w:t>
        </w:r>
      </w:ins>
      <w:ins w:id="185" w:author="April Peterson" w:date="2020-04-25T12:19:00Z">
        <w:r w:rsidR="00CE493E" w:rsidRPr="00276288">
          <w:rPr>
            <w:b/>
            <w:rPrChange w:id="186" w:author="April Peterson" w:date="2020-04-26T12:16:00Z">
              <w:rPr/>
            </w:rPrChange>
          </w:rPr>
          <w:t>(short chrm dataset)</w:t>
        </w:r>
        <w:r w:rsidR="00F6059E">
          <w:t xml:space="preserve">  </w:t>
        </w:r>
      </w:ins>
    </w:p>
    <w:p w14:paraId="15517E9B" w14:textId="77777777" w:rsidR="00CE493E" w:rsidRPr="00EB5818" w:rsidRDefault="00CE493E">
      <w:pPr>
        <w:pStyle w:val="BodyText"/>
        <w:pPrChange w:id="187" w:author="April Peterson" w:date="2020-04-25T09:24:00Z">
          <w:pPr>
            <w:pStyle w:val="Heading3"/>
          </w:pPr>
        </w:pPrChange>
      </w:pPr>
    </w:p>
    <w:p w14:paraId="580B820D" w14:textId="77777777" w:rsidR="00C305DF" w:rsidRDefault="00FF03CD">
      <w:pPr>
        <w:pStyle w:val="FirstParagraph"/>
      </w:pPr>
      <w:r>
        <w:t>As reviewed in (Sardell and Kirkpatrick 2020), sexual dimorphism in the broad scale recombination landscape is a highly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14:paraId="4C89067C" w14:textId="5F63FE5C" w:rsidR="00C305DF" w:rsidRDefault="00FF03CD">
      <w:pPr>
        <w:pStyle w:val="BodyText"/>
      </w:pPr>
      <w:r>
        <w:t>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w:t>
      </w:r>
      <w:ins w:id="188" w:author="April Peterson" w:date="2020-04-25T12:21:00Z">
        <w:r w:rsidR="00831704">
          <w:t>olytic</w:t>
        </w:r>
      </w:ins>
      <w:del w:id="189" w:author="April Peterson" w:date="2020-04-25T12:21:00Z">
        <w:r w:rsidDel="00831704">
          <w:delText>yltic</w:delText>
        </w:r>
      </w:del>
      <w:r>
        <w:t xml:space="preserve"> decay of the sister cohesion connecting homologs (Lane and Kauppi 2019), subramanian and Hochwagen , J. Dumont and Desai (2012)]. The number and placement of crossovers alter the distribution of sister cohesion and the resulting chromosome structure when bivalents are aligned and bi-oriented on the metaphase plate (Veen and Hawley 2003, Altendorfer et al. (2020)). Differences in timing of cell cycle between oogenesis and spermatogenesis imposes the</w:t>
      </w:r>
      <w:del w:id="190" w:author="April Peterson" w:date="2020-04-25T12:22:00Z">
        <w:r w:rsidDel="00831704">
          <w:delText xml:space="preserve"> the</w:delText>
        </w:r>
      </w:del>
      <w:r>
        <w:t xml:space="preserv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del w:id="191" w:author="April Peterson" w:date="2020-04-25T12:22:00Z">
        <w:r w:rsidDel="00831704">
          <w:delText>espicially</w:delText>
        </w:r>
      </w:del>
      <w:ins w:id="192" w:author="April Peterson" w:date="2020-04-25T12:22:00Z">
        <w:r w:rsidR="00831704">
          <w:t>especially</w:t>
        </w:r>
      </w:ins>
      <w:r>
        <w:t xml:space="preserve"> for those with dicyate arrest (Lee 2019).</w:t>
      </w:r>
    </w:p>
    <w:p w14:paraId="3FCAB41D" w14:textId="77777777" w:rsidR="00C305DF" w:rsidRDefault="00FF03CD">
      <w:pPr>
        <w:pStyle w:val="BodyText"/>
      </w:pPr>
      <w:commentRangeStart w:id="193"/>
      <w:r>
        <w:t xml:space="preserve">A consequence of the sexual dimorphism in broad scale recombination landscapes is that the male recombination pattern drives deviation from an uniform distribution in any sex averaged recombination landscape (Sardell and Kirkpatrick 2020). </w:t>
      </w:r>
      <w:commentRangeEnd w:id="193"/>
      <w:r w:rsidR="00FF4073">
        <w:rPr>
          <w:rStyle w:val="CommentReference"/>
        </w:rPr>
        <w:commentReference w:id="193"/>
      </w:r>
      <w:r>
        <w:t>Elevation at the chromosome ends is a conserved trait across animals and plants and has a consequence of higher genetic diversity near chromosome ends (Haenel et al. 2018).</w:t>
      </w:r>
    </w:p>
    <w:p w14:paraId="5E6C9A0B" w14:textId="77777777" w:rsidR="00C305DF" w:rsidRDefault="00FF03CD">
      <w:pPr>
        <w:pStyle w:val="Heading3"/>
      </w:pPr>
      <w:bookmarkStart w:id="194" w:name="conservation-of-sex-differences-in-chrom"/>
      <w:bookmarkStart w:id="195" w:name="_Toc37934356"/>
      <w:bookmarkEnd w:id="194"/>
      <w:r>
        <w:t>Conservation of sex differences in chromatin structure</w:t>
      </w:r>
      <w:bookmarkEnd w:id="195"/>
    </w:p>
    <w:p w14:paraId="075E8C37" w14:textId="40A9A943" w:rsidR="00C305DF" w:rsidRDefault="00FF03CD">
      <w:pPr>
        <w:pStyle w:val="FirstParagraph"/>
      </w:pPr>
      <w:r>
        <w:t>Our results from musculus</w:t>
      </w:r>
      <w:r>
        <w:rPr>
          <w:vertAlign w:val="superscript"/>
        </w:rPr>
        <w:t>MSM</w:t>
      </w:r>
      <w:r>
        <w:t xml:space="preserve"> and musculus</w:t>
      </w:r>
      <w:r>
        <w:rPr>
          <w:vertAlign w:val="superscript"/>
        </w:rPr>
        <w:t>PWD</w:t>
      </w:r>
      <w:r>
        <w:t xml:space="preserve"> demonstrate that chromatin compaction are uncoupled from the direction of heterochiasmy in house mice. These results slightly </w:t>
      </w:r>
      <w:r>
        <w:lastRenderedPageBreak/>
        <w:t xml:space="preserve">depart from predictions which nominate chromatin compaction as the primary driver of recombination rate variation (Petkov et al. 2007). Chromatin compaction could explain variation in heterochiasmy, which is driven by the </w:t>
      </w:r>
      <w:del w:id="196" w:author="April Peterson" w:date="2020-04-25T12:22:00Z">
        <w:r w:rsidDel="00831704">
          <w:delText>disinct</w:delText>
        </w:r>
      </w:del>
      <w:ins w:id="197" w:author="April Peterson" w:date="2020-04-25T12:22:00Z">
        <w:r w:rsidR="00831704">
          <w:t>distinct</w:t>
        </w:r>
      </w:ins>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14:paraId="5135C2E4" w14:textId="77777777" w:rsidR="00C305DF" w:rsidRDefault="00FF03C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where pollen is the larger cell and has longer axis length (Cahoon and Libuda 2019).</w:t>
      </w:r>
    </w:p>
    <w:p w14:paraId="5D3E9AA4" w14:textId="721E5B35" w:rsidR="00831704" w:rsidRDefault="00FF03CD">
      <w:pPr>
        <w:pStyle w:val="BodyText"/>
        <w:rPr>
          <w:ins w:id="198" w:author="April Peterson" w:date="2020-04-25T12:23:00Z"/>
        </w:rPr>
      </w:pPr>
      <w:r>
        <w:t>As outlined in Haenel et al. (2018), sexual dimorphism in chromatin organization translates to interference strength measured in base pairs</w:t>
      </w:r>
      <w:ins w:id="199" w:author="April Peterson" w:date="2020-04-25T12:27:00Z">
        <w:r w:rsidR="00081BDC">
          <w:t xml:space="preserve"> (linkage maps)</w:t>
        </w:r>
      </w:ins>
      <w:r>
        <w:t xml:space="preserve">. </w:t>
      </w:r>
    </w:p>
    <w:p w14:paraId="7BC9D555" w14:textId="1188F746" w:rsidR="00831704" w:rsidRDefault="00FF03CD">
      <w:pPr>
        <w:pStyle w:val="BodyText"/>
        <w:rPr>
          <w:ins w:id="200" w:author="April Peterson" w:date="2020-04-25T12:23:00Z"/>
        </w:rPr>
      </w:pPr>
      <w:commentRangeStart w:id="201"/>
      <w:r>
        <w:t xml:space="preserve">Since more DNA is sequestered into the radial loops per unit of the central axis, chromatin organization with longer DNA loops (and shorter axis), as seen in males for mice (Petkov et al. 2007, Lynn et al. (2002)) and humans (Gruhn et al. 2013), interference strength measured in base pairs </w:t>
      </w:r>
      <w:ins w:id="202" w:author="April Peterson" w:date="2020-04-25T12:24:00Z">
        <w:r w:rsidR="00831704">
          <w:t xml:space="preserve">in males </w:t>
        </w:r>
      </w:ins>
      <w:r>
        <w:t xml:space="preserve">will be stronger compared to female linkage maps. </w:t>
      </w:r>
      <w:commentRangeEnd w:id="201"/>
      <w:r w:rsidR="002E34C7">
        <w:rPr>
          <w:rStyle w:val="CommentReference"/>
        </w:rPr>
        <w:commentReference w:id="201"/>
      </w:r>
    </w:p>
    <w:p w14:paraId="33483863" w14:textId="4B4F71B5" w:rsidR="00081BDC" w:rsidRDefault="00081BDC" w:rsidP="00081BDC">
      <w:pPr>
        <w:pStyle w:val="BodyText"/>
        <w:rPr>
          <w:ins w:id="203" w:author="April Peterson" w:date="2020-04-25T12:30:00Z"/>
        </w:rPr>
      </w:pPr>
      <w:ins w:id="204" w:author="April Peterson" w:date="2020-04-25T12:30:00Z">
        <w:r>
          <w:t xml:space="preserve">Looping compaction ratio / looping ratio </w:t>
        </w:r>
      </w:ins>
      <w:ins w:id="205" w:author="April Peterson" w:date="2020-04-26T15:50:00Z">
        <w:r w:rsidR="00814F6A">
          <w:t>AND INTERFERENCE</w:t>
        </w:r>
      </w:ins>
    </w:p>
    <w:p w14:paraId="66593383" w14:textId="42D6A18F" w:rsidR="00081BDC" w:rsidRDefault="00081BDC" w:rsidP="00081BDC">
      <w:pPr>
        <w:pStyle w:val="BodyText"/>
        <w:rPr>
          <w:ins w:id="206" w:author="April Peterson" w:date="2020-04-25T12:35:00Z"/>
        </w:rPr>
      </w:pPr>
      <w:ins w:id="207" w:author="April Peterson" w:date="2020-04-25T12:30:00Z">
        <w:r>
          <w:t>If a</w:t>
        </w:r>
      </w:ins>
      <w:ins w:id="208" w:author="April Peterson" w:date="2020-04-25T12:32:00Z">
        <w:r>
          <w:t xml:space="preserve"> given</w:t>
        </w:r>
      </w:ins>
      <w:ins w:id="209" w:author="April Peterson" w:date="2020-04-25T12:30:00Z">
        <w:r>
          <w:t xml:space="preserve"> chromosome has two general </w:t>
        </w:r>
      </w:ins>
      <w:ins w:id="210" w:author="April Peterson" w:date="2020-04-25T12:31:00Z">
        <w:r>
          <w:t>types of structure</w:t>
        </w:r>
      </w:ins>
      <w:ins w:id="211" w:author="April Peterson" w:date="2020-04-25T12:34:00Z">
        <w:r w:rsidR="00213A11">
          <w:t>:</w:t>
        </w:r>
      </w:ins>
      <w:ins w:id="212" w:author="April Peterson" w:date="2020-04-25T12:33:00Z">
        <w:r>
          <w:t xml:space="preserve"> the typical male </w:t>
        </w:r>
      </w:ins>
      <w:ins w:id="213" w:author="April Peterson" w:date="2020-04-25T12:31:00Z">
        <w:r>
          <w:t xml:space="preserve">i) </w:t>
        </w:r>
      </w:ins>
      <w:ins w:id="214" w:author="April Peterson" w:date="2020-04-25T12:32:00Z">
        <w:r>
          <w:t>larger loops, with more</w:t>
        </w:r>
      </w:ins>
      <w:ins w:id="215" w:author="April Peterson" w:date="2020-04-25T12:28:00Z">
        <w:r>
          <w:t xml:space="preserve"> DNA</w:t>
        </w:r>
      </w:ins>
      <w:ins w:id="216" w:author="April Peterson" w:date="2020-04-25T12:29:00Z">
        <w:r>
          <w:t>/base pairs are sequestered</w:t>
        </w:r>
      </w:ins>
      <w:ins w:id="217" w:author="April Peterson" w:date="2020-04-25T12:32:00Z">
        <w:r>
          <w:t xml:space="preserve"> and shorter linear axis </w:t>
        </w:r>
      </w:ins>
      <w:ins w:id="218" w:author="April Peterson" w:date="2020-04-25T12:33:00Z">
        <w:r>
          <w:t>and</w:t>
        </w:r>
      </w:ins>
      <w:ins w:id="219" w:author="April Peterson" w:date="2020-04-25T12:34:00Z">
        <w:r w:rsidR="00213A11">
          <w:t xml:space="preserve"> ii)</w:t>
        </w:r>
      </w:ins>
      <w:ins w:id="220" w:author="April Peterson" w:date="2020-04-25T12:33:00Z">
        <w:r>
          <w:t xml:space="preserve"> typical female with shorter radial loops and longer axis.</w:t>
        </w:r>
      </w:ins>
    </w:p>
    <w:p w14:paraId="3AB881F3" w14:textId="2DAD9ECF" w:rsidR="00213A11" w:rsidRDefault="00213A11" w:rsidP="00081BDC">
      <w:pPr>
        <w:pStyle w:val="BodyText"/>
        <w:rPr>
          <w:ins w:id="221" w:author="April Peterson" w:date="2020-04-25T12:35:00Z"/>
        </w:rPr>
      </w:pPr>
      <w:ins w:id="222" w:author="April Peterson" w:date="2020-04-25T12:35:00Z">
        <w:r>
          <w:t>The interference signal (</w:t>
        </w:r>
      </w:ins>
      <w:ins w:id="223" w:author="April Peterson" w:date="2020-04-25T12:37:00Z">
        <w:r w:rsidR="00AF469D">
          <w:t>suppression</w:t>
        </w:r>
      </w:ins>
      <w:ins w:id="224" w:author="April Peterson" w:date="2020-04-25T12:35:00Z">
        <w:r>
          <w:t xml:space="preserve"> of crossover repair) is mediated through the SC/ </w:t>
        </w:r>
      </w:ins>
      <w:ins w:id="225" w:author="April Peterson" w:date="2020-04-25T12:36:00Z">
        <w:r>
          <w:t xml:space="preserve">or axis (cite). </w:t>
        </w:r>
      </w:ins>
      <w:commentRangeStart w:id="226"/>
      <w:ins w:id="227" w:author="April Peterson" w:date="2020-04-25T12:27:00Z">
        <w:r w:rsidR="00081BDC">
          <w:t>Since more DNA is sequestered into the radial loops per unit of the central axis</w:t>
        </w:r>
      </w:ins>
      <w:ins w:id="228" w:author="April Peterson" w:date="2020-04-25T12:35:00Z">
        <w:r>
          <w:t xml:space="preserve"> </w:t>
        </w:r>
      </w:ins>
      <w:ins w:id="229" w:author="April Peterson" w:date="2020-04-25T12:36:00Z">
        <w:r>
          <w:t>i</w:t>
        </w:r>
      </w:ins>
      <w:ins w:id="230" w:author="April Peterson" w:date="2020-04-25T12:35:00Z">
        <w:r>
          <w:t>n males</w:t>
        </w:r>
      </w:ins>
      <w:ins w:id="231" w:author="April Peterson" w:date="2020-04-25T12:36:00Z">
        <w:r>
          <w:t xml:space="preserve">, more base pairs will be </w:t>
        </w:r>
      </w:ins>
      <w:ins w:id="232" w:author="April Peterson" w:date="2020-04-25T12:37:00Z">
        <w:r w:rsidR="00AF469D">
          <w:t>‘jumped’ / within the interference signal which passes along the axis</w:t>
        </w:r>
      </w:ins>
      <w:ins w:id="233" w:author="April Peterson" w:date="2020-04-25T12:38:00Z">
        <w:r w:rsidR="00AF469D">
          <w:t xml:space="preserve"> – while when the interference signal is measured in micrometers of the a</w:t>
        </w:r>
      </w:ins>
      <w:ins w:id="234" w:author="April Peterson" w:date="2020-04-25T12:39:00Z">
        <w:r w:rsidR="00AF469D">
          <w:t>xis/sc – will be conserved regardless of the packing ratio/loop length</w:t>
        </w:r>
      </w:ins>
      <w:ins w:id="235" w:author="April Peterson" w:date="2020-04-25T12:37:00Z">
        <w:r w:rsidR="00AF469D">
          <w:t>.</w:t>
        </w:r>
      </w:ins>
    </w:p>
    <w:p w14:paraId="54EF244E" w14:textId="65CB448F" w:rsidR="00081BDC" w:rsidRDefault="00AF469D" w:rsidP="00081BDC">
      <w:pPr>
        <w:pStyle w:val="BodyText"/>
        <w:rPr>
          <w:ins w:id="236" w:author="April Peterson" w:date="2020-04-25T12:27:00Z"/>
        </w:rPr>
      </w:pPr>
      <w:ins w:id="237" w:author="April Peterson" w:date="2020-04-25T12:39:00Z">
        <w:r>
          <w:t>&lt;but can be effects of the bias in positioning (telomere positioning).&gt;</w:t>
        </w:r>
      </w:ins>
    </w:p>
    <w:p w14:paraId="52314E4E" w14:textId="594069A8" w:rsidR="00081BDC" w:rsidRDefault="00081BDC" w:rsidP="00081BDC">
      <w:pPr>
        <w:pStyle w:val="BodyText"/>
        <w:rPr>
          <w:ins w:id="238" w:author="April Peterson" w:date="2020-04-25T12:27:00Z"/>
        </w:rPr>
      </w:pPr>
      <w:ins w:id="239" w:author="April Peterson" w:date="2020-04-25T12:27:00Z">
        <w:r>
          <w:t xml:space="preserve">chromatin organization with longer DNA loops (and shorter axis), as seen in males for mice (Petkov et al. 2007, Lynn et al. (2002)) and humans (Gruhn et al. 2013), interference strength measured in base pairs in males will be stronger compared to female linkage maps. </w:t>
        </w:r>
        <w:commentRangeEnd w:id="226"/>
        <w:r>
          <w:rPr>
            <w:rStyle w:val="CommentReference"/>
          </w:rPr>
          <w:commentReference w:id="226"/>
        </w:r>
      </w:ins>
    </w:p>
    <w:p w14:paraId="0DD4EF3C" w14:textId="77777777" w:rsidR="00831704" w:rsidRDefault="00831704">
      <w:pPr>
        <w:pStyle w:val="BodyText"/>
        <w:rPr>
          <w:ins w:id="240" w:author="April Peterson" w:date="2020-04-25T12:23:00Z"/>
        </w:rPr>
      </w:pPr>
    </w:p>
    <w:p w14:paraId="20B17BD4" w14:textId="77777777" w:rsidR="00831704" w:rsidRDefault="00FF03CD">
      <w:pPr>
        <w:pStyle w:val="BodyText"/>
        <w:rPr>
          <w:ins w:id="241" w:author="April Peterson" w:date="2020-04-25T12:24:00Z"/>
        </w:rPr>
      </w:pPr>
      <w:r>
        <w:t xml:space="preserve">The signal for interference is mediated though the chromosome axis (Zickler and Kleckner 2015), interference strength measured in micrometers of is conserved between sexes (Petkov et al. 2007). </w:t>
      </w:r>
    </w:p>
    <w:p w14:paraId="53D0C1D1" w14:textId="5500F98C" w:rsidR="00831704" w:rsidRDefault="00831704">
      <w:pPr>
        <w:pStyle w:val="BodyText"/>
        <w:rPr>
          <w:ins w:id="242" w:author="April Peterson" w:date="2020-04-25T12:24:00Z"/>
        </w:rPr>
      </w:pPr>
      <w:ins w:id="243" w:author="April Peterson" w:date="2020-04-25T12:24:00Z">
        <w:r>
          <w:t xml:space="preserve">Stronger interference strength in males – has been noted </w:t>
        </w:r>
      </w:ins>
      <w:ins w:id="244" w:author="April Peterson" w:date="2020-04-25T12:25:00Z">
        <w:r>
          <w:t xml:space="preserve">across many sex-specific linkage maps </w:t>
        </w:r>
      </w:ins>
      <w:ins w:id="245" w:author="April Peterson" w:date="2020-04-25T12:26:00Z">
        <w:r>
          <w:t xml:space="preserve">(cite) </w:t>
        </w:r>
      </w:ins>
      <w:ins w:id="246" w:author="April Peterson" w:date="2020-04-25T12:25:00Z">
        <w:r>
          <w:t>(strength</w:t>
        </w:r>
      </w:ins>
      <w:ins w:id="247" w:author="April Peterson" w:date="2020-04-25T12:26:00Z">
        <w:r w:rsidR="00081BDC">
          <w:t>en</w:t>
        </w:r>
      </w:ins>
      <w:ins w:id="248" w:author="April Peterson" w:date="2020-04-25T12:25:00Z">
        <w:r>
          <w:t xml:space="preserve">ing the hypothesis that sexual dimorphism in the chromatin </w:t>
        </w:r>
        <w:r>
          <w:lastRenderedPageBreak/>
          <w:t xml:space="preserve">organization </w:t>
        </w:r>
      </w:ins>
      <w:ins w:id="249" w:author="April Peterson" w:date="2020-04-25T12:26:00Z">
        <w:r>
          <w:t>is widespread,  BUT this has only been confirmed by cytological data in mice and humans.</w:t>
        </w:r>
      </w:ins>
    </w:p>
    <w:p w14:paraId="1682856A" w14:textId="53E82B76" w:rsidR="00C305DF" w:rsidRDefault="00FF03CD">
      <w:pPr>
        <w:pStyle w:val="BodyText"/>
      </w:pPr>
      <w:commentRangeStart w:id="250"/>
      <w:r>
        <w:t>Stronger interference strength in base pairs for male specific linkage maps is indirect evidence that sexual dimorphism in chromatin organization however this has yet to be confirmed in cytological data from both sexes in species beyond mice and humans.</w:t>
      </w:r>
      <w:commentRangeEnd w:id="250"/>
      <w:r w:rsidR="002E34C7">
        <w:rPr>
          <w:rStyle w:val="CommentReference"/>
        </w:rPr>
        <w:commentReference w:id="250"/>
      </w:r>
    </w:p>
    <w:p w14:paraId="2844EC28" w14:textId="77777777" w:rsidR="00C305DF" w:rsidRDefault="00C305DF">
      <w:pPr>
        <w:pStyle w:val="BodyText"/>
      </w:pPr>
    </w:p>
    <w:p w14:paraId="77247A4B" w14:textId="77777777" w:rsidR="00C305DF" w:rsidRDefault="00FF03CD">
      <w:pPr>
        <w:pStyle w:val="Heading3"/>
      </w:pPr>
      <w:bookmarkStart w:id="251" w:name="evolution-of-interference-strength-in-ma"/>
      <w:bookmarkStart w:id="252" w:name="_Toc37934357"/>
      <w:bookmarkEnd w:id="251"/>
      <w:r>
        <w:t>Evolution of interference strength in males</w:t>
      </w:r>
      <w:bookmarkEnd w:id="252"/>
    </w:p>
    <w:p w14:paraId="0FA80744" w14:textId="77777777" w:rsidR="00EF35DB" w:rsidRDefault="00EF35DB" w:rsidP="00EF35DB">
      <w:pPr>
        <w:pStyle w:val="BodyText"/>
        <w:rPr>
          <w:ins w:id="253" w:author="April Peterson" w:date="2020-04-25T10:39:00Z"/>
        </w:rPr>
      </w:pPr>
      <w:commentRangeStart w:id="254"/>
      <w:commentRangeStart w:id="255"/>
      <w:ins w:id="256" w:author="April Peterson" w:date="2020-04-25T10:39:00Z">
        <w:r>
          <w: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t>
        </w:r>
        <w:commentRangeEnd w:id="254"/>
        <w:r>
          <w:rPr>
            <w:rStyle w:val="CommentReference"/>
          </w:rPr>
          <w:commentReference w:id="254"/>
        </w:r>
        <w:commentRangeEnd w:id="255"/>
        <w:r>
          <w:rPr>
            <w:rStyle w:val="CommentReference"/>
          </w:rPr>
          <w:commentReference w:id="255"/>
        </w:r>
      </w:ins>
    </w:p>
    <w:p w14:paraId="4D747F30" w14:textId="77777777" w:rsidR="00C305DF" w:rsidRDefault="00FF03CD">
      <w:pPr>
        <w:pStyle w:val="FirstParagraph"/>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(Peterson, Miller, and Payseur 2019) or large effects on genome wide recombination rates across a short evolutionary differences; the within-sex comparison of two breeds of cattle with different genome wide recombination rates (Ma et al. 2015). </w:t>
      </w:r>
      <w:commentRangeStart w:id="257"/>
      <w:commentRangeStart w:id="258"/>
      <w:r w:rsidRPr="00D27489">
        <w:rPr>
          <w:b/>
          <w:rPrChange w:id="259" w:author="April Peterson" w:date="2020-04-26T21:54:00Z">
            <w:rPr/>
          </w:rPrChange>
        </w:rPr>
        <w:t>We propose that there is a difference in resolution and power between these two groups of empirical results with the positive and negative relationship between genome wide recombination rates and interference strength</w:t>
      </w:r>
      <w:r>
        <w:t>.</w:t>
      </w:r>
      <w:commentRangeEnd w:id="257"/>
      <w:r w:rsidR="002E34C7">
        <w:rPr>
          <w:rStyle w:val="CommentReference"/>
        </w:rPr>
        <w:commentReference w:id="257"/>
      </w:r>
      <w:commentRangeEnd w:id="258"/>
      <w:r w:rsidR="00D27489">
        <w:rPr>
          <w:rStyle w:val="CommentReference"/>
        </w:rPr>
        <w:commentReference w:id="258"/>
      </w:r>
    </w:p>
    <w:p w14:paraId="09403CAB" w14:textId="77777777" w:rsidR="00C305DF" w:rsidRDefault="00FF03CD">
      <w:pPr>
        <w:pStyle w:val="BodyText"/>
      </w:pPr>
      <w:r>
        <w:t>We propose that the spindle based selection model can explain the positive correlation via selection on the amount of sister cohesion connecting homologs at metaphse.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cohesion connecting homologs (Figure X).</w:t>
      </w:r>
    </w:p>
    <w:p w14:paraId="006412A3" w14:textId="77777777" w:rsidR="00C305DF" w:rsidRDefault="00FF03CD">
      <w:pPr>
        <w:pStyle w:val="BodyText"/>
      </w:pPr>
      <w:r>
        <w:t xml:space="preserve">The COM model predicts that interference and the recombination landscape arises from known oscillatory movements during prophase, however it lacks a mechanism for a evolutionary based predictions. While the SACE modifier model does not explicitly model evolution of interference strength we note that a logical outcome of the main prediction of </w:t>
      </w:r>
      <w:r>
        <w:lastRenderedPageBreak/>
        <w:t>maintaining larger chromosome blocks in males, would be a recombination landscape with stronger interference strength.</w:t>
      </w:r>
    </w:p>
    <w:p w14:paraId="1A2BB8A1" w14:textId="77777777" w:rsidR="00C305DF" w:rsidRDefault="00FF03C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et al,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modifer models is that the number of crossovers per chromosome is kept constant. Empiracally, the range of crossovers per chromosome is quite limited, 1-3, for the majority of chromosomes across most taxa (Otto and Payseur 2019, Stapley et al. (2017)). Constraining the number of crossovers per chromosome in models may fit empirical data better than those where recombination rate across an abstracted genetic space is unconstrained.</w:t>
      </w:r>
    </w:p>
    <w:p w14:paraId="1A56C1EC" w14:textId="1B2282B3" w:rsidR="00C305DF" w:rsidDel="00EF35DB" w:rsidRDefault="00FF03CD">
      <w:pPr>
        <w:pStyle w:val="BodyText"/>
        <w:rPr>
          <w:del w:id="260" w:author="April Peterson" w:date="2020-04-25T10:39:00Z"/>
        </w:rPr>
      </w:pPr>
      <w:commentRangeStart w:id="261"/>
      <w:commentRangeStart w:id="262"/>
      <w:del w:id="263" w:author="April Peterson" w:date="2020-04-25T10:39:00Z">
        <w:r w:rsidDel="00EF35DB">
          <w:delText>An expected consequence of our observed elevated genome-wide recombination rate is lower LD, which may increase the efficiency of selection and impact the dynamics of introgression. Given that the higher genome-wide recombination rates are paired with stronger interference these predicted pattern may have heterogeneous signal along chromosomes.</w:delText>
        </w:r>
        <w:commentRangeEnd w:id="261"/>
        <w:r w:rsidR="002E34C7" w:rsidDel="00EF35DB">
          <w:rPr>
            <w:rStyle w:val="CommentReference"/>
          </w:rPr>
          <w:commentReference w:id="261"/>
        </w:r>
        <w:commentRangeEnd w:id="262"/>
        <w:r w:rsidR="002E34C7" w:rsidDel="00EF35DB">
          <w:rPr>
            <w:rStyle w:val="CommentReference"/>
          </w:rPr>
          <w:commentReference w:id="262"/>
        </w:r>
      </w:del>
    </w:p>
    <w:p w14:paraId="0D5A3CE1" w14:textId="77777777" w:rsidR="00C305DF" w:rsidRDefault="00FF03CD">
      <w:pPr>
        <w:pStyle w:val="Heading3"/>
      </w:pPr>
      <w:bookmarkStart w:id="264" w:name="future-steps"/>
      <w:bookmarkStart w:id="265" w:name="_Toc37934358"/>
      <w:bookmarkEnd w:id="264"/>
      <w:r>
        <w:t>Future steps</w:t>
      </w:r>
      <w:bookmarkEnd w:id="265"/>
    </w:p>
    <w:p w14:paraId="59DE4DF9" w14:textId="77777777" w:rsidR="00C305DF" w:rsidRDefault="00FF03CD">
      <w:pPr>
        <w:pStyle w:val="FirstParagraph"/>
      </w:pPr>
      <w:commentRangeStart w:id="266"/>
      <w:r>
        <w:t xml:space="preserve">We make three suggestions for future steps in studying recombination variation. </w:t>
      </w:r>
      <w:commentRangeEnd w:id="266"/>
      <w:r w:rsidR="00447372">
        <w:rPr>
          <w:rStyle w:val="CommentReference"/>
        </w:rPr>
        <w:commentReference w:id="266"/>
      </w:r>
      <w:r>
        <w:t>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chromosome specific probes, (e.g. FISH) but chromosome specific data can be collected from organisms with diverse karyotypes (birds, peromyscus, humans) or backgrounds with Robertsonian trans-locations.</w:t>
      </w:r>
    </w:p>
    <w:p w14:paraId="40622B5F" w14:textId="77777777" w:rsidR="00C305DF" w:rsidRDefault="00FF03CD">
      <w:pPr>
        <w:pStyle w:val="BodyText"/>
      </w:pPr>
      <w:r>
        <w:t>Third we encourage the cross-pollination of physiology based models and more abstract model such as population genetic models with testable hypotheses (Dapper Paysuer). A goal of such merging of models could be to connect empirical findings across scales.</w:t>
      </w:r>
    </w:p>
    <w:p w14:paraId="1126A65E" w14:textId="77777777" w:rsidR="00C305DF" w:rsidRDefault="00FF03CD">
      <w:pPr>
        <w:pStyle w:val="Heading1"/>
      </w:pPr>
      <w:bookmarkStart w:id="267" w:name="references"/>
      <w:bookmarkStart w:id="268" w:name="_Toc37934359"/>
      <w:bookmarkEnd w:id="267"/>
      <w:r>
        <w:t>References</w:t>
      </w:r>
      <w:bookmarkEnd w:id="268"/>
    </w:p>
    <w:p w14:paraId="12C9293C" w14:textId="77777777" w:rsidR="00C305DF" w:rsidRDefault="00FF03CD">
      <w:pPr>
        <w:pStyle w:val="Bibliography"/>
      </w:pPr>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 Elsevier.</w:t>
      </w:r>
    </w:p>
    <w:p w14:paraId="4A3FA868" w14:textId="77777777" w:rsidR="00C305DF" w:rsidRDefault="00FF03CD">
      <w:pPr>
        <w:pStyle w:val="Bibliography"/>
      </w:pPr>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BioMed Central: 44.</w:t>
      </w:r>
    </w:p>
    <w:p w14:paraId="072C6DCF" w14:textId="77777777" w:rsidR="00C305DF" w:rsidRDefault="00FF03CD">
      <w:pPr>
        <w:pStyle w:val="Bibliography"/>
      </w:pPr>
      <w:r>
        <w:t xml:space="preserve">Brandvain, Yaniv, and Graham Coop. 2012. “Scrambling Eggs: Meiotic Drive and the Evolution of Female Recombination Rates.” </w:t>
      </w:r>
      <w:r>
        <w:rPr>
          <w:i/>
        </w:rPr>
        <w:t>Genetics</w:t>
      </w:r>
      <w:r>
        <w:t xml:space="preserve"> 190 (2). Genetics Soc America: 709–23.</w:t>
      </w:r>
    </w:p>
    <w:p w14:paraId="4E7D5160" w14:textId="77777777" w:rsidR="00C305DF" w:rsidRDefault="00FF03CD">
      <w:pPr>
        <w:pStyle w:val="Bibliography"/>
      </w:pPr>
      <w:r>
        <w:lastRenderedPageBreak/>
        <w:t xml:space="preserve">Cahoon, Cori K, and Diana E Libuda. 2019. “Leagues of Their Own: Sexually Dimorphic Features of Meiotic Prophase I.” </w:t>
      </w:r>
      <w:r>
        <w:rPr>
          <w:i/>
        </w:rPr>
        <w:t>Chromosoma</w:t>
      </w:r>
      <w:r>
        <w:t>. Springer, 1–16.</w:t>
      </w:r>
    </w:p>
    <w:p w14:paraId="38A7AC0A" w14:textId="77777777" w:rsidR="00C305DF" w:rsidRDefault="00FF03CD">
      <w:pPr>
        <w:pStyle w:val="Bibliography"/>
      </w:pPr>
      <w:r>
        <w:t xml:space="preserve">Dumont, Beth L, and Bret A Payseur. 2011. “Genetic Analysis of Genome-Scale Recombination Rate Evolution in House Mice.” </w:t>
      </w:r>
      <w:r>
        <w:rPr>
          <w:i/>
        </w:rPr>
        <w:t>PLoS Genetics</w:t>
      </w:r>
      <w:r>
        <w:t xml:space="preserve"> 7 (6). Public Library of Science.</w:t>
      </w:r>
    </w:p>
    <w:p w14:paraId="137FBF25" w14:textId="77777777" w:rsidR="00C305DF" w:rsidRDefault="00FF03CD">
      <w:pPr>
        <w:pStyle w:val="Bibliography"/>
      </w:pPr>
      <w:r>
        <w:t xml:space="preserve">Dumont, Julien, and Arshad Desai. 2012. “Acentrosomal Spindle Assembly and Chromosome Segregation During Oocyte Meiosis.” </w:t>
      </w:r>
      <w:r>
        <w:rPr>
          <w:i/>
        </w:rPr>
        <w:t>Trends in Cell Biology</w:t>
      </w:r>
      <w:r>
        <w:t xml:space="preserve"> 22 (5). Elsevier: 241–49.</w:t>
      </w:r>
    </w:p>
    <w:p w14:paraId="26D4BB2B" w14:textId="77777777" w:rsidR="00C305DF" w:rsidRDefault="00FF03CD">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 Public Library of Science.</w:t>
      </w:r>
    </w:p>
    <w:p w14:paraId="4A1D3A76" w14:textId="77777777" w:rsidR="00C305DF" w:rsidRDefault="00FF03CD">
      <w:pPr>
        <w:pStyle w:val="Bibliography"/>
      </w:pPr>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Wiley Online Library: 2477–97.</w:t>
      </w:r>
    </w:p>
    <w:p w14:paraId="5E58928A" w14:textId="77777777" w:rsidR="00C305DF" w:rsidRDefault="00FF03CD">
      <w:pPr>
        <w:pStyle w:val="Bibliography"/>
      </w:pPr>
      <w:r>
        <w:t xml:space="preserve">Hultén, Maj A. 2011. “On the Origin of Crossover Interference: A Chromosome Oscillatory Movement (Com) Model.” </w:t>
      </w:r>
      <w:r>
        <w:rPr>
          <w:i/>
        </w:rPr>
        <w:t>Molecular Cytogenetics</w:t>
      </w:r>
      <w:r>
        <w:t xml:space="preserve"> 4 (1). Springer: 10.</w:t>
      </w:r>
    </w:p>
    <w:p w14:paraId="06FA9187" w14:textId="77777777" w:rsidR="00C305DF" w:rsidRDefault="00FF03CD">
      <w:pPr>
        <w:pStyle w:val="Bibliography"/>
      </w:pPr>
      <w:r>
        <w:t xml:space="preserve">Kyogoku, Hirohisa, and Tomoya S Kitajima. 2017. “Large Cytoplasm Is Linked to the Error-Prone Nature of Oocytes.” </w:t>
      </w:r>
      <w:r>
        <w:rPr>
          <w:i/>
        </w:rPr>
        <w:t>Developmental Cell</w:t>
      </w:r>
      <w:r>
        <w:t xml:space="preserve"> 41 (3). Elsevier: 287–98.</w:t>
      </w:r>
    </w:p>
    <w:p w14:paraId="55AD8FE7" w14:textId="77777777" w:rsidR="00C305DF" w:rsidRDefault="00FF03CD">
      <w:pPr>
        <w:pStyle w:val="Bibliography"/>
      </w:pPr>
      <w:r>
        <w:t xml:space="preserve">Lane, Simon, and Liisa Kauppi. 2019. “Meiotic Spindle Assembly Checkpoint and Aneuploidy in Males Versus Females.” </w:t>
      </w:r>
      <w:r>
        <w:rPr>
          <w:i/>
        </w:rPr>
        <w:t>Cellular and Molecular Life Sciences</w:t>
      </w:r>
      <w:r>
        <w:t xml:space="preserve"> 76 (6). Springer: 1135–50.</w:t>
      </w:r>
    </w:p>
    <w:p w14:paraId="7E768308" w14:textId="77777777" w:rsidR="00C305DF" w:rsidRDefault="00FF03CD">
      <w:pPr>
        <w:pStyle w:val="Bibliography"/>
      </w:pPr>
      <w:r>
        <w:t xml:space="preserve">Lee, Jibak. 2019. “Is Age-Related Increase of Chromosome Segregation Errors in Mammalian Oocytes Caused by Cohesin Deterioration?” </w:t>
      </w:r>
      <w:r>
        <w:rPr>
          <w:i/>
        </w:rPr>
        <w:t>Reproductive Medicine and Biology</w:t>
      </w:r>
      <w:r>
        <w:t>. Wiley Online Library.</w:t>
      </w:r>
    </w:p>
    <w:p w14:paraId="238DBC40" w14:textId="77777777" w:rsidR="00C305DF" w:rsidRDefault="00FF03CD">
      <w:pPr>
        <w:pStyle w:val="Bibliography"/>
      </w:pPr>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American Association for the Advancement of Science: 2222–5.</w:t>
      </w:r>
    </w:p>
    <w:p w14:paraId="0F7B9DEC" w14:textId="77777777" w:rsidR="00C305DF" w:rsidRDefault="00FF03CD">
      <w:pPr>
        <w:pStyle w:val="Bibliography"/>
      </w:pPr>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 Public Library of Science.</w:t>
      </w:r>
    </w:p>
    <w:p w14:paraId="146622D4" w14:textId="77777777" w:rsidR="00C305DF" w:rsidRDefault="00FF03CD">
      <w:pPr>
        <w:pStyle w:val="Bibliography"/>
      </w:pPr>
      <w:r>
        <w:t xml:space="preserve">Manandhar, Gaurishankar, Heide Schatten, and Peter Sutovsky. 2005. “Centrosome Reduction During Gametogenesis and Its Significance.” </w:t>
      </w:r>
      <w:r>
        <w:rPr>
          <w:i/>
        </w:rPr>
        <w:t>Biology of Reproduction</w:t>
      </w:r>
      <w:r>
        <w:t xml:space="preserve"> 72 (1). Oxford University Press: 2–13.</w:t>
      </w:r>
    </w:p>
    <w:p w14:paraId="2D52EC6B" w14:textId="77777777" w:rsidR="00C305DF" w:rsidRDefault="00FF03CD">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14:paraId="614490B2" w14:textId="77777777" w:rsidR="00C305DF" w:rsidRDefault="00FF03CD">
      <w:pPr>
        <w:pStyle w:val="Bibliography"/>
      </w:pPr>
      <w:r>
        <w:lastRenderedPageBreak/>
        <w:t xml:space="preserve">Peterson, April L, Nathan D Miller, and Bret A Payseur. 2019. “Conservation of the Genome-Wide Recombination Rate in White-Footed Mice.” </w:t>
      </w:r>
      <w:r>
        <w:rPr>
          <w:i/>
        </w:rPr>
        <w:t>Heredity</w:t>
      </w:r>
      <w:r>
        <w:t xml:space="preserve"> 123 (4). Nature Publishing Group: 442–57.</w:t>
      </w:r>
    </w:p>
    <w:p w14:paraId="1E6FF5FA" w14:textId="77777777" w:rsidR="00C305DF" w:rsidRDefault="00FF03CD">
      <w:pPr>
        <w:pStyle w:val="Bibliography"/>
      </w:pPr>
      <w:r>
        <w:t xml:space="preserve">Petkov, Petko M, Karl W Broman, Jin P Szatkiewicz, and Kenneth Paigen. 2007. “Crossover Interference Underlies Sex Differences in Recombination Rates.” </w:t>
      </w:r>
      <w:r>
        <w:rPr>
          <w:i/>
        </w:rPr>
        <w:t>Trends in Genetics</w:t>
      </w:r>
      <w:r>
        <w:t xml:space="preserve"> 23 (11). Elsevier: 539–42.</w:t>
      </w:r>
    </w:p>
    <w:p w14:paraId="483C2E38" w14:textId="77777777" w:rsidR="00C305DF" w:rsidRDefault="00FF03CD">
      <w:pPr>
        <w:pStyle w:val="Bibliography"/>
      </w:pPr>
      <w:r>
        <w:t xml:space="preserve">Ross, L, and BB Normark. 2015. “Evolutionary Problems in Centrosome and Centriole Biology.” </w:t>
      </w:r>
      <w:r>
        <w:rPr>
          <w:i/>
        </w:rPr>
        <w:t>Journal of Evolutionary Biology</w:t>
      </w:r>
      <w:r>
        <w:t xml:space="preserve"> 28 (5). Wiley Online Library: 995–1004.</w:t>
      </w:r>
    </w:p>
    <w:p w14:paraId="47C5EF3D" w14:textId="77777777" w:rsidR="00C305DF" w:rsidRDefault="00FF03CD">
      <w:pPr>
        <w:pStyle w:val="Bibliography"/>
      </w:pPr>
      <w:r>
        <w:t xml:space="preserve">Sardell, Jason M., and Mark Kirkpatrick. 2020. “Sex Differences in the Recombination Landscape.” </w:t>
      </w:r>
      <w:r>
        <w:rPr>
          <w:i/>
        </w:rPr>
        <w:t>The American Naturalist</w:t>
      </w:r>
      <w:r>
        <w:t xml:space="preserve"> 195 (2): 361–79. doi:</w:t>
      </w:r>
      <w:hyperlink r:id="rId9">
        <w:r>
          <w:rPr>
            <w:rStyle w:val="Hyperlink"/>
          </w:rPr>
          <w:t>10.1086/704943</w:t>
        </w:r>
      </w:hyperlink>
      <w:r>
        <w:t>.</w:t>
      </w:r>
    </w:p>
    <w:p w14:paraId="0F77C949" w14:textId="77777777" w:rsidR="00C305DF" w:rsidRDefault="00FF03CD">
      <w:pPr>
        <w:pStyle w:val="Bibliography"/>
      </w:pPr>
      <w:r>
        <w:t xml:space="preserve">Schuh, Melina, and Jan Ellenberg. 2007. “Self-Organization of Mtocs Replaces Centrosome Function During Acentrosomal Spindle Assembly in Live Mouse Oocytes.” </w:t>
      </w:r>
      <w:r>
        <w:rPr>
          <w:i/>
        </w:rPr>
        <w:t>Cell</w:t>
      </w:r>
      <w:r>
        <w:t xml:space="preserve"> 130 (3). Elsevier: 484–98.</w:t>
      </w:r>
    </w:p>
    <w:p w14:paraId="0171ABFF" w14:textId="77777777" w:rsidR="00C305DF" w:rsidRDefault="00FF03CD">
      <w:pPr>
        <w:pStyle w:val="Bibliography"/>
      </w:pPr>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American Association for the Advancement of Science: eaat9557.</w:t>
      </w:r>
    </w:p>
    <w:p w14:paraId="00E00B24" w14:textId="77777777" w:rsidR="00C305DF" w:rsidRDefault="00FF03CD">
      <w:pPr>
        <w:pStyle w:val="Bibliography"/>
      </w:pPr>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doi:</w:t>
      </w:r>
      <w:hyperlink r:id="rId10">
        <w:r>
          <w:rPr>
            <w:rStyle w:val="Hyperlink"/>
          </w:rPr>
          <w:t>10.1098/rstb.2016.0455</w:t>
        </w:r>
      </w:hyperlink>
      <w:r>
        <w:t>.</w:t>
      </w:r>
    </w:p>
    <w:p w14:paraId="2E180BB8" w14:textId="77777777" w:rsidR="00C305DF" w:rsidRDefault="00FF03CD">
      <w:pPr>
        <w:pStyle w:val="Bibliography"/>
      </w:pPr>
      <w:r>
        <w:t xml:space="preserve">Trivers, Robert, and others. 2002. </w:t>
      </w:r>
      <w:r>
        <w:rPr>
          <w:i/>
        </w:rPr>
        <w:t>Natural Selection and Social Theory: Selected Papers of Robert Trivers</w:t>
      </w:r>
      <w:r>
        <w:t>. Oxford University Press, USA.</w:t>
      </w:r>
    </w:p>
    <w:p w14:paraId="6B865430" w14:textId="77777777" w:rsidR="00C305DF" w:rsidRDefault="00FF03CD">
      <w:pPr>
        <w:pStyle w:val="Bibliography"/>
      </w:pPr>
      <w:r>
        <w:t xml:space="preserve">Veen, J Edward van, and R Scott Hawley. 2003. “Meiosis: When Even Two Is a Crowd.” </w:t>
      </w:r>
      <w:r>
        <w:rPr>
          <w:i/>
        </w:rPr>
        <w:t>Current Biology</w:t>
      </w:r>
      <w:r>
        <w:t xml:space="preserve"> 13 (21). Elsevier: R831–R833.</w:t>
      </w:r>
    </w:p>
    <w:p w14:paraId="1B58ABCA" w14:textId="77777777" w:rsidR="00C305DF" w:rsidRDefault="00FF03CD">
      <w:pPr>
        <w:pStyle w:val="Bibliography"/>
      </w:pPr>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National Acad Sciences: 1659–68.</w:t>
      </w:r>
    </w:p>
    <w:p w14:paraId="33C3274B" w14:textId="77777777" w:rsidR="00C305DF" w:rsidRDefault="00FF03CD">
      <w:pPr>
        <w:pStyle w:val="Bibliography"/>
      </w:pPr>
      <w:r>
        <w:t xml:space="preserve">Zickler, Denise, and Nancy Kleckner. 2015. “Recombination, Pairing, and Synapsis of Homologs During Meiosis.” </w:t>
      </w:r>
      <w:r>
        <w:rPr>
          <w:i/>
        </w:rPr>
        <w:t>Cold Spring Harbor Perspectives in Biology</w:t>
      </w:r>
      <w:r>
        <w:t xml:space="preserve"> 7 (6). Cold Spring Harbor Lab: a016626.</w:t>
      </w:r>
    </w:p>
    <w:sectPr w:rsidR="00C305D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ret Payseur" w:date="2020-04-24T10:44:00Z" w:initials="BP">
    <w:p w14:paraId="7E084399" w14:textId="31E42840" w:rsidR="002E34C7" w:rsidRDefault="002E34C7">
      <w:pPr>
        <w:pStyle w:val="CommentText"/>
      </w:pPr>
      <w:r>
        <w:rPr>
          <w:rStyle w:val="CommentReference"/>
        </w:rPr>
        <w:annotationRef/>
      </w:r>
      <w:r>
        <w:t>A general comment: you don’t say much about house mice per se. For example, why might the faster male evolution show up in musculus and molossinus in particular? Would you expect the evolutionary patterns you discovered to extend to other species of rodents? Other species of mammals?</w:t>
      </w:r>
    </w:p>
  </w:comment>
  <w:comment w:id="47" w:author="Bret Payseur" w:date="2020-04-24T09:45:00Z" w:initials="BP">
    <w:p w14:paraId="17E2596A" w14:textId="0CDC7503" w:rsidR="002F6DB2" w:rsidRDefault="002F6DB2">
      <w:pPr>
        <w:pStyle w:val="CommentText"/>
      </w:pPr>
      <w:r>
        <w:rPr>
          <w:rStyle w:val="CommentReference"/>
        </w:rPr>
        <w:annotationRef/>
      </w:r>
      <w:r>
        <w:t>This informal statement is probably obvious to readers. I think you can delete it.</w:t>
      </w:r>
    </w:p>
  </w:comment>
  <w:comment w:id="49" w:author="Bret Payseur" w:date="2020-04-24T09:47:00Z" w:initials="BP">
    <w:p w14:paraId="0EB1DD7B" w14:textId="5D684599" w:rsidR="002F6DB2" w:rsidRDefault="002F6DB2">
      <w:pPr>
        <w:pStyle w:val="CommentText"/>
      </w:pPr>
      <w:r>
        <w:rPr>
          <w:rStyle w:val="CommentReference"/>
        </w:rPr>
        <w:annotationRef/>
      </w:r>
      <w:r>
        <w:t>Consider rephrasing and rearranging to emphasize that the combination of evolutionary patterns you discovered motivates a new model (spindle). For example, “While some aspects of our results fit existing models, the combination of patterns we discovered motivates a new model…”</w:t>
      </w:r>
    </w:p>
  </w:comment>
  <w:comment w:id="53" w:author="Bret Payseur" w:date="2020-04-24T09:47:00Z" w:initials="BP">
    <w:p w14:paraId="008199B5" w14:textId="0FC18902" w:rsidR="002F6DB2" w:rsidRDefault="002F6DB2">
      <w:pPr>
        <w:pStyle w:val="CommentText"/>
      </w:pPr>
      <w:r>
        <w:rPr>
          <w:rStyle w:val="CommentReference"/>
        </w:rPr>
        <w:annotationRef/>
      </w:r>
      <w:r>
        <w:t>This is self-explanatory in the table. You can delete it here.</w:t>
      </w:r>
    </w:p>
  </w:comment>
  <w:comment w:id="64" w:author="Bret Payseur" w:date="2020-04-24T09:55:00Z" w:initials="BP">
    <w:p w14:paraId="30714E54" w14:textId="77777777" w:rsidR="00AD7EA8" w:rsidRDefault="00AD7EA8" w:rsidP="00AD7EA8">
      <w:pPr>
        <w:pStyle w:val="CommentText"/>
      </w:pPr>
      <w:r>
        <w:rPr>
          <w:rStyle w:val="CommentReference"/>
        </w:rPr>
        <w:annotationRef/>
      </w:r>
      <w:r>
        <w:t>What exactly do you mean? I think this is an important point.</w:t>
      </w:r>
    </w:p>
  </w:comment>
  <w:comment w:id="80" w:author="Bret Payseur" w:date="2020-04-24T09:56:00Z" w:initials="BP">
    <w:p w14:paraId="05D6CB4E" w14:textId="77777777" w:rsidR="00AD7EA8" w:rsidRDefault="00AD7EA8" w:rsidP="00AD7EA8">
      <w:pPr>
        <w:pStyle w:val="CommentText"/>
      </w:pPr>
      <w:r>
        <w:rPr>
          <w:rStyle w:val="CommentReference"/>
        </w:rPr>
        <w:annotationRef/>
      </w:r>
      <w:r>
        <w:t>Good. These statements spell out the significance of your results.</w:t>
      </w:r>
    </w:p>
  </w:comment>
  <w:comment w:id="59" w:author="Bret Payseur" w:date="2020-04-24T10:01:00Z" w:initials="BP">
    <w:p w14:paraId="1C421A33" w14:textId="77777777" w:rsidR="00AD7EA8" w:rsidRDefault="00AD7EA8" w:rsidP="00AD7EA8">
      <w:pPr>
        <w:pStyle w:val="CommentText"/>
      </w:pPr>
      <w:r>
        <w:rPr>
          <w:rStyle w:val="CommentReference"/>
        </w:rPr>
        <w:annotationRef/>
      </w:r>
      <w:r>
        <w:t>Move this paragraph to the beginning of this section to emphasize significance of your results beyond their fit to models.</w:t>
      </w:r>
    </w:p>
  </w:comment>
  <w:comment w:id="83" w:author="Bret Payseur" w:date="2020-04-24T09:57:00Z" w:initials="BP">
    <w:p w14:paraId="0EC07B9B" w14:textId="1A8B4827" w:rsidR="00E94822" w:rsidRDefault="00E94822">
      <w:pPr>
        <w:pStyle w:val="CommentText"/>
      </w:pPr>
      <w:r>
        <w:rPr>
          <w:rStyle w:val="CommentReference"/>
        </w:rPr>
        <w:annotationRef/>
      </w:r>
      <w:r>
        <w:t>How is this connected to your results?</w:t>
      </w:r>
    </w:p>
  </w:comment>
  <w:comment w:id="84" w:author="April Peterson" w:date="2020-04-25T11:37:00Z" w:initials="AP">
    <w:p w14:paraId="08A47950" w14:textId="1D36A7F7" w:rsidR="00BA4075" w:rsidRDefault="00BA4075">
      <w:pPr>
        <w:pStyle w:val="CommentText"/>
      </w:pPr>
      <w:r>
        <w:rPr>
          <w:rStyle w:val="CommentReference"/>
        </w:rPr>
        <w:annotationRef/>
      </w:r>
      <w:r w:rsidR="00336D16">
        <w:t>Outlining</w:t>
      </w:r>
      <w:r>
        <w:t xml:space="preserve"> the model comparison</w:t>
      </w:r>
    </w:p>
  </w:comment>
  <w:comment w:id="85" w:author="Bret Payseur" w:date="2020-04-24T09:58:00Z" w:initials="BP">
    <w:p w14:paraId="6C5BC074" w14:textId="05B7010D" w:rsidR="00E94822" w:rsidRDefault="00E94822">
      <w:pPr>
        <w:pStyle w:val="CommentText"/>
      </w:pPr>
      <w:r>
        <w:rPr>
          <w:rStyle w:val="CommentReference"/>
        </w:rPr>
        <w:annotationRef/>
      </w:r>
      <w:r>
        <w:t>More efficient than what?</w:t>
      </w:r>
    </w:p>
  </w:comment>
  <w:comment w:id="86" w:author="April Peterson" w:date="2020-04-25T11:38:00Z" w:initials="AP">
    <w:p w14:paraId="7450C8FA" w14:textId="7A353951" w:rsidR="00BA4075" w:rsidRDefault="00BA4075">
      <w:pPr>
        <w:pStyle w:val="CommentText"/>
      </w:pPr>
      <w:r>
        <w:rPr>
          <w:rStyle w:val="CommentReference"/>
        </w:rPr>
        <w:annotationRef/>
      </w:r>
      <w:r>
        <w:t>Male SAC is more efficient – outlined above</w:t>
      </w:r>
    </w:p>
  </w:comment>
  <w:comment w:id="100" w:author="April Peterson" w:date="2020-04-25T11:17:00Z" w:initials="AP">
    <w:p w14:paraId="7A9E63A6" w14:textId="3DD70259" w:rsidR="00FE2017" w:rsidRDefault="00FE2017">
      <w:pPr>
        <w:pStyle w:val="CommentText"/>
      </w:pPr>
      <w:r>
        <w:rPr>
          <w:rStyle w:val="CommentReference"/>
        </w:rPr>
        <w:annotationRef/>
      </w:r>
      <w:r>
        <w:t>Clean up these sentences.</w:t>
      </w:r>
    </w:p>
  </w:comment>
  <w:comment w:id="161" w:author="Bret Payseur" w:date="2020-04-24T10:03:00Z" w:initials="BP">
    <w:p w14:paraId="6A31D19A" w14:textId="77777777" w:rsidR="00AD7EA8" w:rsidRDefault="00AD7EA8" w:rsidP="00AD7EA8">
      <w:pPr>
        <w:pStyle w:val="CommentText"/>
      </w:pPr>
      <w:r>
        <w:rPr>
          <w:rStyle w:val="CommentReference"/>
        </w:rPr>
        <w:annotationRef/>
      </w:r>
      <w:r>
        <w:t>What is your specific contribution here? Why is your dataset important in addressing this question? How exactly do your results extend existing knowledge?</w:t>
      </w:r>
    </w:p>
  </w:comment>
  <w:comment w:id="162" w:author="April Peterson" w:date="2020-04-26T12:08:00Z" w:initials="AP">
    <w:p w14:paraId="42AFD854" w14:textId="7E840E00" w:rsidR="00336D16" w:rsidRDefault="00336D16">
      <w:pPr>
        <w:pStyle w:val="CommentText"/>
      </w:pPr>
      <w:r>
        <w:rPr>
          <w:rStyle w:val="CommentReference"/>
        </w:rPr>
        <w:annotationRef/>
      </w:r>
      <w:r>
        <w:t xml:space="preserve">Most genetic backgrounds/strains look at both sexes – </w:t>
      </w:r>
    </w:p>
    <w:p w14:paraId="644D8505" w14:textId="41EE9B25" w:rsidR="00336D16" w:rsidRDefault="00336D16">
      <w:pPr>
        <w:pStyle w:val="CommentText"/>
      </w:pPr>
      <w:r>
        <w:t>Prediction that larger gwRR would increase the variance – this isn’t observed</w:t>
      </w:r>
    </w:p>
    <w:p w14:paraId="7907F929" w14:textId="5CCF6711" w:rsidR="00336D16" w:rsidRDefault="00336D16" w:rsidP="00336D16">
      <w:pPr>
        <w:pStyle w:val="CommentText"/>
        <w:numPr>
          <w:ilvl w:val="0"/>
          <w:numId w:val="3"/>
        </w:numPr>
      </w:pPr>
      <w:r>
        <w:t>Strong evidence (builds/adds) to prev lit that oogenesis has increased variance for (crossovers, and other markers)</w:t>
      </w:r>
    </w:p>
  </w:comment>
  <w:comment w:id="168" w:author="Bret Payseur" w:date="2020-04-24T10:30:00Z" w:initials="BP">
    <w:p w14:paraId="2C7CD01B" w14:textId="494D983C" w:rsidR="00FF4073" w:rsidRDefault="00FF4073">
      <w:pPr>
        <w:pStyle w:val="CommentText"/>
      </w:pPr>
      <w:r>
        <w:rPr>
          <w:rStyle w:val="CommentReference"/>
        </w:rPr>
        <w:annotationRef/>
      </w:r>
      <w:r>
        <w:t>Begin this section with a new paragraph that summarizes the significance of your results without mentioning models.</w:t>
      </w:r>
    </w:p>
  </w:comment>
  <w:comment w:id="193" w:author="Bret Payseur" w:date="2020-04-24T10:33:00Z" w:initials="BP">
    <w:p w14:paraId="40D613C2" w14:textId="3EBC36E9" w:rsidR="00FF4073" w:rsidRDefault="00FF4073">
      <w:pPr>
        <w:pStyle w:val="CommentText"/>
      </w:pPr>
      <w:r>
        <w:rPr>
          <w:rStyle w:val="CommentReference"/>
        </w:rPr>
        <w:annotationRef/>
      </w:r>
      <w:r>
        <w:t>I don’t understand your point here.</w:t>
      </w:r>
    </w:p>
  </w:comment>
  <w:comment w:id="201" w:author="Bret Payseur" w:date="2020-04-24T10:40:00Z" w:initials="BP">
    <w:p w14:paraId="67C95C5D" w14:textId="0DC391F9" w:rsidR="002E34C7" w:rsidRDefault="002E34C7">
      <w:pPr>
        <w:pStyle w:val="CommentText"/>
      </w:pPr>
      <w:r>
        <w:rPr>
          <w:rStyle w:val="CommentReference"/>
        </w:rPr>
        <w:annotationRef/>
      </w:r>
      <w:r>
        <w:t>I think I get what you’re saying, but can you rephrase to make it crystal clear?</w:t>
      </w:r>
    </w:p>
  </w:comment>
  <w:comment w:id="226" w:author="Bret Payseur" w:date="2020-04-24T10:40:00Z" w:initials="BP">
    <w:p w14:paraId="4895DD7A" w14:textId="77777777" w:rsidR="00081BDC" w:rsidRDefault="00081BDC" w:rsidP="00081BDC">
      <w:pPr>
        <w:pStyle w:val="CommentText"/>
      </w:pPr>
      <w:r>
        <w:rPr>
          <w:rStyle w:val="CommentReference"/>
        </w:rPr>
        <w:annotationRef/>
      </w:r>
      <w:r>
        <w:t>I think I get what you’re saying, but can you rephrase to make it crystal clear?</w:t>
      </w:r>
    </w:p>
  </w:comment>
  <w:comment w:id="250" w:author="Bret Payseur" w:date="2020-04-24T10:41:00Z" w:initials="BP">
    <w:p w14:paraId="22C3AB51" w14:textId="5CC708ED" w:rsidR="002E34C7" w:rsidRDefault="002E34C7">
      <w:pPr>
        <w:pStyle w:val="CommentText"/>
      </w:pPr>
      <w:r>
        <w:rPr>
          <w:rStyle w:val="CommentReference"/>
        </w:rPr>
        <w:annotationRef/>
      </w:r>
      <w:r>
        <w:t>I can’t tell what this sentence is meant to communicate.</w:t>
      </w:r>
    </w:p>
  </w:comment>
  <w:comment w:id="254" w:author="Bret Payseur" w:date="2020-04-24T10:43:00Z" w:initials="BP">
    <w:p w14:paraId="3C2B8775" w14:textId="77777777" w:rsidR="00EF35DB" w:rsidRDefault="00EF35DB" w:rsidP="00EF35DB">
      <w:pPr>
        <w:pStyle w:val="CommentText"/>
      </w:pPr>
      <w:r>
        <w:rPr>
          <w:rStyle w:val="CommentReference"/>
        </w:rPr>
        <w:annotationRef/>
      </w:r>
      <w:r>
        <w:t>Move to the beginning of this section to emphasize the significance of your results beyond models.</w:t>
      </w:r>
    </w:p>
  </w:comment>
  <w:comment w:id="255" w:author="Bret Payseur" w:date="2020-04-24T10:44:00Z" w:initials="BP">
    <w:p w14:paraId="6CF85F7B" w14:textId="77777777" w:rsidR="00EF35DB" w:rsidRDefault="00EF35DB" w:rsidP="00EF35DB">
      <w:pPr>
        <w:pStyle w:val="CommentText"/>
      </w:pPr>
      <w:r>
        <w:rPr>
          <w:rStyle w:val="CommentReference"/>
        </w:rPr>
        <w:annotationRef/>
      </w:r>
      <w:r>
        <w:t>Can you be more specific on these points? For example, lower LD in what?</w:t>
      </w:r>
    </w:p>
  </w:comment>
  <w:comment w:id="257" w:author="Bret Payseur" w:date="2020-04-24T10:49:00Z" w:initials="BP">
    <w:p w14:paraId="18E8EC81" w14:textId="15DB16A1" w:rsidR="002E34C7" w:rsidRDefault="002E34C7">
      <w:pPr>
        <w:pStyle w:val="CommentText"/>
      </w:pPr>
      <w:r>
        <w:rPr>
          <w:rStyle w:val="CommentReference"/>
        </w:rPr>
        <w:annotationRef/>
      </w:r>
      <w:r>
        <w:t>What do you mean?</w:t>
      </w:r>
    </w:p>
  </w:comment>
  <w:comment w:id="258" w:author="April Peterson" w:date="2020-04-26T21:55:00Z" w:initials="AP">
    <w:p w14:paraId="7116392A" w14:textId="727CFAA7" w:rsidR="00D27489" w:rsidRDefault="00D27489">
      <w:pPr>
        <w:pStyle w:val="CommentText"/>
      </w:pPr>
      <w:r>
        <w:rPr>
          <w:rStyle w:val="CommentReference"/>
        </w:rPr>
        <w:annotationRef/>
      </w:r>
      <w:r>
        <w:t>There’s a difference in linkage map interference and sc – based interference</w:t>
      </w:r>
    </w:p>
  </w:comment>
  <w:comment w:id="261" w:author="Bret Payseur" w:date="2020-04-24T10:43:00Z" w:initials="BP">
    <w:p w14:paraId="5AAE4DE1" w14:textId="3552ED6D" w:rsidR="002E34C7" w:rsidRDefault="002E34C7">
      <w:pPr>
        <w:pStyle w:val="CommentText"/>
      </w:pPr>
      <w:r>
        <w:rPr>
          <w:rStyle w:val="CommentReference"/>
        </w:rPr>
        <w:annotationRef/>
      </w:r>
      <w:r>
        <w:t>Move to the beginning of this section to emphasize the significance of your results beyond models.</w:t>
      </w:r>
    </w:p>
  </w:comment>
  <w:comment w:id="262" w:author="Bret Payseur" w:date="2020-04-24T10:44:00Z" w:initials="BP">
    <w:p w14:paraId="496B4584" w14:textId="23909DF3" w:rsidR="002E34C7" w:rsidRDefault="002E34C7">
      <w:pPr>
        <w:pStyle w:val="CommentText"/>
      </w:pPr>
      <w:r>
        <w:rPr>
          <w:rStyle w:val="CommentReference"/>
        </w:rPr>
        <w:annotationRef/>
      </w:r>
      <w:r>
        <w:t>Can you be more specific on these points? For example, lower LD in what?</w:t>
      </w:r>
    </w:p>
  </w:comment>
  <w:comment w:id="266" w:author="Bret Payseur" w:date="2020-04-24T10:52:00Z" w:initials="BP">
    <w:p w14:paraId="243F37D9" w14:textId="42D16BF7" w:rsidR="00447372" w:rsidRDefault="00447372">
      <w:pPr>
        <w:pStyle w:val="CommentText"/>
      </w:pPr>
      <w:r>
        <w:rPr>
          <w:rStyle w:val="CommentReference"/>
        </w:rPr>
        <w:annotationRef/>
      </w:r>
      <w:r>
        <w:t>Can you make this statement stronger and more exciting?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84399" w15:done="0"/>
  <w15:commentEx w15:paraId="17E2596A" w15:done="0"/>
  <w15:commentEx w15:paraId="0EB1DD7B" w15:done="0"/>
  <w15:commentEx w15:paraId="008199B5" w15:done="0"/>
  <w15:commentEx w15:paraId="30714E54" w15:done="0"/>
  <w15:commentEx w15:paraId="05D6CB4E" w15:done="0"/>
  <w15:commentEx w15:paraId="1C421A33" w15:done="0"/>
  <w15:commentEx w15:paraId="0EC07B9B" w15:done="0"/>
  <w15:commentEx w15:paraId="08A47950" w15:paraIdParent="0EC07B9B" w15:done="0"/>
  <w15:commentEx w15:paraId="6C5BC074" w15:done="0"/>
  <w15:commentEx w15:paraId="7450C8FA" w15:paraIdParent="6C5BC074" w15:done="0"/>
  <w15:commentEx w15:paraId="7A9E63A6" w15:done="0"/>
  <w15:commentEx w15:paraId="6A31D19A" w15:done="0"/>
  <w15:commentEx w15:paraId="7907F929" w15:paraIdParent="6A31D19A" w15:done="0"/>
  <w15:commentEx w15:paraId="2C7CD01B" w15:done="0"/>
  <w15:commentEx w15:paraId="40D613C2" w15:done="0"/>
  <w15:commentEx w15:paraId="67C95C5D" w15:done="0"/>
  <w15:commentEx w15:paraId="4895DD7A" w15:done="0"/>
  <w15:commentEx w15:paraId="22C3AB51" w15:done="0"/>
  <w15:commentEx w15:paraId="3C2B8775" w15:done="0"/>
  <w15:commentEx w15:paraId="6CF85F7B" w15:done="0"/>
  <w15:commentEx w15:paraId="18E8EC81" w15:done="0"/>
  <w15:commentEx w15:paraId="7116392A" w15:paraIdParent="18E8EC81" w15:done="0"/>
  <w15:commentEx w15:paraId="5AAE4DE1" w15:done="0"/>
  <w15:commentEx w15:paraId="496B4584" w15:done="0"/>
  <w15:commentEx w15:paraId="243F37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84399" w16cid:durableId="224D41AB"/>
  <w16cid:commentId w16cid:paraId="17E2596A" w16cid:durableId="224D33D1"/>
  <w16cid:commentId w16cid:paraId="0EB1DD7B" w16cid:durableId="224D343A"/>
  <w16cid:commentId w16cid:paraId="008199B5" w16cid:durableId="224D341C"/>
  <w16cid:commentId w16cid:paraId="0EC07B9B" w16cid:durableId="224D3697"/>
  <w16cid:commentId w16cid:paraId="6C5BC074" w16cid:durableId="224D36B4"/>
  <w16cid:commentId w16cid:paraId="58AFFD34" w16cid:durableId="224D3744"/>
  <w16cid:commentId w16cid:paraId="0B0EE990" w16cid:durableId="224D3612"/>
  <w16cid:commentId w16cid:paraId="0953BF4F" w16cid:durableId="224D3641"/>
  <w16cid:commentId w16cid:paraId="633CD1E6" w16cid:durableId="224D3784"/>
  <w16cid:commentId w16cid:paraId="66F0C286" w16cid:durableId="224D37E8"/>
  <w16cid:commentId w16cid:paraId="24B3C62E" w16cid:durableId="224D37C8"/>
  <w16cid:commentId w16cid:paraId="2C7CD01B" w16cid:durableId="224D3E4F"/>
  <w16cid:commentId w16cid:paraId="40D613C2" w16cid:durableId="224D3EE9"/>
  <w16cid:commentId w16cid:paraId="67C95C5D" w16cid:durableId="224D40B6"/>
  <w16cid:commentId w16cid:paraId="22C3AB51" w16cid:durableId="224D40F5"/>
  <w16cid:commentId w16cid:paraId="18E8EC81" w16cid:durableId="224D42D7"/>
  <w16cid:commentId w16cid:paraId="5AAE4DE1" w16cid:durableId="224D414E"/>
  <w16cid:commentId w16cid:paraId="496B4584" w16cid:durableId="224D417D"/>
  <w16cid:commentId w16cid:paraId="243F37D9" w16cid:durableId="224D43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429ED" w14:textId="77777777" w:rsidR="0028548F" w:rsidRDefault="0028548F">
      <w:pPr>
        <w:spacing w:after="0"/>
      </w:pPr>
      <w:r>
        <w:separator/>
      </w:r>
    </w:p>
  </w:endnote>
  <w:endnote w:type="continuationSeparator" w:id="0">
    <w:p w14:paraId="79CBA5B8" w14:textId="77777777" w:rsidR="0028548F" w:rsidRDefault="00285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C2974" w14:textId="77777777" w:rsidR="0028548F" w:rsidRDefault="0028548F">
      <w:r>
        <w:separator/>
      </w:r>
    </w:p>
  </w:footnote>
  <w:footnote w:type="continuationSeparator" w:id="0">
    <w:p w14:paraId="58552DF3" w14:textId="77777777" w:rsidR="0028548F" w:rsidRDefault="00285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97A1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E2758"/>
    <w:multiLevelType w:val="multilevel"/>
    <w:tmpl w:val="6D9E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3467BD7"/>
    <w:multiLevelType w:val="hybridMultilevel"/>
    <w:tmpl w:val="BF3E21D2"/>
    <w:lvl w:ilvl="0" w:tplc="0F06BE72">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Peterson">
    <w15:presenceInfo w15:providerId="Windows Live" w15:userId="6ac50dff25d782f4"/>
  </w15:person>
  <w15:person w15:author="Bret Payseur">
    <w15:presenceInfo w15:providerId="AD" w15:userId="S::payseur@wisc.edu::a51d0c6a-2807-48fd-bf97-f304f1e31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6726"/>
    <w:rsid w:val="00081BDC"/>
    <w:rsid w:val="000A618E"/>
    <w:rsid w:val="00102B07"/>
    <w:rsid w:val="00213A11"/>
    <w:rsid w:val="00276288"/>
    <w:rsid w:val="0028548F"/>
    <w:rsid w:val="00293FDC"/>
    <w:rsid w:val="002E34C7"/>
    <w:rsid w:val="002F6DB2"/>
    <w:rsid w:val="00336D16"/>
    <w:rsid w:val="003E23F7"/>
    <w:rsid w:val="004012B5"/>
    <w:rsid w:val="00447372"/>
    <w:rsid w:val="004711D2"/>
    <w:rsid w:val="004B7433"/>
    <w:rsid w:val="004E29B3"/>
    <w:rsid w:val="005121DE"/>
    <w:rsid w:val="00590D07"/>
    <w:rsid w:val="00597996"/>
    <w:rsid w:val="006627CB"/>
    <w:rsid w:val="00784D58"/>
    <w:rsid w:val="00814F6A"/>
    <w:rsid w:val="00831704"/>
    <w:rsid w:val="008D6863"/>
    <w:rsid w:val="009277BF"/>
    <w:rsid w:val="009510E9"/>
    <w:rsid w:val="00AA77F2"/>
    <w:rsid w:val="00AD7EA8"/>
    <w:rsid w:val="00AF469D"/>
    <w:rsid w:val="00B30C0B"/>
    <w:rsid w:val="00B86B75"/>
    <w:rsid w:val="00BA2668"/>
    <w:rsid w:val="00BA4075"/>
    <w:rsid w:val="00BC48D5"/>
    <w:rsid w:val="00C305DF"/>
    <w:rsid w:val="00C36279"/>
    <w:rsid w:val="00C80B4B"/>
    <w:rsid w:val="00CA19BD"/>
    <w:rsid w:val="00CE493E"/>
    <w:rsid w:val="00D27489"/>
    <w:rsid w:val="00D31D93"/>
    <w:rsid w:val="00E315A3"/>
    <w:rsid w:val="00E94822"/>
    <w:rsid w:val="00EB5818"/>
    <w:rsid w:val="00EF35DB"/>
    <w:rsid w:val="00F04C12"/>
    <w:rsid w:val="00F23323"/>
    <w:rsid w:val="00F6059E"/>
    <w:rsid w:val="00F94B42"/>
    <w:rsid w:val="00FE2017"/>
    <w:rsid w:val="00FF03CD"/>
    <w:rsid w:val="00FF40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3D069E9"/>
  <w15:docId w15:val="{01740D4C-26F9-4C71-BE55-D6E2DDA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1D93"/>
    <w:pPr>
      <w:spacing w:after="100"/>
    </w:pPr>
  </w:style>
  <w:style w:type="paragraph" w:styleId="TOC3">
    <w:name w:val="toc 3"/>
    <w:basedOn w:val="Normal"/>
    <w:next w:val="Normal"/>
    <w:autoRedefine/>
    <w:uiPriority w:val="39"/>
    <w:unhideWhenUsed/>
    <w:rsid w:val="00D31D93"/>
    <w:pPr>
      <w:spacing w:after="100"/>
      <w:ind w:left="480"/>
    </w:pPr>
  </w:style>
  <w:style w:type="character" w:styleId="CommentReference">
    <w:name w:val="annotation reference"/>
    <w:basedOn w:val="DefaultParagraphFont"/>
    <w:semiHidden/>
    <w:unhideWhenUsed/>
    <w:rsid w:val="002F6DB2"/>
    <w:rPr>
      <w:sz w:val="16"/>
      <w:szCs w:val="16"/>
    </w:rPr>
  </w:style>
  <w:style w:type="paragraph" w:styleId="CommentText">
    <w:name w:val="annotation text"/>
    <w:basedOn w:val="Normal"/>
    <w:link w:val="CommentTextChar"/>
    <w:semiHidden/>
    <w:unhideWhenUsed/>
    <w:rsid w:val="002F6DB2"/>
    <w:rPr>
      <w:sz w:val="20"/>
      <w:szCs w:val="20"/>
    </w:rPr>
  </w:style>
  <w:style w:type="character" w:customStyle="1" w:styleId="CommentTextChar">
    <w:name w:val="Comment Text Char"/>
    <w:basedOn w:val="DefaultParagraphFont"/>
    <w:link w:val="CommentText"/>
    <w:semiHidden/>
    <w:rsid w:val="002F6DB2"/>
    <w:rPr>
      <w:sz w:val="20"/>
      <w:szCs w:val="20"/>
    </w:rPr>
  </w:style>
  <w:style w:type="paragraph" w:styleId="CommentSubject">
    <w:name w:val="annotation subject"/>
    <w:basedOn w:val="CommentText"/>
    <w:next w:val="CommentText"/>
    <w:link w:val="CommentSubjectChar"/>
    <w:semiHidden/>
    <w:unhideWhenUsed/>
    <w:rsid w:val="002F6DB2"/>
    <w:rPr>
      <w:b/>
      <w:bCs/>
    </w:rPr>
  </w:style>
  <w:style w:type="character" w:customStyle="1" w:styleId="CommentSubjectChar">
    <w:name w:val="Comment Subject Char"/>
    <w:basedOn w:val="CommentTextChar"/>
    <w:link w:val="CommentSubject"/>
    <w:semiHidden/>
    <w:rsid w:val="002F6DB2"/>
    <w:rPr>
      <w:b/>
      <w:bCs/>
      <w:sz w:val="20"/>
      <w:szCs w:val="20"/>
    </w:rPr>
  </w:style>
  <w:style w:type="paragraph" w:styleId="BalloonText">
    <w:name w:val="Balloon Text"/>
    <w:basedOn w:val="Normal"/>
    <w:link w:val="BalloonTextChar"/>
    <w:semiHidden/>
    <w:unhideWhenUsed/>
    <w:rsid w:val="002F6D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F6DB2"/>
    <w:rPr>
      <w:rFonts w:ascii="Segoe UI" w:hAnsi="Segoe UI" w:cs="Segoe UI"/>
      <w:sz w:val="18"/>
      <w:szCs w:val="18"/>
    </w:rPr>
  </w:style>
  <w:style w:type="character" w:customStyle="1" w:styleId="BodyTextChar">
    <w:name w:val="Body Text Char"/>
    <w:basedOn w:val="DefaultParagraphFont"/>
    <w:link w:val="BodyText"/>
    <w:rsid w:val="00EF35DB"/>
  </w:style>
  <w:style w:type="paragraph" w:styleId="Revision">
    <w:name w:val="Revision"/>
    <w:hidden/>
    <w:semiHidden/>
    <w:rsid w:val="00FE20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98/rstb.2016.0455" TargetMode="External"/><Relationship Id="rId4" Type="http://schemas.openxmlformats.org/officeDocument/2006/relationships/webSettings" Target="webSettings.xml"/><Relationship Id="rId9" Type="http://schemas.openxmlformats.org/officeDocument/2006/relationships/hyperlink" Target="https://doi.org/10.1086/704943"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1671</TotalTime>
  <Pages>9</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23</cp:revision>
  <dcterms:created xsi:type="dcterms:W3CDTF">2020-04-25T15:40:00Z</dcterms:created>
  <dcterms:modified xsi:type="dcterms:W3CDTF">2020-04-27T18:55:00Z</dcterms:modified>
</cp:coreProperties>
</file>